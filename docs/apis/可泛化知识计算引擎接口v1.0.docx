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8E8" w:rsidRPr="00105C8B" w:rsidRDefault="003034C2" w:rsidP="00CC6958">
      <w:pPr>
        <w:spacing w:line="360" w:lineRule="auto"/>
        <w:jc w:val="center"/>
        <w:rPr>
          <w:rFonts w:ascii="宋体" w:eastAsia="宋体" w:hAnsi="宋体"/>
          <w:sz w:val="44"/>
          <w:szCs w:val="44"/>
        </w:rPr>
      </w:pPr>
      <w:r>
        <w:rPr>
          <w:rFonts w:ascii="宋体" w:eastAsia="宋体" w:hAnsi="宋体" w:hint="eastAsia"/>
          <w:sz w:val="44"/>
          <w:szCs w:val="44"/>
        </w:rPr>
        <w:t xml:space="preserve"> </w:t>
      </w:r>
      <w:r>
        <w:rPr>
          <w:rFonts w:ascii="宋体" w:eastAsia="宋体" w:hAnsi="宋体"/>
          <w:sz w:val="44"/>
          <w:szCs w:val="44"/>
        </w:rPr>
        <w:t xml:space="preserve"> </w:t>
      </w:r>
      <w:r w:rsidR="00CC6958" w:rsidRPr="00105C8B">
        <w:rPr>
          <w:rFonts w:ascii="宋体" w:eastAsia="宋体" w:hAnsi="宋体" w:hint="eastAsia"/>
          <w:sz w:val="44"/>
          <w:szCs w:val="44"/>
        </w:rPr>
        <w:t>可泛化知识计算引擎接口文档</w:t>
      </w:r>
    </w:p>
    <w:p w:rsidR="00CC6958" w:rsidRPr="00105C8B" w:rsidRDefault="00FE10CA" w:rsidP="00CC6958">
      <w:pPr>
        <w:spacing w:line="360" w:lineRule="auto"/>
        <w:jc w:val="center"/>
        <w:rPr>
          <w:rFonts w:ascii="宋体" w:eastAsia="宋体" w:hAnsi="宋体"/>
          <w:sz w:val="32"/>
          <w:szCs w:val="32"/>
        </w:rPr>
      </w:pPr>
      <w:r w:rsidRPr="00105C8B">
        <w:rPr>
          <w:rFonts w:ascii="宋体" w:eastAsia="宋体" w:hAnsi="宋体"/>
          <w:sz w:val="32"/>
          <w:szCs w:val="32"/>
        </w:rPr>
        <w:t>V</w:t>
      </w:r>
      <w:r w:rsidR="008C4CC2">
        <w:rPr>
          <w:rFonts w:ascii="宋体" w:eastAsia="宋体" w:hAnsi="宋体"/>
          <w:sz w:val="32"/>
          <w:szCs w:val="32"/>
        </w:rPr>
        <w:t>1.0</w:t>
      </w:r>
    </w:p>
    <w:p w:rsidR="000838E8" w:rsidRPr="00105C8B" w:rsidRDefault="000838E8" w:rsidP="00CC6958">
      <w:pPr>
        <w:spacing w:line="360" w:lineRule="auto"/>
        <w:jc w:val="center"/>
        <w:rPr>
          <w:rFonts w:ascii="宋体" w:eastAsia="宋体" w:hAnsi="宋体"/>
          <w:sz w:val="32"/>
          <w:szCs w:val="32"/>
        </w:rPr>
      </w:pPr>
    </w:p>
    <w:tbl>
      <w:tblPr>
        <w:tblStyle w:val="a8"/>
        <w:tblW w:w="0" w:type="auto"/>
        <w:tblLook w:val="04A0" w:firstRow="1" w:lastRow="0" w:firstColumn="1" w:lastColumn="0" w:noHBand="0" w:noVBand="1"/>
      </w:tblPr>
      <w:tblGrid>
        <w:gridCol w:w="2074"/>
        <w:gridCol w:w="2074"/>
        <w:gridCol w:w="2074"/>
        <w:gridCol w:w="2074"/>
      </w:tblGrid>
      <w:tr w:rsidR="000838E8" w:rsidRPr="00105C8B" w:rsidTr="000838E8">
        <w:tc>
          <w:tcPr>
            <w:tcW w:w="2074" w:type="dxa"/>
            <w:shd w:val="clear" w:color="auto" w:fill="F2F2F2" w:themeFill="background1" w:themeFillShade="F2"/>
          </w:tcPr>
          <w:p w:rsidR="000838E8" w:rsidRPr="00105C8B" w:rsidRDefault="000838E8" w:rsidP="00CC6958">
            <w:pPr>
              <w:spacing w:line="360" w:lineRule="auto"/>
              <w:jc w:val="center"/>
              <w:rPr>
                <w:rFonts w:ascii="宋体" w:eastAsia="宋体" w:hAnsi="宋体"/>
                <w:color w:val="000000" w:themeColor="text1"/>
                <w:sz w:val="24"/>
                <w:szCs w:val="24"/>
              </w:rPr>
            </w:pPr>
            <w:r w:rsidRPr="00105C8B">
              <w:rPr>
                <w:rFonts w:ascii="宋体" w:eastAsia="宋体" w:hAnsi="宋体" w:hint="eastAsia"/>
                <w:color w:val="000000" w:themeColor="text1"/>
                <w:sz w:val="24"/>
                <w:szCs w:val="24"/>
              </w:rPr>
              <w:t>版本号</w:t>
            </w:r>
          </w:p>
        </w:tc>
        <w:tc>
          <w:tcPr>
            <w:tcW w:w="2074" w:type="dxa"/>
            <w:shd w:val="clear" w:color="auto" w:fill="F2F2F2" w:themeFill="background1" w:themeFillShade="F2"/>
          </w:tcPr>
          <w:p w:rsidR="000838E8" w:rsidRPr="00105C8B" w:rsidRDefault="000838E8" w:rsidP="00CC6958">
            <w:pPr>
              <w:spacing w:line="360" w:lineRule="auto"/>
              <w:jc w:val="center"/>
              <w:rPr>
                <w:rFonts w:ascii="宋体" w:eastAsia="宋体" w:hAnsi="宋体"/>
                <w:color w:val="000000" w:themeColor="text1"/>
                <w:sz w:val="24"/>
                <w:szCs w:val="24"/>
              </w:rPr>
            </w:pPr>
            <w:r w:rsidRPr="00105C8B">
              <w:rPr>
                <w:rFonts w:ascii="宋体" w:eastAsia="宋体" w:hAnsi="宋体" w:hint="eastAsia"/>
                <w:color w:val="000000" w:themeColor="text1"/>
                <w:sz w:val="24"/>
                <w:szCs w:val="24"/>
              </w:rPr>
              <w:t>发布日期</w:t>
            </w:r>
          </w:p>
        </w:tc>
        <w:tc>
          <w:tcPr>
            <w:tcW w:w="2074" w:type="dxa"/>
            <w:shd w:val="clear" w:color="auto" w:fill="F2F2F2" w:themeFill="background1" w:themeFillShade="F2"/>
          </w:tcPr>
          <w:p w:rsidR="000838E8" w:rsidRPr="00105C8B" w:rsidRDefault="000838E8" w:rsidP="00CC6958">
            <w:pPr>
              <w:spacing w:line="360" w:lineRule="auto"/>
              <w:jc w:val="center"/>
              <w:rPr>
                <w:rFonts w:ascii="宋体" w:eastAsia="宋体" w:hAnsi="宋体"/>
                <w:color w:val="000000" w:themeColor="text1"/>
                <w:sz w:val="24"/>
                <w:szCs w:val="24"/>
              </w:rPr>
            </w:pPr>
            <w:r w:rsidRPr="00105C8B">
              <w:rPr>
                <w:rFonts w:ascii="宋体" w:eastAsia="宋体" w:hAnsi="宋体" w:hint="eastAsia"/>
                <w:color w:val="000000" w:themeColor="text1"/>
                <w:sz w:val="24"/>
                <w:szCs w:val="24"/>
              </w:rPr>
              <w:t>修改人</w:t>
            </w:r>
          </w:p>
        </w:tc>
        <w:tc>
          <w:tcPr>
            <w:tcW w:w="2074" w:type="dxa"/>
            <w:shd w:val="clear" w:color="auto" w:fill="F2F2F2" w:themeFill="background1" w:themeFillShade="F2"/>
          </w:tcPr>
          <w:p w:rsidR="000838E8" w:rsidRPr="00105C8B" w:rsidRDefault="000838E8" w:rsidP="00CC6958">
            <w:pPr>
              <w:spacing w:line="360" w:lineRule="auto"/>
              <w:jc w:val="center"/>
              <w:rPr>
                <w:rFonts w:ascii="宋体" w:eastAsia="宋体" w:hAnsi="宋体"/>
                <w:color w:val="000000" w:themeColor="text1"/>
                <w:sz w:val="24"/>
                <w:szCs w:val="24"/>
              </w:rPr>
            </w:pPr>
            <w:r w:rsidRPr="00105C8B">
              <w:rPr>
                <w:rFonts w:ascii="宋体" w:eastAsia="宋体" w:hAnsi="宋体" w:hint="eastAsia"/>
                <w:color w:val="000000" w:themeColor="text1"/>
                <w:sz w:val="24"/>
                <w:szCs w:val="24"/>
              </w:rPr>
              <w:t>修改说明</w:t>
            </w:r>
          </w:p>
        </w:tc>
      </w:tr>
      <w:tr w:rsidR="000838E8" w:rsidRPr="00105C8B" w:rsidTr="000838E8">
        <w:tc>
          <w:tcPr>
            <w:tcW w:w="2074" w:type="dxa"/>
          </w:tcPr>
          <w:p w:rsidR="000838E8" w:rsidRPr="00105C8B" w:rsidRDefault="00FE10CA" w:rsidP="00CC6958">
            <w:pPr>
              <w:spacing w:line="360" w:lineRule="auto"/>
              <w:jc w:val="center"/>
              <w:rPr>
                <w:rFonts w:ascii="宋体" w:eastAsia="宋体" w:hAnsi="宋体"/>
                <w:sz w:val="24"/>
                <w:szCs w:val="24"/>
              </w:rPr>
            </w:pPr>
            <w:r w:rsidRPr="00105C8B">
              <w:rPr>
                <w:rFonts w:ascii="宋体" w:eastAsia="宋体" w:hAnsi="宋体"/>
                <w:sz w:val="24"/>
                <w:szCs w:val="24"/>
              </w:rPr>
              <w:t>V</w:t>
            </w:r>
            <w:r w:rsidRPr="00105C8B">
              <w:rPr>
                <w:rFonts w:ascii="宋体" w:eastAsia="宋体" w:hAnsi="宋体" w:hint="eastAsia"/>
                <w:sz w:val="24"/>
                <w:szCs w:val="24"/>
              </w:rPr>
              <w:t>0.1</w:t>
            </w:r>
          </w:p>
        </w:tc>
        <w:tc>
          <w:tcPr>
            <w:tcW w:w="2074" w:type="dxa"/>
          </w:tcPr>
          <w:p w:rsidR="000838E8" w:rsidRPr="00105C8B" w:rsidRDefault="00FE10CA" w:rsidP="00CC6958">
            <w:pPr>
              <w:spacing w:line="360" w:lineRule="auto"/>
              <w:jc w:val="center"/>
              <w:rPr>
                <w:rFonts w:ascii="宋体" w:eastAsia="宋体" w:hAnsi="宋体"/>
                <w:sz w:val="24"/>
                <w:szCs w:val="24"/>
              </w:rPr>
            </w:pPr>
            <w:r w:rsidRPr="00105C8B">
              <w:rPr>
                <w:rFonts w:ascii="宋体" w:eastAsia="宋体" w:hAnsi="宋体" w:hint="eastAsia"/>
                <w:sz w:val="24"/>
                <w:szCs w:val="24"/>
              </w:rPr>
              <w:t>2020</w:t>
            </w:r>
            <w:r w:rsidRPr="00105C8B">
              <w:rPr>
                <w:rFonts w:ascii="宋体" w:eastAsia="宋体" w:hAnsi="宋体"/>
                <w:sz w:val="24"/>
                <w:szCs w:val="24"/>
              </w:rPr>
              <w:t>/0</w:t>
            </w:r>
            <w:r w:rsidRPr="00105C8B">
              <w:rPr>
                <w:rFonts w:ascii="宋体" w:eastAsia="宋体" w:hAnsi="宋体" w:hint="eastAsia"/>
                <w:sz w:val="24"/>
                <w:szCs w:val="24"/>
              </w:rPr>
              <w:t>1</w:t>
            </w:r>
            <w:r w:rsidRPr="00105C8B">
              <w:rPr>
                <w:rFonts w:ascii="宋体" w:eastAsia="宋体" w:hAnsi="宋体"/>
                <w:sz w:val="24"/>
                <w:szCs w:val="24"/>
              </w:rPr>
              <w:t>/</w:t>
            </w:r>
            <w:r w:rsidRPr="00105C8B">
              <w:rPr>
                <w:rFonts w:ascii="宋体" w:eastAsia="宋体" w:hAnsi="宋体" w:hint="eastAsia"/>
                <w:sz w:val="24"/>
                <w:szCs w:val="24"/>
              </w:rPr>
              <w:t>1</w:t>
            </w:r>
            <w:r w:rsidR="00942F56">
              <w:rPr>
                <w:rFonts w:ascii="宋体" w:eastAsia="宋体" w:hAnsi="宋体" w:hint="eastAsia"/>
                <w:sz w:val="24"/>
                <w:szCs w:val="24"/>
              </w:rPr>
              <w:t>4</w:t>
            </w:r>
          </w:p>
        </w:tc>
        <w:tc>
          <w:tcPr>
            <w:tcW w:w="2074" w:type="dxa"/>
          </w:tcPr>
          <w:p w:rsidR="000838E8" w:rsidRPr="00105C8B" w:rsidRDefault="000838E8" w:rsidP="00CC6958">
            <w:pPr>
              <w:spacing w:line="360" w:lineRule="auto"/>
              <w:jc w:val="center"/>
              <w:rPr>
                <w:rFonts w:ascii="宋体" w:eastAsia="宋体" w:hAnsi="宋体"/>
                <w:sz w:val="24"/>
                <w:szCs w:val="24"/>
              </w:rPr>
            </w:pPr>
          </w:p>
        </w:tc>
        <w:tc>
          <w:tcPr>
            <w:tcW w:w="2074" w:type="dxa"/>
          </w:tcPr>
          <w:p w:rsidR="000838E8" w:rsidRPr="00105C8B" w:rsidRDefault="00FE10CA" w:rsidP="00CC6958">
            <w:pPr>
              <w:spacing w:line="360" w:lineRule="auto"/>
              <w:jc w:val="center"/>
              <w:rPr>
                <w:rFonts w:ascii="宋体" w:eastAsia="宋体" w:hAnsi="宋体"/>
                <w:sz w:val="24"/>
                <w:szCs w:val="24"/>
              </w:rPr>
            </w:pPr>
            <w:r w:rsidRPr="00105C8B">
              <w:rPr>
                <w:rFonts w:ascii="宋体" w:eastAsia="宋体" w:hAnsi="宋体" w:hint="eastAsia"/>
                <w:sz w:val="24"/>
                <w:szCs w:val="24"/>
              </w:rPr>
              <w:t>接口初步定义</w:t>
            </w:r>
          </w:p>
        </w:tc>
      </w:tr>
      <w:tr w:rsidR="004111A6" w:rsidRPr="00105C8B" w:rsidTr="000838E8">
        <w:tc>
          <w:tcPr>
            <w:tcW w:w="2074" w:type="dxa"/>
          </w:tcPr>
          <w:p w:rsidR="004111A6" w:rsidRPr="00105C8B" w:rsidRDefault="004111A6" w:rsidP="00CC6958">
            <w:pPr>
              <w:spacing w:line="360" w:lineRule="auto"/>
              <w:jc w:val="center"/>
              <w:rPr>
                <w:rFonts w:ascii="宋体" w:eastAsia="宋体" w:hAnsi="宋体"/>
                <w:sz w:val="24"/>
                <w:szCs w:val="24"/>
              </w:rPr>
            </w:pPr>
            <w:r>
              <w:rPr>
                <w:rFonts w:ascii="宋体" w:eastAsia="宋体" w:hAnsi="宋体" w:hint="eastAsia"/>
                <w:sz w:val="24"/>
                <w:szCs w:val="24"/>
              </w:rPr>
              <w:t>V0.2</w:t>
            </w:r>
          </w:p>
        </w:tc>
        <w:tc>
          <w:tcPr>
            <w:tcW w:w="2074" w:type="dxa"/>
          </w:tcPr>
          <w:p w:rsidR="004111A6" w:rsidRPr="00105C8B" w:rsidRDefault="004111A6" w:rsidP="00CC6958">
            <w:pPr>
              <w:spacing w:line="360" w:lineRule="auto"/>
              <w:jc w:val="center"/>
              <w:rPr>
                <w:rFonts w:ascii="宋体" w:eastAsia="宋体" w:hAnsi="宋体"/>
                <w:sz w:val="24"/>
                <w:szCs w:val="24"/>
              </w:rPr>
            </w:pPr>
            <w:r>
              <w:rPr>
                <w:rFonts w:ascii="宋体" w:eastAsia="宋体" w:hAnsi="宋体" w:hint="eastAsia"/>
                <w:sz w:val="24"/>
                <w:szCs w:val="24"/>
              </w:rPr>
              <w:t>2020/01/1</w:t>
            </w:r>
            <w:r w:rsidR="00274FFC">
              <w:rPr>
                <w:rFonts w:ascii="宋体" w:eastAsia="宋体" w:hAnsi="宋体" w:hint="eastAsia"/>
                <w:sz w:val="24"/>
                <w:szCs w:val="24"/>
              </w:rPr>
              <w:t>7</w:t>
            </w:r>
          </w:p>
        </w:tc>
        <w:tc>
          <w:tcPr>
            <w:tcW w:w="2074" w:type="dxa"/>
          </w:tcPr>
          <w:p w:rsidR="004111A6" w:rsidRPr="00105C8B" w:rsidRDefault="004111A6" w:rsidP="00CC6958">
            <w:pPr>
              <w:spacing w:line="360" w:lineRule="auto"/>
              <w:jc w:val="center"/>
              <w:rPr>
                <w:rFonts w:ascii="宋体" w:eastAsia="宋体" w:hAnsi="宋体"/>
                <w:sz w:val="24"/>
                <w:szCs w:val="24"/>
              </w:rPr>
            </w:pPr>
          </w:p>
        </w:tc>
        <w:tc>
          <w:tcPr>
            <w:tcW w:w="2074" w:type="dxa"/>
          </w:tcPr>
          <w:p w:rsidR="004111A6" w:rsidRPr="00105C8B" w:rsidRDefault="00570AA1" w:rsidP="00CC6958">
            <w:pPr>
              <w:spacing w:line="360" w:lineRule="auto"/>
              <w:jc w:val="center"/>
              <w:rPr>
                <w:rFonts w:ascii="宋体" w:eastAsia="宋体" w:hAnsi="宋体"/>
                <w:sz w:val="24"/>
                <w:szCs w:val="24"/>
              </w:rPr>
            </w:pPr>
            <w:r>
              <w:rPr>
                <w:rFonts w:ascii="宋体" w:eastAsia="宋体" w:hAnsi="宋体" w:hint="eastAsia"/>
                <w:sz w:val="24"/>
                <w:szCs w:val="24"/>
              </w:rPr>
              <w:t>接口讨论</w:t>
            </w:r>
            <w:r w:rsidR="002E5B1D">
              <w:rPr>
                <w:rFonts w:ascii="宋体" w:eastAsia="宋体" w:hAnsi="宋体" w:hint="eastAsia"/>
                <w:sz w:val="24"/>
                <w:szCs w:val="24"/>
              </w:rPr>
              <w:t>后</w:t>
            </w:r>
            <w:r>
              <w:rPr>
                <w:rFonts w:ascii="宋体" w:eastAsia="宋体" w:hAnsi="宋体" w:hint="eastAsia"/>
                <w:sz w:val="24"/>
                <w:szCs w:val="24"/>
              </w:rPr>
              <w:t>同步</w:t>
            </w:r>
          </w:p>
        </w:tc>
      </w:tr>
      <w:tr w:rsidR="009457E9" w:rsidRPr="00105C8B" w:rsidTr="000838E8">
        <w:tc>
          <w:tcPr>
            <w:tcW w:w="2074" w:type="dxa"/>
          </w:tcPr>
          <w:p w:rsidR="009457E9" w:rsidRDefault="009457E9" w:rsidP="00CC6958">
            <w:pPr>
              <w:spacing w:line="360" w:lineRule="auto"/>
              <w:jc w:val="center"/>
              <w:rPr>
                <w:rFonts w:ascii="宋体" w:eastAsia="宋体" w:hAnsi="宋体"/>
                <w:sz w:val="24"/>
                <w:szCs w:val="24"/>
              </w:rPr>
            </w:pPr>
            <w:r>
              <w:rPr>
                <w:rFonts w:ascii="宋体" w:eastAsia="宋体" w:hAnsi="宋体" w:hint="eastAsia"/>
                <w:sz w:val="24"/>
                <w:szCs w:val="24"/>
              </w:rPr>
              <w:t>V</w:t>
            </w:r>
            <w:r w:rsidR="008F0DCF">
              <w:rPr>
                <w:rFonts w:ascii="宋体" w:eastAsia="宋体" w:hAnsi="宋体"/>
                <w:sz w:val="24"/>
                <w:szCs w:val="24"/>
              </w:rPr>
              <w:t>1.0</w:t>
            </w:r>
          </w:p>
        </w:tc>
        <w:tc>
          <w:tcPr>
            <w:tcW w:w="2074" w:type="dxa"/>
          </w:tcPr>
          <w:p w:rsidR="009457E9" w:rsidRDefault="009457E9" w:rsidP="00CC6958">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sidR="008F0DCF">
              <w:rPr>
                <w:rFonts w:ascii="宋体" w:eastAsia="宋体" w:hAnsi="宋体"/>
                <w:sz w:val="24"/>
                <w:szCs w:val="24"/>
              </w:rPr>
              <w:t>26</w:t>
            </w:r>
          </w:p>
        </w:tc>
        <w:tc>
          <w:tcPr>
            <w:tcW w:w="2074" w:type="dxa"/>
          </w:tcPr>
          <w:p w:rsidR="009457E9" w:rsidRPr="00105C8B" w:rsidRDefault="009457E9" w:rsidP="00CC6958">
            <w:pPr>
              <w:spacing w:line="360" w:lineRule="auto"/>
              <w:jc w:val="center"/>
              <w:rPr>
                <w:rFonts w:ascii="宋体" w:eastAsia="宋体" w:hAnsi="宋体"/>
                <w:sz w:val="24"/>
                <w:szCs w:val="24"/>
              </w:rPr>
            </w:pPr>
          </w:p>
        </w:tc>
        <w:tc>
          <w:tcPr>
            <w:tcW w:w="2074" w:type="dxa"/>
          </w:tcPr>
          <w:p w:rsidR="009457E9" w:rsidRDefault="009457E9" w:rsidP="00CC6958">
            <w:pPr>
              <w:spacing w:line="360" w:lineRule="auto"/>
              <w:jc w:val="center"/>
              <w:rPr>
                <w:rFonts w:ascii="宋体" w:eastAsia="宋体" w:hAnsi="宋体"/>
                <w:sz w:val="24"/>
                <w:szCs w:val="24"/>
              </w:rPr>
            </w:pPr>
            <w:r>
              <w:rPr>
                <w:rFonts w:ascii="宋体" w:eastAsia="宋体" w:hAnsi="宋体" w:hint="eastAsia"/>
                <w:sz w:val="24"/>
                <w:szCs w:val="24"/>
              </w:rPr>
              <w:t>各课题结构整合</w:t>
            </w:r>
          </w:p>
        </w:tc>
      </w:tr>
    </w:tbl>
    <w:p w:rsidR="00C539F8" w:rsidRDefault="00C539F8" w:rsidP="00300E60">
      <w:pPr>
        <w:spacing w:line="360" w:lineRule="auto"/>
        <w:rPr>
          <w:rFonts w:ascii="宋体" w:eastAsia="宋体" w:hAnsi="宋体"/>
          <w:sz w:val="44"/>
          <w:szCs w:val="44"/>
        </w:rPr>
      </w:pPr>
    </w:p>
    <w:sdt>
      <w:sdtPr>
        <w:rPr>
          <w:rFonts w:asciiTheme="minorHAnsi" w:eastAsiaTheme="minorEastAsia" w:hAnsiTheme="minorHAnsi" w:cstheme="minorBidi"/>
          <w:color w:val="auto"/>
          <w:kern w:val="2"/>
          <w:sz w:val="21"/>
          <w:szCs w:val="22"/>
          <w:lang w:val="zh-CN"/>
        </w:rPr>
        <w:id w:val="644543661"/>
        <w:docPartObj>
          <w:docPartGallery w:val="Table of Contents"/>
          <w:docPartUnique/>
        </w:docPartObj>
      </w:sdtPr>
      <w:sdtEndPr>
        <w:rPr>
          <w:b/>
          <w:bCs/>
        </w:rPr>
      </w:sdtEndPr>
      <w:sdtContent>
        <w:p w:rsidR="00B9175C" w:rsidRDefault="00B9175C">
          <w:pPr>
            <w:pStyle w:val="TOC"/>
          </w:pPr>
          <w:r>
            <w:rPr>
              <w:lang w:val="zh-CN"/>
            </w:rPr>
            <w:t>目录</w:t>
          </w:r>
        </w:p>
        <w:p w:rsidR="00105013" w:rsidRDefault="00C539F8">
          <w:pPr>
            <w:pStyle w:val="TOC1"/>
            <w:rPr>
              <w:rFonts w:cstheme="minorBidi"/>
              <w:noProof/>
              <w:kern w:val="2"/>
              <w:sz w:val="21"/>
            </w:rPr>
          </w:pPr>
          <w:r>
            <w:rPr>
              <w:b/>
              <w:bCs/>
              <w:lang w:val="zh-CN"/>
            </w:rPr>
            <w:fldChar w:fldCharType="begin"/>
          </w:r>
          <w:r>
            <w:rPr>
              <w:b/>
              <w:bCs/>
              <w:lang w:val="zh-CN"/>
            </w:rPr>
            <w:instrText xml:space="preserve"> TOC \o "1-4" \h \z \u </w:instrText>
          </w:r>
          <w:r>
            <w:rPr>
              <w:b/>
              <w:bCs/>
              <w:lang w:val="zh-CN"/>
            </w:rPr>
            <w:fldChar w:fldCharType="separate"/>
          </w:r>
          <w:hyperlink w:anchor="_Toc37157457" w:history="1">
            <w:r w:rsidR="00105013" w:rsidRPr="00454BE3">
              <w:rPr>
                <w:rStyle w:val="a9"/>
                <w:noProof/>
              </w:rPr>
              <w:t>1.</w:t>
            </w:r>
            <w:r w:rsidR="00105013">
              <w:rPr>
                <w:rFonts w:cstheme="minorBidi"/>
                <w:noProof/>
                <w:kern w:val="2"/>
                <w:sz w:val="21"/>
              </w:rPr>
              <w:tab/>
            </w:r>
            <w:r w:rsidR="00105013" w:rsidRPr="00454BE3">
              <w:rPr>
                <w:rStyle w:val="a9"/>
                <w:noProof/>
              </w:rPr>
              <w:t>接口说明</w:t>
            </w:r>
            <w:r w:rsidR="00105013">
              <w:rPr>
                <w:noProof/>
                <w:webHidden/>
              </w:rPr>
              <w:tab/>
            </w:r>
            <w:r w:rsidR="00105013">
              <w:rPr>
                <w:noProof/>
                <w:webHidden/>
              </w:rPr>
              <w:fldChar w:fldCharType="begin"/>
            </w:r>
            <w:r w:rsidR="00105013">
              <w:rPr>
                <w:noProof/>
                <w:webHidden/>
              </w:rPr>
              <w:instrText xml:space="preserve"> PAGEREF _Toc37157457 \h </w:instrText>
            </w:r>
            <w:r w:rsidR="00105013">
              <w:rPr>
                <w:noProof/>
                <w:webHidden/>
              </w:rPr>
            </w:r>
            <w:r w:rsidR="00105013">
              <w:rPr>
                <w:noProof/>
                <w:webHidden/>
              </w:rPr>
              <w:fldChar w:fldCharType="separate"/>
            </w:r>
            <w:r w:rsidR="00105013">
              <w:rPr>
                <w:noProof/>
                <w:webHidden/>
              </w:rPr>
              <w:t>4</w:t>
            </w:r>
            <w:r w:rsidR="00105013">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58" w:history="1">
            <w:r w:rsidRPr="00454BE3">
              <w:rPr>
                <w:rStyle w:val="a9"/>
                <w:noProof/>
              </w:rPr>
              <w:t>1.1.</w:t>
            </w:r>
            <w:r>
              <w:rPr>
                <w:rFonts w:cstheme="minorBidi"/>
                <w:noProof/>
                <w:kern w:val="2"/>
                <w:sz w:val="21"/>
              </w:rPr>
              <w:tab/>
            </w:r>
            <w:r w:rsidRPr="00454BE3">
              <w:rPr>
                <w:rStyle w:val="a9"/>
                <w:noProof/>
              </w:rPr>
              <w:t>接口描述说明</w:t>
            </w:r>
            <w:r>
              <w:rPr>
                <w:noProof/>
                <w:webHidden/>
              </w:rPr>
              <w:tab/>
            </w:r>
            <w:r>
              <w:rPr>
                <w:noProof/>
                <w:webHidden/>
              </w:rPr>
              <w:fldChar w:fldCharType="begin"/>
            </w:r>
            <w:r>
              <w:rPr>
                <w:noProof/>
                <w:webHidden/>
              </w:rPr>
              <w:instrText xml:space="preserve"> PAGEREF _Toc37157458 \h </w:instrText>
            </w:r>
            <w:r>
              <w:rPr>
                <w:noProof/>
                <w:webHidden/>
              </w:rPr>
            </w:r>
            <w:r>
              <w:rPr>
                <w:noProof/>
                <w:webHidden/>
              </w:rPr>
              <w:fldChar w:fldCharType="separate"/>
            </w:r>
            <w:r>
              <w:rPr>
                <w:noProof/>
                <w:webHidden/>
              </w:rPr>
              <w:t>4</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59" w:history="1">
            <w:r w:rsidRPr="00454BE3">
              <w:rPr>
                <w:rStyle w:val="a9"/>
                <w:noProof/>
              </w:rPr>
              <w:t>1.2.</w:t>
            </w:r>
            <w:r>
              <w:rPr>
                <w:rFonts w:cstheme="minorBidi"/>
                <w:noProof/>
                <w:kern w:val="2"/>
                <w:sz w:val="21"/>
              </w:rPr>
              <w:tab/>
            </w:r>
            <w:r w:rsidRPr="00454BE3">
              <w:rPr>
                <w:rStyle w:val="a9"/>
                <w:noProof/>
              </w:rPr>
              <w:t>接口风格规范</w:t>
            </w:r>
            <w:r>
              <w:rPr>
                <w:noProof/>
                <w:webHidden/>
              </w:rPr>
              <w:tab/>
            </w:r>
            <w:r>
              <w:rPr>
                <w:noProof/>
                <w:webHidden/>
              </w:rPr>
              <w:fldChar w:fldCharType="begin"/>
            </w:r>
            <w:r>
              <w:rPr>
                <w:noProof/>
                <w:webHidden/>
              </w:rPr>
              <w:instrText xml:space="preserve"> PAGEREF _Toc37157459 \h </w:instrText>
            </w:r>
            <w:r>
              <w:rPr>
                <w:noProof/>
                <w:webHidden/>
              </w:rPr>
            </w:r>
            <w:r>
              <w:rPr>
                <w:noProof/>
                <w:webHidden/>
              </w:rPr>
              <w:fldChar w:fldCharType="separate"/>
            </w:r>
            <w:r>
              <w:rPr>
                <w:noProof/>
                <w:webHidden/>
              </w:rPr>
              <w:t>5</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60" w:history="1">
            <w:r w:rsidRPr="00454BE3">
              <w:rPr>
                <w:rStyle w:val="a9"/>
                <w:noProof/>
              </w:rPr>
              <w:t>1.3.</w:t>
            </w:r>
            <w:r>
              <w:rPr>
                <w:rFonts w:cstheme="minorBidi"/>
                <w:noProof/>
                <w:kern w:val="2"/>
                <w:sz w:val="21"/>
              </w:rPr>
              <w:tab/>
            </w:r>
            <w:r w:rsidRPr="00454BE3">
              <w:rPr>
                <w:rStyle w:val="a9"/>
                <w:noProof/>
              </w:rPr>
              <w:t>接口安全机制</w:t>
            </w:r>
            <w:r>
              <w:rPr>
                <w:noProof/>
                <w:webHidden/>
              </w:rPr>
              <w:tab/>
            </w:r>
            <w:r>
              <w:rPr>
                <w:noProof/>
                <w:webHidden/>
              </w:rPr>
              <w:fldChar w:fldCharType="begin"/>
            </w:r>
            <w:r>
              <w:rPr>
                <w:noProof/>
                <w:webHidden/>
              </w:rPr>
              <w:instrText xml:space="preserve"> PAGEREF _Toc37157460 \h </w:instrText>
            </w:r>
            <w:r>
              <w:rPr>
                <w:noProof/>
                <w:webHidden/>
              </w:rPr>
            </w:r>
            <w:r>
              <w:rPr>
                <w:noProof/>
                <w:webHidden/>
              </w:rPr>
              <w:fldChar w:fldCharType="separate"/>
            </w:r>
            <w:r>
              <w:rPr>
                <w:noProof/>
                <w:webHidden/>
              </w:rPr>
              <w:t>5</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61" w:history="1">
            <w:r w:rsidRPr="00454BE3">
              <w:rPr>
                <w:rStyle w:val="a9"/>
                <w:noProof/>
              </w:rPr>
              <w:t>1.4.</w:t>
            </w:r>
            <w:r>
              <w:rPr>
                <w:rFonts w:cstheme="minorBidi"/>
                <w:noProof/>
                <w:kern w:val="2"/>
                <w:sz w:val="21"/>
              </w:rPr>
              <w:tab/>
            </w:r>
            <w:r w:rsidRPr="00454BE3">
              <w:rPr>
                <w:rStyle w:val="a9"/>
                <w:noProof/>
              </w:rPr>
              <w:t>接口返回码说明</w:t>
            </w:r>
            <w:r>
              <w:rPr>
                <w:noProof/>
                <w:webHidden/>
              </w:rPr>
              <w:tab/>
            </w:r>
            <w:r>
              <w:rPr>
                <w:noProof/>
                <w:webHidden/>
              </w:rPr>
              <w:fldChar w:fldCharType="begin"/>
            </w:r>
            <w:r>
              <w:rPr>
                <w:noProof/>
                <w:webHidden/>
              </w:rPr>
              <w:instrText xml:space="preserve"> PAGEREF _Toc37157461 \h </w:instrText>
            </w:r>
            <w:r>
              <w:rPr>
                <w:noProof/>
                <w:webHidden/>
              </w:rPr>
            </w:r>
            <w:r>
              <w:rPr>
                <w:noProof/>
                <w:webHidden/>
              </w:rPr>
              <w:fldChar w:fldCharType="separate"/>
            </w:r>
            <w:r>
              <w:rPr>
                <w:noProof/>
                <w:webHidden/>
              </w:rPr>
              <w:t>6</w:t>
            </w:r>
            <w:r>
              <w:rPr>
                <w:noProof/>
                <w:webHidden/>
              </w:rPr>
              <w:fldChar w:fldCharType="end"/>
            </w:r>
          </w:hyperlink>
        </w:p>
        <w:p w:rsidR="00105013" w:rsidRDefault="00105013">
          <w:pPr>
            <w:pStyle w:val="TOC1"/>
            <w:rPr>
              <w:rFonts w:cstheme="minorBidi"/>
              <w:noProof/>
              <w:kern w:val="2"/>
              <w:sz w:val="21"/>
            </w:rPr>
          </w:pPr>
          <w:hyperlink w:anchor="_Toc37157462" w:history="1">
            <w:r w:rsidRPr="00454BE3">
              <w:rPr>
                <w:rStyle w:val="a9"/>
                <w:noProof/>
              </w:rPr>
              <w:t>2.</w:t>
            </w:r>
            <w:r>
              <w:rPr>
                <w:rFonts w:cstheme="minorBidi"/>
                <w:noProof/>
                <w:kern w:val="2"/>
                <w:sz w:val="21"/>
              </w:rPr>
              <w:tab/>
            </w:r>
            <w:r w:rsidRPr="00454BE3">
              <w:rPr>
                <w:rStyle w:val="a9"/>
                <w:noProof/>
              </w:rPr>
              <w:t>接口规范</w:t>
            </w:r>
            <w:r>
              <w:rPr>
                <w:noProof/>
                <w:webHidden/>
              </w:rPr>
              <w:tab/>
            </w:r>
            <w:r>
              <w:rPr>
                <w:noProof/>
                <w:webHidden/>
              </w:rPr>
              <w:fldChar w:fldCharType="begin"/>
            </w:r>
            <w:r>
              <w:rPr>
                <w:noProof/>
                <w:webHidden/>
              </w:rPr>
              <w:instrText xml:space="preserve"> PAGEREF _Toc37157462 \h </w:instrText>
            </w:r>
            <w:r>
              <w:rPr>
                <w:noProof/>
                <w:webHidden/>
              </w:rPr>
            </w:r>
            <w:r>
              <w:rPr>
                <w:noProof/>
                <w:webHidden/>
              </w:rPr>
              <w:fldChar w:fldCharType="separate"/>
            </w:r>
            <w:r>
              <w:rPr>
                <w:noProof/>
                <w:webHidden/>
              </w:rPr>
              <w:t>6</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63" w:history="1">
            <w:r w:rsidRPr="00454BE3">
              <w:rPr>
                <w:rStyle w:val="a9"/>
                <w:noProof/>
              </w:rPr>
              <w:t>2.1.</w:t>
            </w:r>
            <w:r>
              <w:rPr>
                <w:rFonts w:cstheme="minorBidi"/>
                <w:noProof/>
                <w:kern w:val="2"/>
                <w:sz w:val="21"/>
              </w:rPr>
              <w:tab/>
            </w:r>
            <w:r w:rsidRPr="00454BE3">
              <w:rPr>
                <w:rStyle w:val="a9"/>
                <w:noProof/>
              </w:rPr>
              <w:t>大数据平台微服务接口</w:t>
            </w:r>
            <w:r>
              <w:rPr>
                <w:noProof/>
                <w:webHidden/>
              </w:rPr>
              <w:tab/>
            </w:r>
            <w:r>
              <w:rPr>
                <w:noProof/>
                <w:webHidden/>
              </w:rPr>
              <w:fldChar w:fldCharType="begin"/>
            </w:r>
            <w:r>
              <w:rPr>
                <w:noProof/>
                <w:webHidden/>
              </w:rPr>
              <w:instrText xml:space="preserve"> PAGEREF _Toc37157463 \h </w:instrText>
            </w:r>
            <w:r>
              <w:rPr>
                <w:noProof/>
                <w:webHidden/>
              </w:rPr>
            </w:r>
            <w:r>
              <w:rPr>
                <w:noProof/>
                <w:webHidden/>
              </w:rPr>
              <w:fldChar w:fldCharType="separate"/>
            </w:r>
            <w:r>
              <w:rPr>
                <w:noProof/>
                <w:webHidden/>
              </w:rPr>
              <w:t>6</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64" w:history="1">
            <w:r w:rsidRPr="00454BE3">
              <w:rPr>
                <w:rStyle w:val="a9"/>
                <w:noProof/>
              </w:rPr>
              <w:t>2.1.1.</w:t>
            </w:r>
            <w:r>
              <w:rPr>
                <w:rFonts w:cstheme="minorBidi"/>
                <w:noProof/>
                <w:kern w:val="2"/>
                <w:sz w:val="21"/>
              </w:rPr>
              <w:tab/>
            </w:r>
            <w:r w:rsidRPr="00454BE3">
              <w:rPr>
                <w:rStyle w:val="a9"/>
                <w:noProof/>
              </w:rPr>
              <w:t>大数据获取</w:t>
            </w:r>
            <w:r>
              <w:rPr>
                <w:noProof/>
                <w:webHidden/>
              </w:rPr>
              <w:tab/>
            </w:r>
            <w:r>
              <w:rPr>
                <w:noProof/>
                <w:webHidden/>
              </w:rPr>
              <w:fldChar w:fldCharType="begin"/>
            </w:r>
            <w:r>
              <w:rPr>
                <w:noProof/>
                <w:webHidden/>
              </w:rPr>
              <w:instrText xml:space="preserve"> PAGEREF _Toc37157464 \h </w:instrText>
            </w:r>
            <w:r>
              <w:rPr>
                <w:noProof/>
                <w:webHidden/>
              </w:rPr>
            </w:r>
            <w:r>
              <w:rPr>
                <w:noProof/>
                <w:webHidden/>
              </w:rPr>
              <w:fldChar w:fldCharType="separate"/>
            </w:r>
            <w:r>
              <w:rPr>
                <w:noProof/>
                <w:webHidden/>
              </w:rPr>
              <w:t>6</w:t>
            </w:r>
            <w:r>
              <w:rPr>
                <w:noProof/>
                <w:webHidden/>
              </w:rPr>
              <w:fldChar w:fldCharType="end"/>
            </w:r>
          </w:hyperlink>
        </w:p>
        <w:p w:rsidR="00105013" w:rsidRDefault="00105013">
          <w:pPr>
            <w:pStyle w:val="TOC4"/>
            <w:tabs>
              <w:tab w:val="left" w:pos="1680"/>
              <w:tab w:val="right" w:leader="dot" w:pos="8296"/>
            </w:tabs>
            <w:rPr>
              <w:noProof/>
            </w:rPr>
          </w:pPr>
          <w:hyperlink w:anchor="_Toc37157465" w:history="1">
            <w:r w:rsidRPr="00454BE3">
              <w:rPr>
                <w:rStyle w:val="a9"/>
                <w:rFonts w:ascii="Wingdings" w:hAnsi="Wingdings"/>
                <w:noProof/>
              </w:rPr>
              <w:t></w:t>
            </w:r>
            <w:r>
              <w:rPr>
                <w:noProof/>
              </w:rPr>
              <w:tab/>
            </w:r>
            <w:r w:rsidRPr="00454BE3">
              <w:rPr>
                <w:rStyle w:val="a9"/>
                <w:noProof/>
              </w:rPr>
              <w:t>在线少量数据查询</w:t>
            </w:r>
            <w:r>
              <w:rPr>
                <w:noProof/>
                <w:webHidden/>
              </w:rPr>
              <w:tab/>
            </w:r>
            <w:r>
              <w:rPr>
                <w:noProof/>
                <w:webHidden/>
              </w:rPr>
              <w:fldChar w:fldCharType="begin"/>
            </w:r>
            <w:r>
              <w:rPr>
                <w:noProof/>
                <w:webHidden/>
              </w:rPr>
              <w:instrText xml:space="preserve"> PAGEREF _Toc37157465 \h </w:instrText>
            </w:r>
            <w:r>
              <w:rPr>
                <w:noProof/>
                <w:webHidden/>
              </w:rPr>
            </w:r>
            <w:r>
              <w:rPr>
                <w:noProof/>
                <w:webHidden/>
              </w:rPr>
              <w:fldChar w:fldCharType="separate"/>
            </w:r>
            <w:r>
              <w:rPr>
                <w:noProof/>
                <w:webHidden/>
              </w:rPr>
              <w:t>6</w:t>
            </w:r>
            <w:r>
              <w:rPr>
                <w:noProof/>
                <w:webHidden/>
              </w:rPr>
              <w:fldChar w:fldCharType="end"/>
            </w:r>
          </w:hyperlink>
        </w:p>
        <w:p w:rsidR="00105013" w:rsidRDefault="00105013">
          <w:pPr>
            <w:pStyle w:val="TOC4"/>
            <w:tabs>
              <w:tab w:val="left" w:pos="1680"/>
              <w:tab w:val="right" w:leader="dot" w:pos="8296"/>
            </w:tabs>
            <w:rPr>
              <w:noProof/>
            </w:rPr>
          </w:pPr>
          <w:hyperlink w:anchor="_Toc37157466" w:history="1">
            <w:r w:rsidRPr="00454BE3">
              <w:rPr>
                <w:rStyle w:val="a9"/>
                <w:rFonts w:ascii="Wingdings" w:hAnsi="Wingdings"/>
                <w:noProof/>
              </w:rPr>
              <w:t></w:t>
            </w:r>
            <w:r>
              <w:rPr>
                <w:noProof/>
              </w:rPr>
              <w:tab/>
            </w:r>
            <w:r w:rsidRPr="00454BE3">
              <w:rPr>
                <w:rStyle w:val="a9"/>
                <w:noProof/>
              </w:rPr>
              <w:t>离线批量数据获取</w:t>
            </w:r>
            <w:r>
              <w:rPr>
                <w:noProof/>
                <w:webHidden/>
              </w:rPr>
              <w:tab/>
            </w:r>
            <w:r>
              <w:rPr>
                <w:noProof/>
                <w:webHidden/>
              </w:rPr>
              <w:fldChar w:fldCharType="begin"/>
            </w:r>
            <w:r>
              <w:rPr>
                <w:noProof/>
                <w:webHidden/>
              </w:rPr>
              <w:instrText xml:space="preserve"> PAGEREF _Toc37157466 \h </w:instrText>
            </w:r>
            <w:r>
              <w:rPr>
                <w:noProof/>
                <w:webHidden/>
              </w:rPr>
            </w:r>
            <w:r>
              <w:rPr>
                <w:noProof/>
                <w:webHidden/>
              </w:rPr>
              <w:fldChar w:fldCharType="separate"/>
            </w:r>
            <w:r>
              <w:rPr>
                <w:noProof/>
                <w:webHidden/>
              </w:rPr>
              <w:t>7</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67" w:history="1">
            <w:r w:rsidRPr="00454BE3">
              <w:rPr>
                <w:rStyle w:val="a9"/>
                <w:noProof/>
              </w:rPr>
              <w:t>2.2.</w:t>
            </w:r>
            <w:r>
              <w:rPr>
                <w:rFonts w:cstheme="minorBidi"/>
                <w:noProof/>
                <w:kern w:val="2"/>
                <w:sz w:val="21"/>
              </w:rPr>
              <w:tab/>
            </w:r>
            <w:r w:rsidRPr="00454BE3">
              <w:rPr>
                <w:rStyle w:val="a9"/>
                <w:noProof/>
              </w:rPr>
              <w:t>动态概念体系构建接口</w:t>
            </w:r>
            <w:r>
              <w:rPr>
                <w:noProof/>
                <w:webHidden/>
              </w:rPr>
              <w:tab/>
            </w:r>
            <w:r>
              <w:rPr>
                <w:noProof/>
                <w:webHidden/>
              </w:rPr>
              <w:fldChar w:fldCharType="begin"/>
            </w:r>
            <w:r>
              <w:rPr>
                <w:noProof/>
                <w:webHidden/>
              </w:rPr>
              <w:instrText xml:space="preserve"> PAGEREF _Toc37157467 \h </w:instrText>
            </w:r>
            <w:r>
              <w:rPr>
                <w:noProof/>
                <w:webHidden/>
              </w:rPr>
            </w:r>
            <w:r>
              <w:rPr>
                <w:noProof/>
                <w:webHidden/>
              </w:rPr>
              <w:fldChar w:fldCharType="separate"/>
            </w:r>
            <w:r>
              <w:rPr>
                <w:noProof/>
                <w:webHidden/>
              </w:rPr>
              <w:t>7</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68" w:history="1">
            <w:r w:rsidRPr="00454BE3">
              <w:rPr>
                <w:rStyle w:val="a9"/>
                <w:noProof/>
              </w:rPr>
              <w:t>2.2.1.</w:t>
            </w:r>
            <w:r>
              <w:rPr>
                <w:rFonts w:cstheme="minorBidi"/>
                <w:noProof/>
                <w:kern w:val="2"/>
                <w:sz w:val="21"/>
              </w:rPr>
              <w:tab/>
            </w:r>
            <w:r w:rsidRPr="00454BE3">
              <w:rPr>
                <w:rStyle w:val="a9"/>
                <w:noProof/>
              </w:rPr>
              <w:t>领域概念获取与层次划分接口</w:t>
            </w:r>
            <w:r>
              <w:rPr>
                <w:noProof/>
                <w:webHidden/>
              </w:rPr>
              <w:tab/>
            </w:r>
            <w:r>
              <w:rPr>
                <w:noProof/>
                <w:webHidden/>
              </w:rPr>
              <w:fldChar w:fldCharType="begin"/>
            </w:r>
            <w:r>
              <w:rPr>
                <w:noProof/>
                <w:webHidden/>
              </w:rPr>
              <w:instrText xml:space="preserve"> PAGEREF _Toc37157468 \h </w:instrText>
            </w:r>
            <w:r>
              <w:rPr>
                <w:noProof/>
                <w:webHidden/>
              </w:rPr>
            </w:r>
            <w:r>
              <w:rPr>
                <w:noProof/>
                <w:webHidden/>
              </w:rPr>
              <w:fldChar w:fldCharType="separate"/>
            </w:r>
            <w:r>
              <w:rPr>
                <w:noProof/>
                <w:webHidden/>
              </w:rPr>
              <w:t>8</w:t>
            </w:r>
            <w:r>
              <w:rPr>
                <w:noProof/>
                <w:webHidden/>
              </w:rPr>
              <w:fldChar w:fldCharType="end"/>
            </w:r>
          </w:hyperlink>
        </w:p>
        <w:p w:rsidR="00105013" w:rsidRDefault="00105013">
          <w:pPr>
            <w:pStyle w:val="TOC4"/>
            <w:tabs>
              <w:tab w:val="left" w:pos="1680"/>
              <w:tab w:val="right" w:leader="dot" w:pos="8296"/>
            </w:tabs>
            <w:rPr>
              <w:noProof/>
            </w:rPr>
          </w:pPr>
          <w:hyperlink w:anchor="_Toc37157469" w:history="1">
            <w:r w:rsidRPr="00454BE3">
              <w:rPr>
                <w:rStyle w:val="a9"/>
                <w:rFonts w:ascii="Wingdings" w:hAnsi="Wingdings"/>
                <w:noProof/>
              </w:rPr>
              <w:t></w:t>
            </w:r>
            <w:r>
              <w:rPr>
                <w:noProof/>
              </w:rPr>
              <w:tab/>
            </w:r>
            <w:r w:rsidRPr="00454BE3">
              <w:rPr>
                <w:rStyle w:val="a9"/>
                <w:noProof/>
              </w:rPr>
              <w:t>实体概念获取</w:t>
            </w:r>
            <w:r>
              <w:rPr>
                <w:noProof/>
                <w:webHidden/>
              </w:rPr>
              <w:tab/>
            </w:r>
            <w:r>
              <w:rPr>
                <w:noProof/>
                <w:webHidden/>
              </w:rPr>
              <w:fldChar w:fldCharType="begin"/>
            </w:r>
            <w:r>
              <w:rPr>
                <w:noProof/>
                <w:webHidden/>
              </w:rPr>
              <w:instrText xml:space="preserve"> PAGEREF _Toc37157469 \h </w:instrText>
            </w:r>
            <w:r>
              <w:rPr>
                <w:noProof/>
                <w:webHidden/>
              </w:rPr>
            </w:r>
            <w:r>
              <w:rPr>
                <w:noProof/>
                <w:webHidden/>
              </w:rPr>
              <w:fldChar w:fldCharType="separate"/>
            </w:r>
            <w:r>
              <w:rPr>
                <w:noProof/>
                <w:webHidden/>
              </w:rPr>
              <w:t>8</w:t>
            </w:r>
            <w:r>
              <w:rPr>
                <w:noProof/>
                <w:webHidden/>
              </w:rPr>
              <w:fldChar w:fldCharType="end"/>
            </w:r>
          </w:hyperlink>
        </w:p>
        <w:p w:rsidR="00105013" w:rsidRDefault="00105013">
          <w:pPr>
            <w:pStyle w:val="TOC4"/>
            <w:tabs>
              <w:tab w:val="left" w:pos="1680"/>
              <w:tab w:val="right" w:leader="dot" w:pos="8296"/>
            </w:tabs>
            <w:rPr>
              <w:noProof/>
            </w:rPr>
          </w:pPr>
          <w:hyperlink w:anchor="_Toc37157470" w:history="1">
            <w:r w:rsidRPr="00454BE3">
              <w:rPr>
                <w:rStyle w:val="a9"/>
                <w:rFonts w:ascii="Wingdings" w:hAnsi="Wingdings"/>
                <w:noProof/>
              </w:rPr>
              <w:t></w:t>
            </w:r>
            <w:r>
              <w:rPr>
                <w:noProof/>
              </w:rPr>
              <w:tab/>
            </w:r>
            <w:r w:rsidRPr="00454BE3">
              <w:rPr>
                <w:rStyle w:val="a9"/>
                <w:noProof/>
              </w:rPr>
              <w:t>概念上下位关系获取</w:t>
            </w:r>
            <w:r>
              <w:rPr>
                <w:noProof/>
                <w:webHidden/>
              </w:rPr>
              <w:tab/>
            </w:r>
            <w:r>
              <w:rPr>
                <w:noProof/>
                <w:webHidden/>
              </w:rPr>
              <w:fldChar w:fldCharType="begin"/>
            </w:r>
            <w:r>
              <w:rPr>
                <w:noProof/>
                <w:webHidden/>
              </w:rPr>
              <w:instrText xml:space="preserve"> PAGEREF _Toc37157470 \h </w:instrText>
            </w:r>
            <w:r>
              <w:rPr>
                <w:noProof/>
                <w:webHidden/>
              </w:rPr>
            </w:r>
            <w:r>
              <w:rPr>
                <w:noProof/>
                <w:webHidden/>
              </w:rPr>
              <w:fldChar w:fldCharType="separate"/>
            </w:r>
            <w:r>
              <w:rPr>
                <w:noProof/>
                <w:webHidden/>
              </w:rPr>
              <w:t>9</w:t>
            </w:r>
            <w:r>
              <w:rPr>
                <w:noProof/>
                <w:webHidden/>
              </w:rPr>
              <w:fldChar w:fldCharType="end"/>
            </w:r>
          </w:hyperlink>
        </w:p>
        <w:p w:rsidR="00105013" w:rsidRDefault="00105013">
          <w:pPr>
            <w:pStyle w:val="TOC4"/>
            <w:tabs>
              <w:tab w:val="left" w:pos="1680"/>
              <w:tab w:val="right" w:leader="dot" w:pos="8296"/>
            </w:tabs>
            <w:rPr>
              <w:noProof/>
            </w:rPr>
          </w:pPr>
          <w:hyperlink w:anchor="_Toc37157471" w:history="1">
            <w:r w:rsidRPr="00454BE3">
              <w:rPr>
                <w:rStyle w:val="a9"/>
                <w:rFonts w:ascii="Wingdings" w:hAnsi="Wingdings"/>
                <w:noProof/>
              </w:rPr>
              <w:t></w:t>
            </w:r>
            <w:r>
              <w:rPr>
                <w:noProof/>
              </w:rPr>
              <w:tab/>
            </w:r>
            <w:r w:rsidRPr="00454BE3">
              <w:rPr>
                <w:rStyle w:val="a9"/>
                <w:noProof/>
              </w:rPr>
              <w:t>实体-关系-实体三元组关系获取</w:t>
            </w:r>
            <w:r>
              <w:rPr>
                <w:noProof/>
                <w:webHidden/>
              </w:rPr>
              <w:tab/>
            </w:r>
            <w:r>
              <w:rPr>
                <w:noProof/>
                <w:webHidden/>
              </w:rPr>
              <w:fldChar w:fldCharType="begin"/>
            </w:r>
            <w:r>
              <w:rPr>
                <w:noProof/>
                <w:webHidden/>
              </w:rPr>
              <w:instrText xml:space="preserve"> PAGEREF _Toc37157471 \h </w:instrText>
            </w:r>
            <w:r>
              <w:rPr>
                <w:noProof/>
                <w:webHidden/>
              </w:rPr>
            </w:r>
            <w:r>
              <w:rPr>
                <w:noProof/>
                <w:webHidden/>
              </w:rPr>
              <w:fldChar w:fldCharType="separate"/>
            </w:r>
            <w:r>
              <w:rPr>
                <w:noProof/>
                <w:webHidden/>
              </w:rPr>
              <w:t>10</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72" w:history="1">
            <w:r w:rsidRPr="00454BE3">
              <w:rPr>
                <w:rStyle w:val="a9"/>
                <w:noProof/>
              </w:rPr>
              <w:t>2.2.2.</w:t>
            </w:r>
            <w:r>
              <w:rPr>
                <w:rFonts w:cstheme="minorBidi"/>
                <w:noProof/>
                <w:kern w:val="2"/>
                <w:sz w:val="21"/>
              </w:rPr>
              <w:tab/>
            </w:r>
            <w:r w:rsidRPr="00454BE3">
              <w:rPr>
                <w:rStyle w:val="a9"/>
                <w:noProof/>
              </w:rPr>
              <w:t>概念补全接口</w:t>
            </w:r>
            <w:r>
              <w:rPr>
                <w:noProof/>
                <w:webHidden/>
              </w:rPr>
              <w:tab/>
            </w:r>
            <w:r>
              <w:rPr>
                <w:noProof/>
                <w:webHidden/>
              </w:rPr>
              <w:fldChar w:fldCharType="begin"/>
            </w:r>
            <w:r>
              <w:rPr>
                <w:noProof/>
                <w:webHidden/>
              </w:rPr>
              <w:instrText xml:space="preserve"> PAGEREF _Toc37157472 \h </w:instrText>
            </w:r>
            <w:r>
              <w:rPr>
                <w:noProof/>
                <w:webHidden/>
              </w:rPr>
            </w:r>
            <w:r>
              <w:rPr>
                <w:noProof/>
                <w:webHidden/>
              </w:rPr>
              <w:fldChar w:fldCharType="separate"/>
            </w:r>
            <w:r>
              <w:rPr>
                <w:noProof/>
                <w:webHidden/>
              </w:rPr>
              <w:t>11</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73" w:history="1">
            <w:r w:rsidRPr="00454BE3">
              <w:rPr>
                <w:rStyle w:val="a9"/>
                <w:noProof/>
              </w:rPr>
              <w:t>2.3.</w:t>
            </w:r>
            <w:r>
              <w:rPr>
                <w:rFonts w:cstheme="minorBidi"/>
                <w:noProof/>
                <w:kern w:val="2"/>
                <w:sz w:val="21"/>
              </w:rPr>
              <w:tab/>
            </w:r>
            <w:r w:rsidRPr="00454BE3">
              <w:rPr>
                <w:rStyle w:val="a9"/>
                <w:noProof/>
              </w:rPr>
              <w:t>多模态实体识别和链接接口</w:t>
            </w:r>
            <w:r>
              <w:rPr>
                <w:noProof/>
                <w:webHidden/>
              </w:rPr>
              <w:tab/>
            </w:r>
            <w:r>
              <w:rPr>
                <w:noProof/>
                <w:webHidden/>
              </w:rPr>
              <w:fldChar w:fldCharType="begin"/>
            </w:r>
            <w:r>
              <w:rPr>
                <w:noProof/>
                <w:webHidden/>
              </w:rPr>
              <w:instrText xml:space="preserve"> PAGEREF _Toc37157473 \h </w:instrText>
            </w:r>
            <w:r>
              <w:rPr>
                <w:noProof/>
                <w:webHidden/>
              </w:rPr>
            </w:r>
            <w:r>
              <w:rPr>
                <w:noProof/>
                <w:webHidden/>
              </w:rPr>
              <w:fldChar w:fldCharType="separate"/>
            </w:r>
            <w:r>
              <w:rPr>
                <w:noProof/>
                <w:webHidden/>
              </w:rPr>
              <w:t>12</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74" w:history="1">
            <w:r w:rsidRPr="00454BE3">
              <w:rPr>
                <w:rStyle w:val="a9"/>
                <w:noProof/>
              </w:rPr>
              <w:t>2.3.1.</w:t>
            </w:r>
            <w:r>
              <w:rPr>
                <w:rFonts w:cstheme="minorBidi"/>
                <w:noProof/>
                <w:kern w:val="2"/>
                <w:sz w:val="21"/>
              </w:rPr>
              <w:tab/>
            </w:r>
            <w:r w:rsidRPr="00454BE3">
              <w:rPr>
                <w:rStyle w:val="a9"/>
                <w:noProof/>
              </w:rPr>
              <w:t>视觉实体识别和链接接口</w:t>
            </w:r>
            <w:r>
              <w:rPr>
                <w:noProof/>
                <w:webHidden/>
              </w:rPr>
              <w:tab/>
            </w:r>
            <w:r>
              <w:rPr>
                <w:noProof/>
                <w:webHidden/>
              </w:rPr>
              <w:fldChar w:fldCharType="begin"/>
            </w:r>
            <w:r>
              <w:rPr>
                <w:noProof/>
                <w:webHidden/>
              </w:rPr>
              <w:instrText xml:space="preserve"> PAGEREF _Toc37157474 \h </w:instrText>
            </w:r>
            <w:r>
              <w:rPr>
                <w:noProof/>
                <w:webHidden/>
              </w:rPr>
            </w:r>
            <w:r>
              <w:rPr>
                <w:noProof/>
                <w:webHidden/>
              </w:rPr>
              <w:fldChar w:fldCharType="separate"/>
            </w:r>
            <w:r>
              <w:rPr>
                <w:noProof/>
                <w:webHidden/>
              </w:rPr>
              <w:t>12</w:t>
            </w:r>
            <w:r>
              <w:rPr>
                <w:noProof/>
                <w:webHidden/>
              </w:rPr>
              <w:fldChar w:fldCharType="end"/>
            </w:r>
          </w:hyperlink>
        </w:p>
        <w:p w:rsidR="00105013" w:rsidRDefault="00105013">
          <w:pPr>
            <w:pStyle w:val="TOC4"/>
            <w:tabs>
              <w:tab w:val="left" w:pos="1680"/>
              <w:tab w:val="right" w:leader="dot" w:pos="8296"/>
            </w:tabs>
            <w:rPr>
              <w:noProof/>
            </w:rPr>
          </w:pPr>
          <w:hyperlink w:anchor="_Toc37157475" w:history="1">
            <w:r w:rsidRPr="00454BE3">
              <w:rPr>
                <w:rStyle w:val="a9"/>
                <w:rFonts w:ascii="Wingdings" w:hAnsi="Wingdings"/>
                <w:noProof/>
              </w:rPr>
              <w:t></w:t>
            </w:r>
            <w:r>
              <w:rPr>
                <w:noProof/>
              </w:rPr>
              <w:tab/>
            </w:r>
            <w:r w:rsidRPr="00454BE3">
              <w:rPr>
                <w:rStyle w:val="a9"/>
                <w:noProof/>
              </w:rPr>
              <w:t>视觉实体识别模型训练</w:t>
            </w:r>
            <w:r>
              <w:rPr>
                <w:noProof/>
                <w:webHidden/>
              </w:rPr>
              <w:tab/>
            </w:r>
            <w:r>
              <w:rPr>
                <w:noProof/>
                <w:webHidden/>
              </w:rPr>
              <w:fldChar w:fldCharType="begin"/>
            </w:r>
            <w:r>
              <w:rPr>
                <w:noProof/>
                <w:webHidden/>
              </w:rPr>
              <w:instrText xml:space="preserve"> PAGEREF _Toc37157475 \h </w:instrText>
            </w:r>
            <w:r>
              <w:rPr>
                <w:noProof/>
                <w:webHidden/>
              </w:rPr>
            </w:r>
            <w:r>
              <w:rPr>
                <w:noProof/>
                <w:webHidden/>
              </w:rPr>
              <w:fldChar w:fldCharType="separate"/>
            </w:r>
            <w:r>
              <w:rPr>
                <w:noProof/>
                <w:webHidden/>
              </w:rPr>
              <w:t>12</w:t>
            </w:r>
            <w:r>
              <w:rPr>
                <w:noProof/>
                <w:webHidden/>
              </w:rPr>
              <w:fldChar w:fldCharType="end"/>
            </w:r>
          </w:hyperlink>
        </w:p>
        <w:p w:rsidR="00105013" w:rsidRDefault="00105013">
          <w:pPr>
            <w:pStyle w:val="TOC4"/>
            <w:tabs>
              <w:tab w:val="left" w:pos="1680"/>
              <w:tab w:val="right" w:leader="dot" w:pos="8296"/>
            </w:tabs>
            <w:rPr>
              <w:noProof/>
            </w:rPr>
          </w:pPr>
          <w:hyperlink w:anchor="_Toc37157476" w:history="1">
            <w:r w:rsidRPr="00454BE3">
              <w:rPr>
                <w:rStyle w:val="a9"/>
                <w:rFonts w:ascii="Wingdings" w:hAnsi="Wingdings"/>
                <w:noProof/>
              </w:rPr>
              <w:t></w:t>
            </w:r>
            <w:r>
              <w:rPr>
                <w:noProof/>
              </w:rPr>
              <w:tab/>
            </w:r>
            <w:r w:rsidRPr="00454BE3">
              <w:rPr>
                <w:rStyle w:val="a9"/>
                <w:noProof/>
              </w:rPr>
              <w:t>视觉实体识别模型调用</w:t>
            </w:r>
            <w:r>
              <w:rPr>
                <w:noProof/>
                <w:webHidden/>
              </w:rPr>
              <w:tab/>
            </w:r>
            <w:r>
              <w:rPr>
                <w:noProof/>
                <w:webHidden/>
              </w:rPr>
              <w:fldChar w:fldCharType="begin"/>
            </w:r>
            <w:r>
              <w:rPr>
                <w:noProof/>
                <w:webHidden/>
              </w:rPr>
              <w:instrText xml:space="preserve"> PAGEREF _Toc37157476 \h </w:instrText>
            </w:r>
            <w:r>
              <w:rPr>
                <w:noProof/>
                <w:webHidden/>
              </w:rPr>
            </w:r>
            <w:r>
              <w:rPr>
                <w:noProof/>
                <w:webHidden/>
              </w:rPr>
              <w:fldChar w:fldCharType="separate"/>
            </w:r>
            <w:r>
              <w:rPr>
                <w:noProof/>
                <w:webHidden/>
              </w:rPr>
              <w:t>12</w:t>
            </w:r>
            <w:r>
              <w:rPr>
                <w:noProof/>
                <w:webHidden/>
              </w:rPr>
              <w:fldChar w:fldCharType="end"/>
            </w:r>
          </w:hyperlink>
        </w:p>
        <w:p w:rsidR="00105013" w:rsidRDefault="00105013">
          <w:pPr>
            <w:pStyle w:val="TOC4"/>
            <w:tabs>
              <w:tab w:val="left" w:pos="1680"/>
              <w:tab w:val="right" w:leader="dot" w:pos="8296"/>
            </w:tabs>
            <w:rPr>
              <w:noProof/>
            </w:rPr>
          </w:pPr>
          <w:hyperlink w:anchor="_Toc37157477" w:history="1">
            <w:r w:rsidRPr="00454BE3">
              <w:rPr>
                <w:rStyle w:val="a9"/>
                <w:rFonts w:ascii="Wingdings" w:hAnsi="Wingdings"/>
                <w:noProof/>
              </w:rPr>
              <w:t></w:t>
            </w:r>
            <w:r>
              <w:rPr>
                <w:noProof/>
              </w:rPr>
              <w:tab/>
            </w:r>
            <w:r w:rsidRPr="00454BE3">
              <w:rPr>
                <w:rStyle w:val="a9"/>
                <w:noProof/>
              </w:rPr>
              <w:t>视觉实体链接模型训练</w:t>
            </w:r>
            <w:r>
              <w:rPr>
                <w:noProof/>
                <w:webHidden/>
              </w:rPr>
              <w:tab/>
            </w:r>
            <w:r>
              <w:rPr>
                <w:noProof/>
                <w:webHidden/>
              </w:rPr>
              <w:fldChar w:fldCharType="begin"/>
            </w:r>
            <w:r>
              <w:rPr>
                <w:noProof/>
                <w:webHidden/>
              </w:rPr>
              <w:instrText xml:space="preserve"> PAGEREF _Toc37157477 \h </w:instrText>
            </w:r>
            <w:r>
              <w:rPr>
                <w:noProof/>
                <w:webHidden/>
              </w:rPr>
            </w:r>
            <w:r>
              <w:rPr>
                <w:noProof/>
                <w:webHidden/>
              </w:rPr>
              <w:fldChar w:fldCharType="separate"/>
            </w:r>
            <w:r>
              <w:rPr>
                <w:noProof/>
                <w:webHidden/>
              </w:rPr>
              <w:t>13</w:t>
            </w:r>
            <w:r>
              <w:rPr>
                <w:noProof/>
                <w:webHidden/>
              </w:rPr>
              <w:fldChar w:fldCharType="end"/>
            </w:r>
          </w:hyperlink>
        </w:p>
        <w:p w:rsidR="00105013" w:rsidRDefault="00105013">
          <w:pPr>
            <w:pStyle w:val="TOC4"/>
            <w:tabs>
              <w:tab w:val="left" w:pos="1680"/>
              <w:tab w:val="right" w:leader="dot" w:pos="8296"/>
            </w:tabs>
            <w:rPr>
              <w:noProof/>
            </w:rPr>
          </w:pPr>
          <w:hyperlink w:anchor="_Toc37157478" w:history="1">
            <w:r w:rsidRPr="00454BE3">
              <w:rPr>
                <w:rStyle w:val="a9"/>
                <w:rFonts w:ascii="Wingdings" w:hAnsi="Wingdings"/>
                <w:noProof/>
              </w:rPr>
              <w:t></w:t>
            </w:r>
            <w:r>
              <w:rPr>
                <w:noProof/>
              </w:rPr>
              <w:tab/>
            </w:r>
            <w:r w:rsidRPr="00454BE3">
              <w:rPr>
                <w:rStyle w:val="a9"/>
                <w:noProof/>
              </w:rPr>
              <w:t>视觉实体链接模型调用</w:t>
            </w:r>
            <w:r>
              <w:rPr>
                <w:noProof/>
                <w:webHidden/>
              </w:rPr>
              <w:tab/>
            </w:r>
            <w:r>
              <w:rPr>
                <w:noProof/>
                <w:webHidden/>
              </w:rPr>
              <w:fldChar w:fldCharType="begin"/>
            </w:r>
            <w:r>
              <w:rPr>
                <w:noProof/>
                <w:webHidden/>
              </w:rPr>
              <w:instrText xml:space="preserve"> PAGEREF _Toc37157478 \h </w:instrText>
            </w:r>
            <w:r>
              <w:rPr>
                <w:noProof/>
                <w:webHidden/>
              </w:rPr>
            </w:r>
            <w:r>
              <w:rPr>
                <w:noProof/>
                <w:webHidden/>
              </w:rPr>
              <w:fldChar w:fldCharType="separate"/>
            </w:r>
            <w:r>
              <w:rPr>
                <w:noProof/>
                <w:webHidden/>
              </w:rPr>
              <w:t>14</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79" w:history="1">
            <w:r w:rsidRPr="00454BE3">
              <w:rPr>
                <w:rStyle w:val="a9"/>
                <w:noProof/>
              </w:rPr>
              <w:t>2.3.2.</w:t>
            </w:r>
            <w:r>
              <w:rPr>
                <w:rFonts w:cstheme="minorBidi"/>
                <w:noProof/>
                <w:kern w:val="2"/>
                <w:sz w:val="21"/>
              </w:rPr>
              <w:tab/>
            </w:r>
            <w:r w:rsidRPr="00454BE3">
              <w:rPr>
                <w:rStyle w:val="a9"/>
                <w:noProof/>
              </w:rPr>
              <w:t>文本实体识别和链接接口</w:t>
            </w:r>
            <w:r>
              <w:rPr>
                <w:noProof/>
                <w:webHidden/>
              </w:rPr>
              <w:tab/>
            </w:r>
            <w:r>
              <w:rPr>
                <w:noProof/>
                <w:webHidden/>
              </w:rPr>
              <w:fldChar w:fldCharType="begin"/>
            </w:r>
            <w:r>
              <w:rPr>
                <w:noProof/>
                <w:webHidden/>
              </w:rPr>
              <w:instrText xml:space="preserve"> PAGEREF _Toc37157479 \h </w:instrText>
            </w:r>
            <w:r>
              <w:rPr>
                <w:noProof/>
                <w:webHidden/>
              </w:rPr>
            </w:r>
            <w:r>
              <w:rPr>
                <w:noProof/>
                <w:webHidden/>
              </w:rPr>
              <w:fldChar w:fldCharType="separate"/>
            </w:r>
            <w:r>
              <w:rPr>
                <w:noProof/>
                <w:webHidden/>
              </w:rPr>
              <w:t>15</w:t>
            </w:r>
            <w:r>
              <w:rPr>
                <w:noProof/>
                <w:webHidden/>
              </w:rPr>
              <w:fldChar w:fldCharType="end"/>
            </w:r>
          </w:hyperlink>
        </w:p>
        <w:p w:rsidR="00105013" w:rsidRDefault="00105013">
          <w:pPr>
            <w:pStyle w:val="TOC4"/>
            <w:tabs>
              <w:tab w:val="left" w:pos="1680"/>
              <w:tab w:val="right" w:leader="dot" w:pos="8296"/>
            </w:tabs>
            <w:rPr>
              <w:noProof/>
            </w:rPr>
          </w:pPr>
          <w:hyperlink w:anchor="_Toc37157480" w:history="1">
            <w:r w:rsidRPr="00454BE3">
              <w:rPr>
                <w:rStyle w:val="a9"/>
                <w:rFonts w:ascii="Wingdings" w:hAnsi="Wingdings"/>
                <w:noProof/>
              </w:rPr>
              <w:t></w:t>
            </w:r>
            <w:r>
              <w:rPr>
                <w:noProof/>
              </w:rPr>
              <w:tab/>
            </w:r>
            <w:r w:rsidRPr="00454BE3">
              <w:rPr>
                <w:rStyle w:val="a9"/>
                <w:noProof/>
              </w:rPr>
              <w:t>文本实体识别模型训练</w:t>
            </w:r>
            <w:r>
              <w:rPr>
                <w:noProof/>
                <w:webHidden/>
              </w:rPr>
              <w:tab/>
            </w:r>
            <w:r>
              <w:rPr>
                <w:noProof/>
                <w:webHidden/>
              </w:rPr>
              <w:fldChar w:fldCharType="begin"/>
            </w:r>
            <w:r>
              <w:rPr>
                <w:noProof/>
                <w:webHidden/>
              </w:rPr>
              <w:instrText xml:space="preserve"> PAGEREF _Toc37157480 \h </w:instrText>
            </w:r>
            <w:r>
              <w:rPr>
                <w:noProof/>
                <w:webHidden/>
              </w:rPr>
            </w:r>
            <w:r>
              <w:rPr>
                <w:noProof/>
                <w:webHidden/>
              </w:rPr>
              <w:fldChar w:fldCharType="separate"/>
            </w:r>
            <w:r>
              <w:rPr>
                <w:noProof/>
                <w:webHidden/>
              </w:rPr>
              <w:t>15</w:t>
            </w:r>
            <w:r>
              <w:rPr>
                <w:noProof/>
                <w:webHidden/>
              </w:rPr>
              <w:fldChar w:fldCharType="end"/>
            </w:r>
          </w:hyperlink>
        </w:p>
        <w:p w:rsidR="00105013" w:rsidRDefault="00105013">
          <w:pPr>
            <w:pStyle w:val="TOC4"/>
            <w:tabs>
              <w:tab w:val="left" w:pos="1680"/>
              <w:tab w:val="right" w:leader="dot" w:pos="8296"/>
            </w:tabs>
            <w:rPr>
              <w:noProof/>
            </w:rPr>
          </w:pPr>
          <w:hyperlink w:anchor="_Toc37157481" w:history="1">
            <w:r w:rsidRPr="00454BE3">
              <w:rPr>
                <w:rStyle w:val="a9"/>
                <w:rFonts w:ascii="Wingdings" w:hAnsi="Wingdings"/>
                <w:noProof/>
              </w:rPr>
              <w:t></w:t>
            </w:r>
            <w:r>
              <w:rPr>
                <w:noProof/>
              </w:rPr>
              <w:tab/>
            </w:r>
            <w:r w:rsidRPr="00454BE3">
              <w:rPr>
                <w:rStyle w:val="a9"/>
                <w:noProof/>
              </w:rPr>
              <w:t>文本实体识别模型调用</w:t>
            </w:r>
            <w:r>
              <w:rPr>
                <w:noProof/>
                <w:webHidden/>
              </w:rPr>
              <w:tab/>
            </w:r>
            <w:r>
              <w:rPr>
                <w:noProof/>
                <w:webHidden/>
              </w:rPr>
              <w:fldChar w:fldCharType="begin"/>
            </w:r>
            <w:r>
              <w:rPr>
                <w:noProof/>
                <w:webHidden/>
              </w:rPr>
              <w:instrText xml:space="preserve"> PAGEREF _Toc37157481 \h </w:instrText>
            </w:r>
            <w:r>
              <w:rPr>
                <w:noProof/>
                <w:webHidden/>
              </w:rPr>
            </w:r>
            <w:r>
              <w:rPr>
                <w:noProof/>
                <w:webHidden/>
              </w:rPr>
              <w:fldChar w:fldCharType="separate"/>
            </w:r>
            <w:r>
              <w:rPr>
                <w:noProof/>
                <w:webHidden/>
              </w:rPr>
              <w:t>15</w:t>
            </w:r>
            <w:r>
              <w:rPr>
                <w:noProof/>
                <w:webHidden/>
              </w:rPr>
              <w:fldChar w:fldCharType="end"/>
            </w:r>
          </w:hyperlink>
        </w:p>
        <w:p w:rsidR="00105013" w:rsidRDefault="00105013">
          <w:pPr>
            <w:pStyle w:val="TOC4"/>
            <w:tabs>
              <w:tab w:val="left" w:pos="1680"/>
              <w:tab w:val="right" w:leader="dot" w:pos="8296"/>
            </w:tabs>
            <w:rPr>
              <w:noProof/>
            </w:rPr>
          </w:pPr>
          <w:hyperlink w:anchor="_Toc37157482" w:history="1">
            <w:r w:rsidRPr="00454BE3">
              <w:rPr>
                <w:rStyle w:val="a9"/>
                <w:rFonts w:ascii="Wingdings" w:hAnsi="Wingdings"/>
                <w:noProof/>
              </w:rPr>
              <w:t></w:t>
            </w:r>
            <w:r>
              <w:rPr>
                <w:noProof/>
              </w:rPr>
              <w:tab/>
            </w:r>
            <w:r w:rsidRPr="00454BE3">
              <w:rPr>
                <w:rStyle w:val="a9"/>
                <w:noProof/>
              </w:rPr>
              <w:t>文本实体链接模型训练</w:t>
            </w:r>
            <w:r>
              <w:rPr>
                <w:noProof/>
                <w:webHidden/>
              </w:rPr>
              <w:tab/>
            </w:r>
            <w:r>
              <w:rPr>
                <w:noProof/>
                <w:webHidden/>
              </w:rPr>
              <w:fldChar w:fldCharType="begin"/>
            </w:r>
            <w:r>
              <w:rPr>
                <w:noProof/>
                <w:webHidden/>
              </w:rPr>
              <w:instrText xml:space="preserve"> PAGEREF _Toc37157482 \h </w:instrText>
            </w:r>
            <w:r>
              <w:rPr>
                <w:noProof/>
                <w:webHidden/>
              </w:rPr>
            </w:r>
            <w:r>
              <w:rPr>
                <w:noProof/>
                <w:webHidden/>
              </w:rPr>
              <w:fldChar w:fldCharType="separate"/>
            </w:r>
            <w:r>
              <w:rPr>
                <w:noProof/>
                <w:webHidden/>
              </w:rPr>
              <w:t>16</w:t>
            </w:r>
            <w:r>
              <w:rPr>
                <w:noProof/>
                <w:webHidden/>
              </w:rPr>
              <w:fldChar w:fldCharType="end"/>
            </w:r>
          </w:hyperlink>
        </w:p>
        <w:p w:rsidR="00105013" w:rsidRDefault="00105013">
          <w:pPr>
            <w:pStyle w:val="TOC4"/>
            <w:tabs>
              <w:tab w:val="left" w:pos="1680"/>
              <w:tab w:val="right" w:leader="dot" w:pos="8296"/>
            </w:tabs>
            <w:rPr>
              <w:noProof/>
            </w:rPr>
          </w:pPr>
          <w:hyperlink w:anchor="_Toc37157483" w:history="1">
            <w:r w:rsidRPr="00454BE3">
              <w:rPr>
                <w:rStyle w:val="a9"/>
                <w:rFonts w:ascii="Wingdings" w:hAnsi="Wingdings"/>
                <w:noProof/>
              </w:rPr>
              <w:t></w:t>
            </w:r>
            <w:r>
              <w:rPr>
                <w:noProof/>
              </w:rPr>
              <w:tab/>
            </w:r>
            <w:r w:rsidRPr="00454BE3">
              <w:rPr>
                <w:rStyle w:val="a9"/>
                <w:noProof/>
              </w:rPr>
              <w:t>文本实体链接模型调用</w:t>
            </w:r>
            <w:r>
              <w:rPr>
                <w:noProof/>
                <w:webHidden/>
              </w:rPr>
              <w:tab/>
            </w:r>
            <w:r>
              <w:rPr>
                <w:noProof/>
                <w:webHidden/>
              </w:rPr>
              <w:fldChar w:fldCharType="begin"/>
            </w:r>
            <w:r>
              <w:rPr>
                <w:noProof/>
                <w:webHidden/>
              </w:rPr>
              <w:instrText xml:space="preserve"> PAGEREF _Toc37157483 \h </w:instrText>
            </w:r>
            <w:r>
              <w:rPr>
                <w:noProof/>
                <w:webHidden/>
              </w:rPr>
            </w:r>
            <w:r>
              <w:rPr>
                <w:noProof/>
                <w:webHidden/>
              </w:rPr>
              <w:fldChar w:fldCharType="separate"/>
            </w:r>
            <w:r>
              <w:rPr>
                <w:noProof/>
                <w:webHidden/>
              </w:rPr>
              <w:t>17</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84" w:history="1">
            <w:r w:rsidRPr="00454BE3">
              <w:rPr>
                <w:rStyle w:val="a9"/>
                <w:noProof/>
              </w:rPr>
              <w:t>2.4.</w:t>
            </w:r>
            <w:r>
              <w:rPr>
                <w:rFonts w:cstheme="minorBidi"/>
                <w:noProof/>
                <w:kern w:val="2"/>
                <w:sz w:val="21"/>
              </w:rPr>
              <w:tab/>
            </w:r>
            <w:r w:rsidRPr="00454BE3">
              <w:rPr>
                <w:rStyle w:val="a9"/>
                <w:noProof/>
              </w:rPr>
              <w:t>多模态事件识别和链接接口</w:t>
            </w:r>
            <w:r>
              <w:rPr>
                <w:noProof/>
                <w:webHidden/>
              </w:rPr>
              <w:tab/>
            </w:r>
            <w:r>
              <w:rPr>
                <w:noProof/>
                <w:webHidden/>
              </w:rPr>
              <w:fldChar w:fldCharType="begin"/>
            </w:r>
            <w:r>
              <w:rPr>
                <w:noProof/>
                <w:webHidden/>
              </w:rPr>
              <w:instrText xml:space="preserve"> PAGEREF _Toc37157484 \h </w:instrText>
            </w:r>
            <w:r>
              <w:rPr>
                <w:noProof/>
                <w:webHidden/>
              </w:rPr>
            </w:r>
            <w:r>
              <w:rPr>
                <w:noProof/>
                <w:webHidden/>
              </w:rPr>
              <w:fldChar w:fldCharType="separate"/>
            </w:r>
            <w:r>
              <w:rPr>
                <w:noProof/>
                <w:webHidden/>
              </w:rPr>
              <w:t>18</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85" w:history="1">
            <w:r w:rsidRPr="00454BE3">
              <w:rPr>
                <w:rStyle w:val="a9"/>
                <w:noProof/>
              </w:rPr>
              <w:t>2.4.1.</w:t>
            </w:r>
            <w:r>
              <w:rPr>
                <w:rFonts w:cstheme="minorBidi"/>
                <w:noProof/>
                <w:kern w:val="2"/>
                <w:sz w:val="21"/>
              </w:rPr>
              <w:tab/>
            </w:r>
            <w:r w:rsidRPr="00454BE3">
              <w:rPr>
                <w:rStyle w:val="a9"/>
                <w:noProof/>
              </w:rPr>
              <w:t>视觉事件识别和链接接口</w:t>
            </w:r>
            <w:r>
              <w:rPr>
                <w:noProof/>
                <w:webHidden/>
              </w:rPr>
              <w:tab/>
            </w:r>
            <w:r>
              <w:rPr>
                <w:noProof/>
                <w:webHidden/>
              </w:rPr>
              <w:fldChar w:fldCharType="begin"/>
            </w:r>
            <w:r>
              <w:rPr>
                <w:noProof/>
                <w:webHidden/>
              </w:rPr>
              <w:instrText xml:space="preserve"> PAGEREF _Toc37157485 \h </w:instrText>
            </w:r>
            <w:r>
              <w:rPr>
                <w:noProof/>
                <w:webHidden/>
              </w:rPr>
            </w:r>
            <w:r>
              <w:rPr>
                <w:noProof/>
                <w:webHidden/>
              </w:rPr>
              <w:fldChar w:fldCharType="separate"/>
            </w:r>
            <w:r>
              <w:rPr>
                <w:noProof/>
                <w:webHidden/>
              </w:rPr>
              <w:t>18</w:t>
            </w:r>
            <w:r>
              <w:rPr>
                <w:noProof/>
                <w:webHidden/>
              </w:rPr>
              <w:fldChar w:fldCharType="end"/>
            </w:r>
          </w:hyperlink>
        </w:p>
        <w:p w:rsidR="00105013" w:rsidRDefault="00105013">
          <w:pPr>
            <w:pStyle w:val="TOC4"/>
            <w:tabs>
              <w:tab w:val="left" w:pos="1680"/>
              <w:tab w:val="right" w:leader="dot" w:pos="8296"/>
            </w:tabs>
            <w:rPr>
              <w:noProof/>
            </w:rPr>
          </w:pPr>
          <w:hyperlink w:anchor="_Toc37157486" w:history="1">
            <w:r w:rsidRPr="00454BE3">
              <w:rPr>
                <w:rStyle w:val="a9"/>
                <w:rFonts w:ascii="Wingdings" w:hAnsi="Wingdings"/>
                <w:noProof/>
              </w:rPr>
              <w:t></w:t>
            </w:r>
            <w:r>
              <w:rPr>
                <w:noProof/>
              </w:rPr>
              <w:tab/>
            </w:r>
            <w:r w:rsidRPr="00454BE3">
              <w:rPr>
                <w:rStyle w:val="a9"/>
                <w:noProof/>
              </w:rPr>
              <w:t>视觉事件识别模型训练</w:t>
            </w:r>
            <w:r>
              <w:rPr>
                <w:noProof/>
                <w:webHidden/>
              </w:rPr>
              <w:tab/>
            </w:r>
            <w:r>
              <w:rPr>
                <w:noProof/>
                <w:webHidden/>
              </w:rPr>
              <w:fldChar w:fldCharType="begin"/>
            </w:r>
            <w:r>
              <w:rPr>
                <w:noProof/>
                <w:webHidden/>
              </w:rPr>
              <w:instrText xml:space="preserve"> PAGEREF _Toc37157486 \h </w:instrText>
            </w:r>
            <w:r>
              <w:rPr>
                <w:noProof/>
                <w:webHidden/>
              </w:rPr>
            </w:r>
            <w:r>
              <w:rPr>
                <w:noProof/>
                <w:webHidden/>
              </w:rPr>
              <w:fldChar w:fldCharType="separate"/>
            </w:r>
            <w:r>
              <w:rPr>
                <w:noProof/>
                <w:webHidden/>
              </w:rPr>
              <w:t>18</w:t>
            </w:r>
            <w:r>
              <w:rPr>
                <w:noProof/>
                <w:webHidden/>
              </w:rPr>
              <w:fldChar w:fldCharType="end"/>
            </w:r>
          </w:hyperlink>
        </w:p>
        <w:p w:rsidR="00105013" w:rsidRDefault="00105013">
          <w:pPr>
            <w:pStyle w:val="TOC4"/>
            <w:tabs>
              <w:tab w:val="left" w:pos="1680"/>
              <w:tab w:val="right" w:leader="dot" w:pos="8296"/>
            </w:tabs>
            <w:rPr>
              <w:noProof/>
            </w:rPr>
          </w:pPr>
          <w:hyperlink w:anchor="_Toc37157487" w:history="1">
            <w:r w:rsidRPr="00454BE3">
              <w:rPr>
                <w:rStyle w:val="a9"/>
                <w:rFonts w:ascii="Wingdings" w:hAnsi="Wingdings"/>
                <w:noProof/>
              </w:rPr>
              <w:t></w:t>
            </w:r>
            <w:r>
              <w:rPr>
                <w:noProof/>
              </w:rPr>
              <w:tab/>
            </w:r>
            <w:r w:rsidRPr="00454BE3">
              <w:rPr>
                <w:rStyle w:val="a9"/>
                <w:noProof/>
              </w:rPr>
              <w:t>视觉事件识别模型调用</w:t>
            </w:r>
            <w:r>
              <w:rPr>
                <w:noProof/>
                <w:webHidden/>
              </w:rPr>
              <w:tab/>
            </w:r>
            <w:r>
              <w:rPr>
                <w:noProof/>
                <w:webHidden/>
              </w:rPr>
              <w:fldChar w:fldCharType="begin"/>
            </w:r>
            <w:r>
              <w:rPr>
                <w:noProof/>
                <w:webHidden/>
              </w:rPr>
              <w:instrText xml:space="preserve"> PAGEREF _Toc37157487 \h </w:instrText>
            </w:r>
            <w:r>
              <w:rPr>
                <w:noProof/>
                <w:webHidden/>
              </w:rPr>
            </w:r>
            <w:r>
              <w:rPr>
                <w:noProof/>
                <w:webHidden/>
              </w:rPr>
              <w:fldChar w:fldCharType="separate"/>
            </w:r>
            <w:r>
              <w:rPr>
                <w:noProof/>
                <w:webHidden/>
              </w:rPr>
              <w:t>18</w:t>
            </w:r>
            <w:r>
              <w:rPr>
                <w:noProof/>
                <w:webHidden/>
              </w:rPr>
              <w:fldChar w:fldCharType="end"/>
            </w:r>
          </w:hyperlink>
        </w:p>
        <w:p w:rsidR="00105013" w:rsidRDefault="00105013">
          <w:pPr>
            <w:pStyle w:val="TOC4"/>
            <w:tabs>
              <w:tab w:val="left" w:pos="1680"/>
              <w:tab w:val="right" w:leader="dot" w:pos="8296"/>
            </w:tabs>
            <w:rPr>
              <w:noProof/>
            </w:rPr>
          </w:pPr>
          <w:hyperlink w:anchor="_Toc37157488" w:history="1">
            <w:r w:rsidRPr="00454BE3">
              <w:rPr>
                <w:rStyle w:val="a9"/>
                <w:rFonts w:ascii="Wingdings" w:hAnsi="Wingdings"/>
                <w:noProof/>
              </w:rPr>
              <w:t></w:t>
            </w:r>
            <w:r>
              <w:rPr>
                <w:noProof/>
              </w:rPr>
              <w:tab/>
            </w:r>
            <w:r w:rsidRPr="00454BE3">
              <w:rPr>
                <w:rStyle w:val="a9"/>
                <w:noProof/>
              </w:rPr>
              <w:t>视觉事件链接模型训练</w:t>
            </w:r>
            <w:r>
              <w:rPr>
                <w:noProof/>
                <w:webHidden/>
              </w:rPr>
              <w:tab/>
            </w:r>
            <w:r>
              <w:rPr>
                <w:noProof/>
                <w:webHidden/>
              </w:rPr>
              <w:fldChar w:fldCharType="begin"/>
            </w:r>
            <w:r>
              <w:rPr>
                <w:noProof/>
                <w:webHidden/>
              </w:rPr>
              <w:instrText xml:space="preserve"> PAGEREF _Toc37157488 \h </w:instrText>
            </w:r>
            <w:r>
              <w:rPr>
                <w:noProof/>
                <w:webHidden/>
              </w:rPr>
            </w:r>
            <w:r>
              <w:rPr>
                <w:noProof/>
                <w:webHidden/>
              </w:rPr>
              <w:fldChar w:fldCharType="separate"/>
            </w:r>
            <w:r>
              <w:rPr>
                <w:noProof/>
                <w:webHidden/>
              </w:rPr>
              <w:t>19</w:t>
            </w:r>
            <w:r>
              <w:rPr>
                <w:noProof/>
                <w:webHidden/>
              </w:rPr>
              <w:fldChar w:fldCharType="end"/>
            </w:r>
          </w:hyperlink>
        </w:p>
        <w:p w:rsidR="00105013" w:rsidRDefault="00105013">
          <w:pPr>
            <w:pStyle w:val="TOC4"/>
            <w:tabs>
              <w:tab w:val="left" w:pos="1680"/>
              <w:tab w:val="right" w:leader="dot" w:pos="8296"/>
            </w:tabs>
            <w:rPr>
              <w:noProof/>
            </w:rPr>
          </w:pPr>
          <w:hyperlink w:anchor="_Toc37157489" w:history="1">
            <w:r w:rsidRPr="00454BE3">
              <w:rPr>
                <w:rStyle w:val="a9"/>
                <w:rFonts w:ascii="Wingdings" w:hAnsi="Wingdings"/>
                <w:noProof/>
              </w:rPr>
              <w:t></w:t>
            </w:r>
            <w:r>
              <w:rPr>
                <w:noProof/>
              </w:rPr>
              <w:tab/>
            </w:r>
            <w:r w:rsidRPr="00454BE3">
              <w:rPr>
                <w:rStyle w:val="a9"/>
                <w:noProof/>
              </w:rPr>
              <w:t>视觉实体链接模型调用</w:t>
            </w:r>
            <w:r>
              <w:rPr>
                <w:noProof/>
                <w:webHidden/>
              </w:rPr>
              <w:tab/>
            </w:r>
            <w:r>
              <w:rPr>
                <w:noProof/>
                <w:webHidden/>
              </w:rPr>
              <w:fldChar w:fldCharType="begin"/>
            </w:r>
            <w:r>
              <w:rPr>
                <w:noProof/>
                <w:webHidden/>
              </w:rPr>
              <w:instrText xml:space="preserve"> PAGEREF _Toc37157489 \h </w:instrText>
            </w:r>
            <w:r>
              <w:rPr>
                <w:noProof/>
                <w:webHidden/>
              </w:rPr>
            </w:r>
            <w:r>
              <w:rPr>
                <w:noProof/>
                <w:webHidden/>
              </w:rPr>
              <w:fldChar w:fldCharType="separate"/>
            </w:r>
            <w:r>
              <w:rPr>
                <w:noProof/>
                <w:webHidden/>
              </w:rPr>
              <w:t>20</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90" w:history="1">
            <w:r w:rsidRPr="00454BE3">
              <w:rPr>
                <w:rStyle w:val="a9"/>
                <w:noProof/>
              </w:rPr>
              <w:t>2.4.2.</w:t>
            </w:r>
            <w:r>
              <w:rPr>
                <w:rFonts w:cstheme="minorBidi"/>
                <w:noProof/>
                <w:kern w:val="2"/>
                <w:sz w:val="21"/>
              </w:rPr>
              <w:tab/>
            </w:r>
            <w:r w:rsidRPr="00454BE3">
              <w:rPr>
                <w:rStyle w:val="a9"/>
                <w:noProof/>
              </w:rPr>
              <w:t>文本概念事件挖掘接口</w:t>
            </w:r>
            <w:r>
              <w:rPr>
                <w:noProof/>
                <w:webHidden/>
              </w:rPr>
              <w:tab/>
            </w:r>
            <w:r>
              <w:rPr>
                <w:noProof/>
                <w:webHidden/>
              </w:rPr>
              <w:fldChar w:fldCharType="begin"/>
            </w:r>
            <w:r>
              <w:rPr>
                <w:noProof/>
                <w:webHidden/>
              </w:rPr>
              <w:instrText xml:space="preserve"> PAGEREF _Toc37157490 \h </w:instrText>
            </w:r>
            <w:r>
              <w:rPr>
                <w:noProof/>
                <w:webHidden/>
              </w:rPr>
            </w:r>
            <w:r>
              <w:rPr>
                <w:noProof/>
                <w:webHidden/>
              </w:rPr>
              <w:fldChar w:fldCharType="separate"/>
            </w:r>
            <w:r>
              <w:rPr>
                <w:noProof/>
                <w:webHidden/>
              </w:rPr>
              <w:t>20</w:t>
            </w:r>
            <w:r>
              <w:rPr>
                <w:noProof/>
                <w:webHidden/>
              </w:rPr>
              <w:fldChar w:fldCharType="end"/>
            </w:r>
          </w:hyperlink>
        </w:p>
        <w:p w:rsidR="00105013" w:rsidRDefault="00105013">
          <w:pPr>
            <w:pStyle w:val="TOC4"/>
            <w:tabs>
              <w:tab w:val="left" w:pos="1680"/>
              <w:tab w:val="right" w:leader="dot" w:pos="8296"/>
            </w:tabs>
            <w:rPr>
              <w:noProof/>
            </w:rPr>
          </w:pPr>
          <w:hyperlink w:anchor="_Toc37157491" w:history="1">
            <w:r w:rsidRPr="00454BE3">
              <w:rPr>
                <w:rStyle w:val="a9"/>
                <w:rFonts w:ascii="Wingdings" w:hAnsi="Wingdings"/>
                <w:noProof/>
              </w:rPr>
              <w:t></w:t>
            </w:r>
            <w:r>
              <w:rPr>
                <w:noProof/>
              </w:rPr>
              <w:tab/>
            </w:r>
            <w:r w:rsidRPr="00454BE3">
              <w:rPr>
                <w:rStyle w:val="a9"/>
                <w:noProof/>
              </w:rPr>
              <w:t>事件触发词获取</w:t>
            </w:r>
            <w:r>
              <w:rPr>
                <w:noProof/>
                <w:webHidden/>
              </w:rPr>
              <w:tab/>
            </w:r>
            <w:r>
              <w:rPr>
                <w:noProof/>
                <w:webHidden/>
              </w:rPr>
              <w:fldChar w:fldCharType="begin"/>
            </w:r>
            <w:r>
              <w:rPr>
                <w:noProof/>
                <w:webHidden/>
              </w:rPr>
              <w:instrText xml:space="preserve"> PAGEREF _Toc37157491 \h </w:instrText>
            </w:r>
            <w:r>
              <w:rPr>
                <w:noProof/>
                <w:webHidden/>
              </w:rPr>
            </w:r>
            <w:r>
              <w:rPr>
                <w:noProof/>
                <w:webHidden/>
              </w:rPr>
              <w:fldChar w:fldCharType="separate"/>
            </w:r>
            <w:r>
              <w:rPr>
                <w:noProof/>
                <w:webHidden/>
              </w:rPr>
              <w:t>20</w:t>
            </w:r>
            <w:r>
              <w:rPr>
                <w:noProof/>
                <w:webHidden/>
              </w:rPr>
              <w:fldChar w:fldCharType="end"/>
            </w:r>
          </w:hyperlink>
        </w:p>
        <w:p w:rsidR="00105013" w:rsidRDefault="00105013">
          <w:pPr>
            <w:pStyle w:val="TOC4"/>
            <w:tabs>
              <w:tab w:val="left" w:pos="1680"/>
              <w:tab w:val="right" w:leader="dot" w:pos="8296"/>
            </w:tabs>
            <w:rPr>
              <w:noProof/>
            </w:rPr>
          </w:pPr>
          <w:hyperlink w:anchor="_Toc37157492" w:history="1">
            <w:r w:rsidRPr="00454BE3">
              <w:rPr>
                <w:rStyle w:val="a9"/>
                <w:rFonts w:ascii="Wingdings" w:hAnsi="Wingdings"/>
                <w:noProof/>
              </w:rPr>
              <w:t></w:t>
            </w:r>
            <w:r>
              <w:rPr>
                <w:noProof/>
              </w:rPr>
              <w:tab/>
            </w:r>
            <w:r w:rsidRPr="00454BE3">
              <w:rPr>
                <w:rStyle w:val="a9"/>
                <w:noProof/>
              </w:rPr>
              <w:t>事件元素获取</w:t>
            </w:r>
            <w:r>
              <w:rPr>
                <w:noProof/>
                <w:webHidden/>
              </w:rPr>
              <w:tab/>
            </w:r>
            <w:r>
              <w:rPr>
                <w:noProof/>
                <w:webHidden/>
              </w:rPr>
              <w:fldChar w:fldCharType="begin"/>
            </w:r>
            <w:r>
              <w:rPr>
                <w:noProof/>
                <w:webHidden/>
              </w:rPr>
              <w:instrText xml:space="preserve"> PAGEREF _Toc37157492 \h </w:instrText>
            </w:r>
            <w:r>
              <w:rPr>
                <w:noProof/>
                <w:webHidden/>
              </w:rPr>
            </w:r>
            <w:r>
              <w:rPr>
                <w:noProof/>
                <w:webHidden/>
              </w:rPr>
              <w:fldChar w:fldCharType="separate"/>
            </w:r>
            <w:r>
              <w:rPr>
                <w:noProof/>
                <w:webHidden/>
              </w:rPr>
              <w:t>21</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493" w:history="1">
            <w:r w:rsidRPr="00454BE3">
              <w:rPr>
                <w:rStyle w:val="a9"/>
                <w:noProof/>
              </w:rPr>
              <w:t>2.5.</w:t>
            </w:r>
            <w:r>
              <w:rPr>
                <w:rFonts w:cstheme="minorBidi"/>
                <w:noProof/>
                <w:kern w:val="2"/>
                <w:sz w:val="21"/>
              </w:rPr>
              <w:tab/>
            </w:r>
            <w:r w:rsidRPr="00454BE3">
              <w:rPr>
                <w:rStyle w:val="a9"/>
                <w:noProof/>
              </w:rPr>
              <w:t>属性填充和关系抽取接口</w:t>
            </w:r>
            <w:r>
              <w:rPr>
                <w:noProof/>
                <w:webHidden/>
              </w:rPr>
              <w:tab/>
            </w:r>
            <w:r>
              <w:rPr>
                <w:noProof/>
                <w:webHidden/>
              </w:rPr>
              <w:fldChar w:fldCharType="begin"/>
            </w:r>
            <w:r>
              <w:rPr>
                <w:noProof/>
                <w:webHidden/>
              </w:rPr>
              <w:instrText xml:space="preserve"> PAGEREF _Toc37157493 \h </w:instrText>
            </w:r>
            <w:r>
              <w:rPr>
                <w:noProof/>
                <w:webHidden/>
              </w:rPr>
            </w:r>
            <w:r>
              <w:rPr>
                <w:noProof/>
                <w:webHidden/>
              </w:rPr>
              <w:fldChar w:fldCharType="separate"/>
            </w:r>
            <w:r>
              <w:rPr>
                <w:noProof/>
                <w:webHidden/>
              </w:rPr>
              <w:t>22</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94" w:history="1">
            <w:r w:rsidRPr="00454BE3">
              <w:rPr>
                <w:rStyle w:val="a9"/>
                <w:noProof/>
              </w:rPr>
              <w:t>2.5.1.</w:t>
            </w:r>
            <w:r>
              <w:rPr>
                <w:rFonts w:cstheme="minorBidi"/>
                <w:noProof/>
                <w:kern w:val="2"/>
                <w:sz w:val="21"/>
              </w:rPr>
              <w:tab/>
            </w:r>
            <w:r w:rsidRPr="00454BE3">
              <w:rPr>
                <w:rStyle w:val="a9"/>
                <w:noProof/>
              </w:rPr>
              <w:t>属性填充接口</w:t>
            </w:r>
            <w:r>
              <w:rPr>
                <w:noProof/>
                <w:webHidden/>
              </w:rPr>
              <w:tab/>
            </w:r>
            <w:r>
              <w:rPr>
                <w:noProof/>
                <w:webHidden/>
              </w:rPr>
              <w:fldChar w:fldCharType="begin"/>
            </w:r>
            <w:r>
              <w:rPr>
                <w:noProof/>
                <w:webHidden/>
              </w:rPr>
              <w:instrText xml:space="preserve"> PAGEREF _Toc37157494 \h </w:instrText>
            </w:r>
            <w:r>
              <w:rPr>
                <w:noProof/>
                <w:webHidden/>
              </w:rPr>
            </w:r>
            <w:r>
              <w:rPr>
                <w:noProof/>
                <w:webHidden/>
              </w:rPr>
              <w:fldChar w:fldCharType="separate"/>
            </w:r>
            <w:r>
              <w:rPr>
                <w:noProof/>
                <w:webHidden/>
              </w:rPr>
              <w:t>22</w:t>
            </w:r>
            <w:r>
              <w:rPr>
                <w:noProof/>
                <w:webHidden/>
              </w:rPr>
              <w:fldChar w:fldCharType="end"/>
            </w:r>
          </w:hyperlink>
        </w:p>
        <w:p w:rsidR="00105013" w:rsidRDefault="00105013">
          <w:pPr>
            <w:pStyle w:val="TOC4"/>
            <w:tabs>
              <w:tab w:val="left" w:pos="1680"/>
              <w:tab w:val="right" w:leader="dot" w:pos="8296"/>
            </w:tabs>
            <w:rPr>
              <w:noProof/>
            </w:rPr>
          </w:pPr>
          <w:hyperlink w:anchor="_Toc37157495" w:history="1">
            <w:r w:rsidRPr="00454BE3">
              <w:rPr>
                <w:rStyle w:val="a9"/>
                <w:rFonts w:ascii="Wingdings" w:hAnsi="Wingdings"/>
                <w:noProof/>
              </w:rPr>
              <w:t></w:t>
            </w:r>
            <w:r>
              <w:rPr>
                <w:noProof/>
              </w:rPr>
              <w:tab/>
            </w:r>
            <w:r w:rsidRPr="00454BE3">
              <w:rPr>
                <w:rStyle w:val="a9"/>
                <w:noProof/>
              </w:rPr>
              <w:t>文本属性填充模型训练</w:t>
            </w:r>
            <w:r>
              <w:rPr>
                <w:noProof/>
                <w:webHidden/>
              </w:rPr>
              <w:tab/>
            </w:r>
            <w:r>
              <w:rPr>
                <w:noProof/>
                <w:webHidden/>
              </w:rPr>
              <w:fldChar w:fldCharType="begin"/>
            </w:r>
            <w:r>
              <w:rPr>
                <w:noProof/>
                <w:webHidden/>
              </w:rPr>
              <w:instrText xml:space="preserve"> PAGEREF _Toc37157495 \h </w:instrText>
            </w:r>
            <w:r>
              <w:rPr>
                <w:noProof/>
                <w:webHidden/>
              </w:rPr>
            </w:r>
            <w:r>
              <w:rPr>
                <w:noProof/>
                <w:webHidden/>
              </w:rPr>
              <w:fldChar w:fldCharType="separate"/>
            </w:r>
            <w:r>
              <w:rPr>
                <w:noProof/>
                <w:webHidden/>
              </w:rPr>
              <w:t>22</w:t>
            </w:r>
            <w:r>
              <w:rPr>
                <w:noProof/>
                <w:webHidden/>
              </w:rPr>
              <w:fldChar w:fldCharType="end"/>
            </w:r>
          </w:hyperlink>
        </w:p>
        <w:p w:rsidR="00105013" w:rsidRDefault="00105013">
          <w:pPr>
            <w:pStyle w:val="TOC4"/>
            <w:tabs>
              <w:tab w:val="left" w:pos="1680"/>
              <w:tab w:val="right" w:leader="dot" w:pos="8296"/>
            </w:tabs>
            <w:rPr>
              <w:noProof/>
            </w:rPr>
          </w:pPr>
          <w:hyperlink w:anchor="_Toc37157496" w:history="1">
            <w:r w:rsidRPr="00454BE3">
              <w:rPr>
                <w:rStyle w:val="a9"/>
                <w:rFonts w:ascii="Wingdings" w:hAnsi="Wingdings"/>
                <w:noProof/>
              </w:rPr>
              <w:t></w:t>
            </w:r>
            <w:r>
              <w:rPr>
                <w:noProof/>
              </w:rPr>
              <w:tab/>
            </w:r>
            <w:r w:rsidRPr="00454BE3">
              <w:rPr>
                <w:rStyle w:val="a9"/>
                <w:noProof/>
              </w:rPr>
              <w:t>文本属性填充模型调用</w:t>
            </w:r>
            <w:r>
              <w:rPr>
                <w:noProof/>
                <w:webHidden/>
              </w:rPr>
              <w:tab/>
            </w:r>
            <w:r>
              <w:rPr>
                <w:noProof/>
                <w:webHidden/>
              </w:rPr>
              <w:fldChar w:fldCharType="begin"/>
            </w:r>
            <w:r>
              <w:rPr>
                <w:noProof/>
                <w:webHidden/>
              </w:rPr>
              <w:instrText xml:space="preserve"> PAGEREF _Toc37157496 \h </w:instrText>
            </w:r>
            <w:r>
              <w:rPr>
                <w:noProof/>
                <w:webHidden/>
              </w:rPr>
            </w:r>
            <w:r>
              <w:rPr>
                <w:noProof/>
                <w:webHidden/>
              </w:rPr>
              <w:fldChar w:fldCharType="separate"/>
            </w:r>
            <w:r>
              <w:rPr>
                <w:noProof/>
                <w:webHidden/>
              </w:rPr>
              <w:t>23</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497" w:history="1">
            <w:r w:rsidRPr="00454BE3">
              <w:rPr>
                <w:rStyle w:val="a9"/>
                <w:noProof/>
              </w:rPr>
              <w:t>2.5.2.</w:t>
            </w:r>
            <w:r>
              <w:rPr>
                <w:rFonts w:cstheme="minorBidi"/>
                <w:noProof/>
                <w:kern w:val="2"/>
                <w:sz w:val="21"/>
              </w:rPr>
              <w:tab/>
            </w:r>
            <w:r w:rsidRPr="00454BE3">
              <w:rPr>
                <w:rStyle w:val="a9"/>
                <w:noProof/>
              </w:rPr>
              <w:t>关系抽取接口</w:t>
            </w:r>
            <w:r>
              <w:rPr>
                <w:noProof/>
                <w:webHidden/>
              </w:rPr>
              <w:tab/>
            </w:r>
            <w:r>
              <w:rPr>
                <w:noProof/>
                <w:webHidden/>
              </w:rPr>
              <w:fldChar w:fldCharType="begin"/>
            </w:r>
            <w:r>
              <w:rPr>
                <w:noProof/>
                <w:webHidden/>
              </w:rPr>
              <w:instrText xml:space="preserve"> PAGEREF _Toc37157497 \h </w:instrText>
            </w:r>
            <w:r>
              <w:rPr>
                <w:noProof/>
                <w:webHidden/>
              </w:rPr>
            </w:r>
            <w:r>
              <w:rPr>
                <w:noProof/>
                <w:webHidden/>
              </w:rPr>
              <w:fldChar w:fldCharType="separate"/>
            </w:r>
            <w:r>
              <w:rPr>
                <w:noProof/>
                <w:webHidden/>
              </w:rPr>
              <w:t>24</w:t>
            </w:r>
            <w:r>
              <w:rPr>
                <w:noProof/>
                <w:webHidden/>
              </w:rPr>
              <w:fldChar w:fldCharType="end"/>
            </w:r>
          </w:hyperlink>
        </w:p>
        <w:p w:rsidR="00105013" w:rsidRDefault="00105013">
          <w:pPr>
            <w:pStyle w:val="TOC4"/>
            <w:tabs>
              <w:tab w:val="left" w:pos="1680"/>
              <w:tab w:val="right" w:leader="dot" w:pos="8296"/>
            </w:tabs>
            <w:rPr>
              <w:noProof/>
            </w:rPr>
          </w:pPr>
          <w:hyperlink w:anchor="_Toc37157498" w:history="1">
            <w:r w:rsidRPr="00454BE3">
              <w:rPr>
                <w:rStyle w:val="a9"/>
                <w:rFonts w:ascii="Wingdings" w:hAnsi="Wingdings"/>
                <w:noProof/>
              </w:rPr>
              <w:t></w:t>
            </w:r>
            <w:r>
              <w:rPr>
                <w:noProof/>
              </w:rPr>
              <w:tab/>
            </w:r>
            <w:r w:rsidRPr="00454BE3">
              <w:rPr>
                <w:rStyle w:val="a9"/>
                <w:noProof/>
              </w:rPr>
              <w:t>文本关系抽取模型训练</w:t>
            </w:r>
            <w:r>
              <w:rPr>
                <w:noProof/>
                <w:webHidden/>
              </w:rPr>
              <w:tab/>
            </w:r>
            <w:r>
              <w:rPr>
                <w:noProof/>
                <w:webHidden/>
              </w:rPr>
              <w:fldChar w:fldCharType="begin"/>
            </w:r>
            <w:r>
              <w:rPr>
                <w:noProof/>
                <w:webHidden/>
              </w:rPr>
              <w:instrText xml:space="preserve"> PAGEREF _Toc37157498 \h </w:instrText>
            </w:r>
            <w:r>
              <w:rPr>
                <w:noProof/>
                <w:webHidden/>
              </w:rPr>
            </w:r>
            <w:r>
              <w:rPr>
                <w:noProof/>
                <w:webHidden/>
              </w:rPr>
              <w:fldChar w:fldCharType="separate"/>
            </w:r>
            <w:r>
              <w:rPr>
                <w:noProof/>
                <w:webHidden/>
              </w:rPr>
              <w:t>24</w:t>
            </w:r>
            <w:r>
              <w:rPr>
                <w:noProof/>
                <w:webHidden/>
              </w:rPr>
              <w:fldChar w:fldCharType="end"/>
            </w:r>
          </w:hyperlink>
        </w:p>
        <w:p w:rsidR="00105013" w:rsidRDefault="00105013">
          <w:pPr>
            <w:pStyle w:val="TOC4"/>
            <w:tabs>
              <w:tab w:val="left" w:pos="1680"/>
              <w:tab w:val="right" w:leader="dot" w:pos="8296"/>
            </w:tabs>
            <w:rPr>
              <w:noProof/>
            </w:rPr>
          </w:pPr>
          <w:hyperlink w:anchor="_Toc37157499" w:history="1">
            <w:r w:rsidRPr="00454BE3">
              <w:rPr>
                <w:rStyle w:val="a9"/>
                <w:rFonts w:ascii="Wingdings" w:hAnsi="Wingdings"/>
                <w:noProof/>
              </w:rPr>
              <w:t></w:t>
            </w:r>
            <w:r>
              <w:rPr>
                <w:noProof/>
              </w:rPr>
              <w:tab/>
            </w:r>
            <w:r w:rsidRPr="00454BE3">
              <w:rPr>
                <w:rStyle w:val="a9"/>
                <w:noProof/>
              </w:rPr>
              <w:t>文本关系抽取模型调用</w:t>
            </w:r>
            <w:r>
              <w:rPr>
                <w:noProof/>
                <w:webHidden/>
              </w:rPr>
              <w:tab/>
            </w:r>
            <w:r>
              <w:rPr>
                <w:noProof/>
                <w:webHidden/>
              </w:rPr>
              <w:fldChar w:fldCharType="begin"/>
            </w:r>
            <w:r>
              <w:rPr>
                <w:noProof/>
                <w:webHidden/>
              </w:rPr>
              <w:instrText xml:space="preserve"> PAGEREF _Toc37157499 \h </w:instrText>
            </w:r>
            <w:r>
              <w:rPr>
                <w:noProof/>
                <w:webHidden/>
              </w:rPr>
            </w:r>
            <w:r>
              <w:rPr>
                <w:noProof/>
                <w:webHidden/>
              </w:rPr>
              <w:fldChar w:fldCharType="separate"/>
            </w:r>
            <w:r>
              <w:rPr>
                <w:noProof/>
                <w:webHidden/>
              </w:rPr>
              <w:t>24</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500" w:history="1">
            <w:r w:rsidRPr="00454BE3">
              <w:rPr>
                <w:rStyle w:val="a9"/>
                <w:noProof/>
              </w:rPr>
              <w:t>2.6.</w:t>
            </w:r>
            <w:r>
              <w:rPr>
                <w:rFonts w:cstheme="minorBidi"/>
                <w:noProof/>
                <w:kern w:val="2"/>
                <w:sz w:val="21"/>
              </w:rPr>
              <w:tab/>
            </w:r>
            <w:r w:rsidRPr="00454BE3">
              <w:rPr>
                <w:rStyle w:val="a9"/>
                <w:noProof/>
              </w:rPr>
              <w:t>知识提及读写接口</w:t>
            </w:r>
            <w:r>
              <w:rPr>
                <w:noProof/>
                <w:webHidden/>
              </w:rPr>
              <w:tab/>
            </w:r>
            <w:r>
              <w:rPr>
                <w:noProof/>
                <w:webHidden/>
              </w:rPr>
              <w:fldChar w:fldCharType="begin"/>
            </w:r>
            <w:r>
              <w:rPr>
                <w:noProof/>
                <w:webHidden/>
              </w:rPr>
              <w:instrText xml:space="preserve"> PAGEREF _Toc37157500 \h </w:instrText>
            </w:r>
            <w:r>
              <w:rPr>
                <w:noProof/>
                <w:webHidden/>
              </w:rPr>
            </w:r>
            <w:r>
              <w:rPr>
                <w:noProof/>
                <w:webHidden/>
              </w:rPr>
              <w:fldChar w:fldCharType="separate"/>
            </w:r>
            <w:r>
              <w:rPr>
                <w:noProof/>
                <w:webHidden/>
              </w:rPr>
              <w:t>26</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01" w:history="1">
            <w:r w:rsidRPr="00454BE3">
              <w:rPr>
                <w:rStyle w:val="a9"/>
                <w:noProof/>
              </w:rPr>
              <w:t>2.6.1.</w:t>
            </w:r>
            <w:r>
              <w:rPr>
                <w:rFonts w:cstheme="minorBidi"/>
                <w:noProof/>
                <w:kern w:val="2"/>
                <w:sz w:val="21"/>
              </w:rPr>
              <w:tab/>
            </w:r>
            <w:r w:rsidRPr="00454BE3">
              <w:rPr>
                <w:rStyle w:val="a9"/>
                <w:noProof/>
              </w:rPr>
              <w:t>提及读取</w:t>
            </w:r>
            <w:r>
              <w:rPr>
                <w:noProof/>
                <w:webHidden/>
              </w:rPr>
              <w:tab/>
            </w:r>
            <w:r>
              <w:rPr>
                <w:noProof/>
                <w:webHidden/>
              </w:rPr>
              <w:fldChar w:fldCharType="begin"/>
            </w:r>
            <w:r>
              <w:rPr>
                <w:noProof/>
                <w:webHidden/>
              </w:rPr>
              <w:instrText xml:space="preserve"> PAGEREF _Toc37157501 \h </w:instrText>
            </w:r>
            <w:r>
              <w:rPr>
                <w:noProof/>
                <w:webHidden/>
              </w:rPr>
            </w:r>
            <w:r>
              <w:rPr>
                <w:noProof/>
                <w:webHidden/>
              </w:rPr>
              <w:fldChar w:fldCharType="separate"/>
            </w:r>
            <w:r>
              <w:rPr>
                <w:noProof/>
                <w:webHidden/>
              </w:rPr>
              <w:t>26</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02" w:history="1">
            <w:r w:rsidRPr="00454BE3">
              <w:rPr>
                <w:rStyle w:val="a9"/>
                <w:noProof/>
              </w:rPr>
              <w:t>2.6.2.</w:t>
            </w:r>
            <w:r>
              <w:rPr>
                <w:rFonts w:cstheme="minorBidi"/>
                <w:noProof/>
                <w:kern w:val="2"/>
                <w:sz w:val="21"/>
              </w:rPr>
              <w:tab/>
            </w:r>
            <w:r w:rsidRPr="00454BE3">
              <w:rPr>
                <w:rStyle w:val="a9"/>
                <w:noProof/>
              </w:rPr>
              <w:t>提及写入</w:t>
            </w:r>
            <w:r>
              <w:rPr>
                <w:noProof/>
                <w:webHidden/>
              </w:rPr>
              <w:tab/>
            </w:r>
            <w:r>
              <w:rPr>
                <w:noProof/>
                <w:webHidden/>
              </w:rPr>
              <w:fldChar w:fldCharType="begin"/>
            </w:r>
            <w:r>
              <w:rPr>
                <w:noProof/>
                <w:webHidden/>
              </w:rPr>
              <w:instrText xml:space="preserve"> PAGEREF _Toc37157502 \h </w:instrText>
            </w:r>
            <w:r>
              <w:rPr>
                <w:noProof/>
                <w:webHidden/>
              </w:rPr>
            </w:r>
            <w:r>
              <w:rPr>
                <w:noProof/>
                <w:webHidden/>
              </w:rPr>
              <w:fldChar w:fldCharType="separate"/>
            </w:r>
            <w:r>
              <w:rPr>
                <w:noProof/>
                <w:webHidden/>
              </w:rPr>
              <w:t>27</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503" w:history="1">
            <w:r w:rsidRPr="00454BE3">
              <w:rPr>
                <w:rStyle w:val="a9"/>
                <w:noProof/>
              </w:rPr>
              <w:t>2.7.</w:t>
            </w:r>
            <w:r>
              <w:rPr>
                <w:rFonts w:cstheme="minorBidi"/>
                <w:noProof/>
                <w:kern w:val="2"/>
                <w:sz w:val="21"/>
              </w:rPr>
              <w:tab/>
            </w:r>
            <w:r w:rsidRPr="00454BE3">
              <w:rPr>
                <w:rStyle w:val="a9"/>
                <w:noProof/>
              </w:rPr>
              <w:t>知识图谱设计构建接口</w:t>
            </w:r>
            <w:r>
              <w:rPr>
                <w:noProof/>
                <w:webHidden/>
              </w:rPr>
              <w:tab/>
            </w:r>
            <w:r>
              <w:rPr>
                <w:noProof/>
                <w:webHidden/>
              </w:rPr>
              <w:fldChar w:fldCharType="begin"/>
            </w:r>
            <w:r>
              <w:rPr>
                <w:noProof/>
                <w:webHidden/>
              </w:rPr>
              <w:instrText xml:space="preserve"> PAGEREF _Toc37157503 \h </w:instrText>
            </w:r>
            <w:r>
              <w:rPr>
                <w:noProof/>
                <w:webHidden/>
              </w:rPr>
            </w:r>
            <w:r>
              <w:rPr>
                <w:noProof/>
                <w:webHidden/>
              </w:rPr>
              <w:fldChar w:fldCharType="separate"/>
            </w:r>
            <w:r>
              <w:rPr>
                <w:noProof/>
                <w:webHidden/>
              </w:rPr>
              <w:t>28</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04" w:history="1">
            <w:r w:rsidRPr="00454BE3">
              <w:rPr>
                <w:rStyle w:val="a9"/>
                <w:noProof/>
              </w:rPr>
              <w:t>2.7.1.</w:t>
            </w:r>
            <w:r>
              <w:rPr>
                <w:rFonts w:cstheme="minorBidi"/>
                <w:noProof/>
                <w:kern w:val="2"/>
                <w:sz w:val="21"/>
              </w:rPr>
              <w:tab/>
            </w:r>
            <w:r w:rsidRPr="00454BE3">
              <w:rPr>
                <w:rStyle w:val="a9"/>
                <w:noProof/>
              </w:rPr>
              <w:t>类相关接口</w:t>
            </w:r>
            <w:r>
              <w:rPr>
                <w:noProof/>
                <w:webHidden/>
              </w:rPr>
              <w:tab/>
            </w:r>
            <w:r>
              <w:rPr>
                <w:noProof/>
                <w:webHidden/>
              </w:rPr>
              <w:fldChar w:fldCharType="begin"/>
            </w:r>
            <w:r>
              <w:rPr>
                <w:noProof/>
                <w:webHidden/>
              </w:rPr>
              <w:instrText xml:space="preserve"> PAGEREF _Toc37157504 \h </w:instrText>
            </w:r>
            <w:r>
              <w:rPr>
                <w:noProof/>
                <w:webHidden/>
              </w:rPr>
            </w:r>
            <w:r>
              <w:rPr>
                <w:noProof/>
                <w:webHidden/>
              </w:rPr>
              <w:fldChar w:fldCharType="separate"/>
            </w:r>
            <w:r>
              <w:rPr>
                <w:noProof/>
                <w:webHidden/>
              </w:rPr>
              <w:t>28</w:t>
            </w:r>
            <w:r>
              <w:rPr>
                <w:noProof/>
                <w:webHidden/>
              </w:rPr>
              <w:fldChar w:fldCharType="end"/>
            </w:r>
          </w:hyperlink>
        </w:p>
        <w:p w:rsidR="00105013" w:rsidRDefault="00105013">
          <w:pPr>
            <w:pStyle w:val="TOC4"/>
            <w:tabs>
              <w:tab w:val="left" w:pos="1680"/>
              <w:tab w:val="right" w:leader="dot" w:pos="8296"/>
            </w:tabs>
            <w:rPr>
              <w:noProof/>
            </w:rPr>
          </w:pPr>
          <w:hyperlink w:anchor="_Toc37157505" w:history="1">
            <w:r w:rsidRPr="00454BE3">
              <w:rPr>
                <w:rStyle w:val="a9"/>
                <w:rFonts w:ascii="Wingdings" w:hAnsi="Wingdings"/>
                <w:noProof/>
              </w:rPr>
              <w:t></w:t>
            </w:r>
            <w:r>
              <w:rPr>
                <w:noProof/>
              </w:rPr>
              <w:tab/>
            </w:r>
            <w:r w:rsidRPr="00454BE3">
              <w:rPr>
                <w:rStyle w:val="a9"/>
                <w:noProof/>
              </w:rPr>
              <w:t>获取实体类</w:t>
            </w:r>
            <w:r>
              <w:rPr>
                <w:noProof/>
                <w:webHidden/>
              </w:rPr>
              <w:tab/>
            </w:r>
            <w:r>
              <w:rPr>
                <w:noProof/>
                <w:webHidden/>
              </w:rPr>
              <w:fldChar w:fldCharType="begin"/>
            </w:r>
            <w:r>
              <w:rPr>
                <w:noProof/>
                <w:webHidden/>
              </w:rPr>
              <w:instrText xml:space="preserve"> PAGEREF _Toc37157505 \h </w:instrText>
            </w:r>
            <w:r>
              <w:rPr>
                <w:noProof/>
                <w:webHidden/>
              </w:rPr>
            </w:r>
            <w:r>
              <w:rPr>
                <w:noProof/>
                <w:webHidden/>
              </w:rPr>
              <w:fldChar w:fldCharType="separate"/>
            </w:r>
            <w:r>
              <w:rPr>
                <w:noProof/>
                <w:webHidden/>
              </w:rPr>
              <w:t>28</w:t>
            </w:r>
            <w:r>
              <w:rPr>
                <w:noProof/>
                <w:webHidden/>
              </w:rPr>
              <w:fldChar w:fldCharType="end"/>
            </w:r>
          </w:hyperlink>
        </w:p>
        <w:p w:rsidR="00105013" w:rsidRDefault="00105013">
          <w:pPr>
            <w:pStyle w:val="TOC4"/>
            <w:tabs>
              <w:tab w:val="left" w:pos="1680"/>
              <w:tab w:val="right" w:leader="dot" w:pos="8296"/>
            </w:tabs>
            <w:rPr>
              <w:noProof/>
            </w:rPr>
          </w:pPr>
          <w:hyperlink w:anchor="_Toc37157506" w:history="1">
            <w:r w:rsidRPr="00454BE3">
              <w:rPr>
                <w:rStyle w:val="a9"/>
                <w:rFonts w:ascii="Wingdings" w:hAnsi="Wingdings"/>
                <w:noProof/>
              </w:rPr>
              <w:t></w:t>
            </w:r>
            <w:r>
              <w:rPr>
                <w:noProof/>
              </w:rPr>
              <w:tab/>
            </w:r>
            <w:r w:rsidRPr="00454BE3">
              <w:rPr>
                <w:rStyle w:val="a9"/>
                <w:noProof/>
              </w:rPr>
              <w:t>获取事件类</w:t>
            </w:r>
            <w:r>
              <w:rPr>
                <w:noProof/>
                <w:webHidden/>
              </w:rPr>
              <w:tab/>
            </w:r>
            <w:r>
              <w:rPr>
                <w:noProof/>
                <w:webHidden/>
              </w:rPr>
              <w:fldChar w:fldCharType="begin"/>
            </w:r>
            <w:r>
              <w:rPr>
                <w:noProof/>
                <w:webHidden/>
              </w:rPr>
              <w:instrText xml:space="preserve"> PAGEREF _Toc37157506 \h </w:instrText>
            </w:r>
            <w:r>
              <w:rPr>
                <w:noProof/>
                <w:webHidden/>
              </w:rPr>
            </w:r>
            <w:r>
              <w:rPr>
                <w:noProof/>
                <w:webHidden/>
              </w:rPr>
              <w:fldChar w:fldCharType="separate"/>
            </w:r>
            <w:r>
              <w:rPr>
                <w:noProof/>
                <w:webHidden/>
              </w:rPr>
              <w:t>29</w:t>
            </w:r>
            <w:r>
              <w:rPr>
                <w:noProof/>
                <w:webHidden/>
              </w:rPr>
              <w:fldChar w:fldCharType="end"/>
            </w:r>
          </w:hyperlink>
        </w:p>
        <w:p w:rsidR="00105013" w:rsidRDefault="00105013">
          <w:pPr>
            <w:pStyle w:val="TOC4"/>
            <w:tabs>
              <w:tab w:val="left" w:pos="1680"/>
              <w:tab w:val="right" w:leader="dot" w:pos="8296"/>
            </w:tabs>
            <w:rPr>
              <w:noProof/>
            </w:rPr>
          </w:pPr>
          <w:hyperlink w:anchor="_Toc37157507" w:history="1">
            <w:r w:rsidRPr="00454BE3">
              <w:rPr>
                <w:rStyle w:val="a9"/>
                <w:rFonts w:ascii="Wingdings" w:hAnsi="Wingdings"/>
                <w:noProof/>
              </w:rPr>
              <w:t></w:t>
            </w:r>
            <w:r>
              <w:rPr>
                <w:noProof/>
              </w:rPr>
              <w:tab/>
            </w:r>
            <w:r w:rsidRPr="00454BE3">
              <w:rPr>
                <w:rStyle w:val="a9"/>
                <w:noProof/>
              </w:rPr>
              <w:t>获取关系类</w:t>
            </w:r>
            <w:r>
              <w:rPr>
                <w:noProof/>
                <w:webHidden/>
              </w:rPr>
              <w:tab/>
            </w:r>
            <w:r>
              <w:rPr>
                <w:noProof/>
                <w:webHidden/>
              </w:rPr>
              <w:fldChar w:fldCharType="begin"/>
            </w:r>
            <w:r>
              <w:rPr>
                <w:noProof/>
                <w:webHidden/>
              </w:rPr>
              <w:instrText xml:space="preserve"> PAGEREF _Toc37157507 \h </w:instrText>
            </w:r>
            <w:r>
              <w:rPr>
                <w:noProof/>
                <w:webHidden/>
              </w:rPr>
            </w:r>
            <w:r>
              <w:rPr>
                <w:noProof/>
                <w:webHidden/>
              </w:rPr>
              <w:fldChar w:fldCharType="separate"/>
            </w:r>
            <w:r>
              <w:rPr>
                <w:noProof/>
                <w:webHidden/>
              </w:rPr>
              <w:t>30</w:t>
            </w:r>
            <w:r>
              <w:rPr>
                <w:noProof/>
                <w:webHidden/>
              </w:rPr>
              <w:fldChar w:fldCharType="end"/>
            </w:r>
          </w:hyperlink>
        </w:p>
        <w:p w:rsidR="00105013" w:rsidRDefault="00105013">
          <w:pPr>
            <w:pStyle w:val="TOC4"/>
            <w:tabs>
              <w:tab w:val="left" w:pos="1680"/>
              <w:tab w:val="right" w:leader="dot" w:pos="8296"/>
            </w:tabs>
            <w:rPr>
              <w:noProof/>
            </w:rPr>
          </w:pPr>
          <w:hyperlink w:anchor="_Toc37157508" w:history="1">
            <w:r w:rsidRPr="00454BE3">
              <w:rPr>
                <w:rStyle w:val="a9"/>
                <w:rFonts w:ascii="Wingdings" w:hAnsi="Wingdings"/>
                <w:noProof/>
              </w:rPr>
              <w:t></w:t>
            </w:r>
            <w:r>
              <w:rPr>
                <w:noProof/>
              </w:rPr>
              <w:tab/>
            </w:r>
            <w:r w:rsidRPr="00454BE3">
              <w:rPr>
                <w:rStyle w:val="a9"/>
                <w:noProof/>
              </w:rPr>
              <w:t>添加实体类</w:t>
            </w:r>
            <w:r>
              <w:rPr>
                <w:noProof/>
                <w:webHidden/>
              </w:rPr>
              <w:tab/>
            </w:r>
            <w:r>
              <w:rPr>
                <w:noProof/>
                <w:webHidden/>
              </w:rPr>
              <w:fldChar w:fldCharType="begin"/>
            </w:r>
            <w:r>
              <w:rPr>
                <w:noProof/>
                <w:webHidden/>
              </w:rPr>
              <w:instrText xml:space="preserve"> PAGEREF _Toc37157508 \h </w:instrText>
            </w:r>
            <w:r>
              <w:rPr>
                <w:noProof/>
                <w:webHidden/>
              </w:rPr>
            </w:r>
            <w:r>
              <w:rPr>
                <w:noProof/>
                <w:webHidden/>
              </w:rPr>
              <w:fldChar w:fldCharType="separate"/>
            </w:r>
            <w:r>
              <w:rPr>
                <w:noProof/>
                <w:webHidden/>
              </w:rPr>
              <w:t>30</w:t>
            </w:r>
            <w:r>
              <w:rPr>
                <w:noProof/>
                <w:webHidden/>
              </w:rPr>
              <w:fldChar w:fldCharType="end"/>
            </w:r>
          </w:hyperlink>
        </w:p>
        <w:p w:rsidR="00105013" w:rsidRDefault="00105013">
          <w:pPr>
            <w:pStyle w:val="TOC4"/>
            <w:tabs>
              <w:tab w:val="left" w:pos="1680"/>
              <w:tab w:val="right" w:leader="dot" w:pos="8296"/>
            </w:tabs>
            <w:rPr>
              <w:noProof/>
            </w:rPr>
          </w:pPr>
          <w:hyperlink w:anchor="_Toc37157509" w:history="1">
            <w:r w:rsidRPr="00454BE3">
              <w:rPr>
                <w:rStyle w:val="a9"/>
                <w:rFonts w:ascii="Wingdings" w:hAnsi="Wingdings"/>
                <w:noProof/>
              </w:rPr>
              <w:t></w:t>
            </w:r>
            <w:r>
              <w:rPr>
                <w:noProof/>
              </w:rPr>
              <w:tab/>
            </w:r>
            <w:r w:rsidRPr="00454BE3">
              <w:rPr>
                <w:rStyle w:val="a9"/>
                <w:noProof/>
              </w:rPr>
              <w:t>添加事件类</w:t>
            </w:r>
            <w:r>
              <w:rPr>
                <w:noProof/>
                <w:webHidden/>
              </w:rPr>
              <w:tab/>
            </w:r>
            <w:r>
              <w:rPr>
                <w:noProof/>
                <w:webHidden/>
              </w:rPr>
              <w:fldChar w:fldCharType="begin"/>
            </w:r>
            <w:r>
              <w:rPr>
                <w:noProof/>
                <w:webHidden/>
              </w:rPr>
              <w:instrText xml:space="preserve"> PAGEREF _Toc37157509 \h </w:instrText>
            </w:r>
            <w:r>
              <w:rPr>
                <w:noProof/>
                <w:webHidden/>
              </w:rPr>
            </w:r>
            <w:r>
              <w:rPr>
                <w:noProof/>
                <w:webHidden/>
              </w:rPr>
              <w:fldChar w:fldCharType="separate"/>
            </w:r>
            <w:r>
              <w:rPr>
                <w:noProof/>
                <w:webHidden/>
              </w:rPr>
              <w:t>32</w:t>
            </w:r>
            <w:r>
              <w:rPr>
                <w:noProof/>
                <w:webHidden/>
              </w:rPr>
              <w:fldChar w:fldCharType="end"/>
            </w:r>
          </w:hyperlink>
        </w:p>
        <w:p w:rsidR="00105013" w:rsidRDefault="00105013">
          <w:pPr>
            <w:pStyle w:val="TOC4"/>
            <w:tabs>
              <w:tab w:val="left" w:pos="1680"/>
              <w:tab w:val="right" w:leader="dot" w:pos="8296"/>
            </w:tabs>
            <w:rPr>
              <w:noProof/>
            </w:rPr>
          </w:pPr>
          <w:hyperlink w:anchor="_Toc37157510" w:history="1">
            <w:r w:rsidRPr="00454BE3">
              <w:rPr>
                <w:rStyle w:val="a9"/>
                <w:rFonts w:ascii="Wingdings" w:hAnsi="Wingdings"/>
                <w:noProof/>
              </w:rPr>
              <w:t></w:t>
            </w:r>
            <w:r>
              <w:rPr>
                <w:noProof/>
              </w:rPr>
              <w:tab/>
            </w:r>
            <w:r w:rsidRPr="00454BE3">
              <w:rPr>
                <w:rStyle w:val="a9"/>
                <w:noProof/>
              </w:rPr>
              <w:t>添加关系类</w:t>
            </w:r>
            <w:r>
              <w:rPr>
                <w:noProof/>
                <w:webHidden/>
              </w:rPr>
              <w:tab/>
            </w:r>
            <w:r>
              <w:rPr>
                <w:noProof/>
                <w:webHidden/>
              </w:rPr>
              <w:fldChar w:fldCharType="begin"/>
            </w:r>
            <w:r>
              <w:rPr>
                <w:noProof/>
                <w:webHidden/>
              </w:rPr>
              <w:instrText xml:space="preserve"> PAGEREF _Toc37157510 \h </w:instrText>
            </w:r>
            <w:r>
              <w:rPr>
                <w:noProof/>
                <w:webHidden/>
              </w:rPr>
            </w:r>
            <w:r>
              <w:rPr>
                <w:noProof/>
                <w:webHidden/>
              </w:rPr>
              <w:fldChar w:fldCharType="separate"/>
            </w:r>
            <w:r>
              <w:rPr>
                <w:noProof/>
                <w:webHidden/>
              </w:rPr>
              <w:t>33</w:t>
            </w:r>
            <w:r>
              <w:rPr>
                <w:noProof/>
                <w:webHidden/>
              </w:rPr>
              <w:fldChar w:fldCharType="end"/>
            </w:r>
          </w:hyperlink>
        </w:p>
        <w:p w:rsidR="00105013" w:rsidRDefault="00105013">
          <w:pPr>
            <w:pStyle w:val="TOC4"/>
            <w:tabs>
              <w:tab w:val="left" w:pos="1680"/>
              <w:tab w:val="right" w:leader="dot" w:pos="8296"/>
            </w:tabs>
            <w:rPr>
              <w:noProof/>
            </w:rPr>
          </w:pPr>
          <w:hyperlink w:anchor="_Toc37157511" w:history="1">
            <w:r w:rsidRPr="00454BE3">
              <w:rPr>
                <w:rStyle w:val="a9"/>
                <w:rFonts w:ascii="Wingdings" w:hAnsi="Wingdings"/>
                <w:noProof/>
              </w:rPr>
              <w:t></w:t>
            </w:r>
            <w:r>
              <w:rPr>
                <w:noProof/>
              </w:rPr>
              <w:tab/>
            </w:r>
            <w:r w:rsidRPr="00454BE3">
              <w:rPr>
                <w:rStyle w:val="a9"/>
                <w:noProof/>
              </w:rPr>
              <w:t>导入实体类</w:t>
            </w:r>
            <w:r>
              <w:rPr>
                <w:noProof/>
                <w:webHidden/>
              </w:rPr>
              <w:tab/>
            </w:r>
            <w:r>
              <w:rPr>
                <w:noProof/>
                <w:webHidden/>
              </w:rPr>
              <w:fldChar w:fldCharType="begin"/>
            </w:r>
            <w:r>
              <w:rPr>
                <w:noProof/>
                <w:webHidden/>
              </w:rPr>
              <w:instrText xml:space="preserve"> PAGEREF _Toc37157511 \h </w:instrText>
            </w:r>
            <w:r>
              <w:rPr>
                <w:noProof/>
                <w:webHidden/>
              </w:rPr>
            </w:r>
            <w:r>
              <w:rPr>
                <w:noProof/>
                <w:webHidden/>
              </w:rPr>
              <w:fldChar w:fldCharType="separate"/>
            </w:r>
            <w:r>
              <w:rPr>
                <w:noProof/>
                <w:webHidden/>
              </w:rPr>
              <w:t>34</w:t>
            </w:r>
            <w:r>
              <w:rPr>
                <w:noProof/>
                <w:webHidden/>
              </w:rPr>
              <w:fldChar w:fldCharType="end"/>
            </w:r>
          </w:hyperlink>
        </w:p>
        <w:p w:rsidR="00105013" w:rsidRDefault="00105013">
          <w:pPr>
            <w:pStyle w:val="TOC4"/>
            <w:tabs>
              <w:tab w:val="left" w:pos="1680"/>
              <w:tab w:val="right" w:leader="dot" w:pos="8296"/>
            </w:tabs>
            <w:rPr>
              <w:noProof/>
            </w:rPr>
          </w:pPr>
          <w:hyperlink w:anchor="_Toc37157512" w:history="1">
            <w:r w:rsidRPr="00454BE3">
              <w:rPr>
                <w:rStyle w:val="a9"/>
                <w:rFonts w:ascii="Wingdings" w:hAnsi="Wingdings"/>
                <w:noProof/>
              </w:rPr>
              <w:t></w:t>
            </w:r>
            <w:r>
              <w:rPr>
                <w:noProof/>
              </w:rPr>
              <w:tab/>
            </w:r>
            <w:r w:rsidRPr="00454BE3">
              <w:rPr>
                <w:rStyle w:val="a9"/>
                <w:noProof/>
              </w:rPr>
              <w:t>导入事件类</w:t>
            </w:r>
            <w:r>
              <w:rPr>
                <w:noProof/>
                <w:webHidden/>
              </w:rPr>
              <w:tab/>
            </w:r>
            <w:r>
              <w:rPr>
                <w:noProof/>
                <w:webHidden/>
              </w:rPr>
              <w:fldChar w:fldCharType="begin"/>
            </w:r>
            <w:r>
              <w:rPr>
                <w:noProof/>
                <w:webHidden/>
              </w:rPr>
              <w:instrText xml:space="preserve"> PAGEREF _Toc37157512 \h </w:instrText>
            </w:r>
            <w:r>
              <w:rPr>
                <w:noProof/>
                <w:webHidden/>
              </w:rPr>
            </w:r>
            <w:r>
              <w:rPr>
                <w:noProof/>
                <w:webHidden/>
              </w:rPr>
              <w:fldChar w:fldCharType="separate"/>
            </w:r>
            <w:r>
              <w:rPr>
                <w:noProof/>
                <w:webHidden/>
              </w:rPr>
              <w:t>35</w:t>
            </w:r>
            <w:r>
              <w:rPr>
                <w:noProof/>
                <w:webHidden/>
              </w:rPr>
              <w:fldChar w:fldCharType="end"/>
            </w:r>
          </w:hyperlink>
        </w:p>
        <w:p w:rsidR="00105013" w:rsidRDefault="00105013">
          <w:pPr>
            <w:pStyle w:val="TOC4"/>
            <w:tabs>
              <w:tab w:val="left" w:pos="1680"/>
              <w:tab w:val="right" w:leader="dot" w:pos="8296"/>
            </w:tabs>
            <w:rPr>
              <w:noProof/>
            </w:rPr>
          </w:pPr>
          <w:hyperlink w:anchor="_Toc37157513" w:history="1">
            <w:r w:rsidRPr="00454BE3">
              <w:rPr>
                <w:rStyle w:val="a9"/>
                <w:rFonts w:ascii="Wingdings" w:hAnsi="Wingdings"/>
                <w:noProof/>
              </w:rPr>
              <w:t></w:t>
            </w:r>
            <w:r>
              <w:rPr>
                <w:noProof/>
              </w:rPr>
              <w:tab/>
            </w:r>
            <w:r w:rsidRPr="00454BE3">
              <w:rPr>
                <w:rStyle w:val="a9"/>
                <w:noProof/>
              </w:rPr>
              <w:t>导入关系类</w:t>
            </w:r>
            <w:r>
              <w:rPr>
                <w:noProof/>
                <w:webHidden/>
              </w:rPr>
              <w:tab/>
            </w:r>
            <w:r>
              <w:rPr>
                <w:noProof/>
                <w:webHidden/>
              </w:rPr>
              <w:fldChar w:fldCharType="begin"/>
            </w:r>
            <w:r>
              <w:rPr>
                <w:noProof/>
                <w:webHidden/>
              </w:rPr>
              <w:instrText xml:space="preserve"> PAGEREF _Toc37157513 \h </w:instrText>
            </w:r>
            <w:r>
              <w:rPr>
                <w:noProof/>
                <w:webHidden/>
              </w:rPr>
            </w:r>
            <w:r>
              <w:rPr>
                <w:noProof/>
                <w:webHidden/>
              </w:rPr>
              <w:fldChar w:fldCharType="separate"/>
            </w:r>
            <w:r>
              <w:rPr>
                <w:noProof/>
                <w:webHidden/>
              </w:rPr>
              <w:t>36</w:t>
            </w:r>
            <w:r>
              <w:rPr>
                <w:noProof/>
                <w:webHidden/>
              </w:rPr>
              <w:fldChar w:fldCharType="end"/>
            </w:r>
          </w:hyperlink>
        </w:p>
        <w:p w:rsidR="00105013" w:rsidRDefault="00105013">
          <w:pPr>
            <w:pStyle w:val="TOC4"/>
            <w:tabs>
              <w:tab w:val="left" w:pos="1680"/>
              <w:tab w:val="right" w:leader="dot" w:pos="8296"/>
            </w:tabs>
            <w:rPr>
              <w:noProof/>
            </w:rPr>
          </w:pPr>
          <w:hyperlink w:anchor="_Toc37157514" w:history="1">
            <w:r w:rsidRPr="00454BE3">
              <w:rPr>
                <w:rStyle w:val="a9"/>
                <w:rFonts w:ascii="Wingdings" w:hAnsi="Wingdings"/>
                <w:noProof/>
              </w:rPr>
              <w:t></w:t>
            </w:r>
            <w:r>
              <w:rPr>
                <w:noProof/>
              </w:rPr>
              <w:tab/>
            </w:r>
            <w:r w:rsidRPr="00454BE3">
              <w:rPr>
                <w:rStyle w:val="a9"/>
                <w:noProof/>
              </w:rPr>
              <w:t>删除实体类</w:t>
            </w:r>
            <w:r>
              <w:rPr>
                <w:noProof/>
                <w:webHidden/>
              </w:rPr>
              <w:tab/>
            </w:r>
            <w:r>
              <w:rPr>
                <w:noProof/>
                <w:webHidden/>
              </w:rPr>
              <w:fldChar w:fldCharType="begin"/>
            </w:r>
            <w:r>
              <w:rPr>
                <w:noProof/>
                <w:webHidden/>
              </w:rPr>
              <w:instrText xml:space="preserve"> PAGEREF _Toc37157514 \h </w:instrText>
            </w:r>
            <w:r>
              <w:rPr>
                <w:noProof/>
                <w:webHidden/>
              </w:rPr>
            </w:r>
            <w:r>
              <w:rPr>
                <w:noProof/>
                <w:webHidden/>
              </w:rPr>
              <w:fldChar w:fldCharType="separate"/>
            </w:r>
            <w:r>
              <w:rPr>
                <w:noProof/>
                <w:webHidden/>
              </w:rPr>
              <w:t>37</w:t>
            </w:r>
            <w:r>
              <w:rPr>
                <w:noProof/>
                <w:webHidden/>
              </w:rPr>
              <w:fldChar w:fldCharType="end"/>
            </w:r>
          </w:hyperlink>
        </w:p>
        <w:p w:rsidR="00105013" w:rsidRDefault="00105013">
          <w:pPr>
            <w:pStyle w:val="TOC4"/>
            <w:tabs>
              <w:tab w:val="left" w:pos="1680"/>
              <w:tab w:val="right" w:leader="dot" w:pos="8296"/>
            </w:tabs>
            <w:rPr>
              <w:noProof/>
            </w:rPr>
          </w:pPr>
          <w:hyperlink w:anchor="_Toc37157515" w:history="1">
            <w:r w:rsidRPr="00454BE3">
              <w:rPr>
                <w:rStyle w:val="a9"/>
                <w:rFonts w:ascii="Wingdings" w:hAnsi="Wingdings"/>
                <w:noProof/>
              </w:rPr>
              <w:t></w:t>
            </w:r>
            <w:r>
              <w:rPr>
                <w:noProof/>
              </w:rPr>
              <w:tab/>
            </w:r>
            <w:r w:rsidRPr="00454BE3">
              <w:rPr>
                <w:rStyle w:val="a9"/>
                <w:noProof/>
              </w:rPr>
              <w:t>删除事件类</w:t>
            </w:r>
            <w:r>
              <w:rPr>
                <w:noProof/>
                <w:webHidden/>
              </w:rPr>
              <w:tab/>
            </w:r>
            <w:r>
              <w:rPr>
                <w:noProof/>
                <w:webHidden/>
              </w:rPr>
              <w:fldChar w:fldCharType="begin"/>
            </w:r>
            <w:r>
              <w:rPr>
                <w:noProof/>
                <w:webHidden/>
              </w:rPr>
              <w:instrText xml:space="preserve"> PAGEREF _Toc37157515 \h </w:instrText>
            </w:r>
            <w:r>
              <w:rPr>
                <w:noProof/>
                <w:webHidden/>
              </w:rPr>
            </w:r>
            <w:r>
              <w:rPr>
                <w:noProof/>
                <w:webHidden/>
              </w:rPr>
              <w:fldChar w:fldCharType="separate"/>
            </w:r>
            <w:r>
              <w:rPr>
                <w:noProof/>
                <w:webHidden/>
              </w:rPr>
              <w:t>38</w:t>
            </w:r>
            <w:r>
              <w:rPr>
                <w:noProof/>
                <w:webHidden/>
              </w:rPr>
              <w:fldChar w:fldCharType="end"/>
            </w:r>
          </w:hyperlink>
        </w:p>
        <w:p w:rsidR="00105013" w:rsidRDefault="00105013">
          <w:pPr>
            <w:pStyle w:val="TOC4"/>
            <w:tabs>
              <w:tab w:val="left" w:pos="1680"/>
              <w:tab w:val="right" w:leader="dot" w:pos="8296"/>
            </w:tabs>
            <w:rPr>
              <w:noProof/>
            </w:rPr>
          </w:pPr>
          <w:hyperlink w:anchor="_Toc37157516" w:history="1">
            <w:r w:rsidRPr="00454BE3">
              <w:rPr>
                <w:rStyle w:val="a9"/>
                <w:rFonts w:ascii="Wingdings" w:hAnsi="Wingdings"/>
                <w:noProof/>
              </w:rPr>
              <w:t></w:t>
            </w:r>
            <w:r>
              <w:rPr>
                <w:noProof/>
              </w:rPr>
              <w:tab/>
            </w:r>
            <w:r w:rsidRPr="00454BE3">
              <w:rPr>
                <w:rStyle w:val="a9"/>
                <w:noProof/>
              </w:rPr>
              <w:t>删除关系类</w:t>
            </w:r>
            <w:r>
              <w:rPr>
                <w:noProof/>
                <w:webHidden/>
              </w:rPr>
              <w:tab/>
            </w:r>
            <w:r>
              <w:rPr>
                <w:noProof/>
                <w:webHidden/>
              </w:rPr>
              <w:fldChar w:fldCharType="begin"/>
            </w:r>
            <w:r>
              <w:rPr>
                <w:noProof/>
                <w:webHidden/>
              </w:rPr>
              <w:instrText xml:space="preserve"> PAGEREF _Toc37157516 \h </w:instrText>
            </w:r>
            <w:r>
              <w:rPr>
                <w:noProof/>
                <w:webHidden/>
              </w:rPr>
            </w:r>
            <w:r>
              <w:rPr>
                <w:noProof/>
                <w:webHidden/>
              </w:rPr>
              <w:fldChar w:fldCharType="separate"/>
            </w:r>
            <w:r>
              <w:rPr>
                <w:noProof/>
                <w:webHidden/>
              </w:rPr>
              <w:t>38</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17" w:history="1">
            <w:r w:rsidRPr="00454BE3">
              <w:rPr>
                <w:rStyle w:val="a9"/>
                <w:noProof/>
              </w:rPr>
              <w:t>2.7.2.</w:t>
            </w:r>
            <w:r>
              <w:rPr>
                <w:rFonts w:cstheme="minorBidi"/>
                <w:noProof/>
                <w:kern w:val="2"/>
                <w:sz w:val="21"/>
              </w:rPr>
              <w:tab/>
            </w:r>
            <w:r w:rsidRPr="00454BE3">
              <w:rPr>
                <w:rStyle w:val="a9"/>
                <w:noProof/>
              </w:rPr>
              <w:t>图相关接口</w:t>
            </w:r>
            <w:r>
              <w:rPr>
                <w:noProof/>
                <w:webHidden/>
              </w:rPr>
              <w:tab/>
            </w:r>
            <w:r>
              <w:rPr>
                <w:noProof/>
                <w:webHidden/>
              </w:rPr>
              <w:fldChar w:fldCharType="begin"/>
            </w:r>
            <w:r>
              <w:rPr>
                <w:noProof/>
                <w:webHidden/>
              </w:rPr>
              <w:instrText xml:space="preserve"> PAGEREF _Toc37157517 \h </w:instrText>
            </w:r>
            <w:r>
              <w:rPr>
                <w:noProof/>
                <w:webHidden/>
              </w:rPr>
            </w:r>
            <w:r>
              <w:rPr>
                <w:noProof/>
                <w:webHidden/>
              </w:rPr>
              <w:fldChar w:fldCharType="separate"/>
            </w:r>
            <w:r>
              <w:rPr>
                <w:noProof/>
                <w:webHidden/>
              </w:rPr>
              <w:t>39</w:t>
            </w:r>
            <w:r>
              <w:rPr>
                <w:noProof/>
                <w:webHidden/>
              </w:rPr>
              <w:fldChar w:fldCharType="end"/>
            </w:r>
          </w:hyperlink>
        </w:p>
        <w:p w:rsidR="00105013" w:rsidRDefault="00105013">
          <w:pPr>
            <w:pStyle w:val="TOC4"/>
            <w:tabs>
              <w:tab w:val="left" w:pos="1680"/>
              <w:tab w:val="right" w:leader="dot" w:pos="8296"/>
            </w:tabs>
            <w:rPr>
              <w:noProof/>
            </w:rPr>
          </w:pPr>
          <w:hyperlink w:anchor="_Toc37157518" w:history="1">
            <w:r w:rsidRPr="00454BE3">
              <w:rPr>
                <w:rStyle w:val="a9"/>
                <w:rFonts w:ascii="Wingdings" w:hAnsi="Wingdings"/>
                <w:noProof/>
              </w:rPr>
              <w:t></w:t>
            </w:r>
            <w:r>
              <w:rPr>
                <w:noProof/>
              </w:rPr>
              <w:tab/>
            </w:r>
            <w:r w:rsidRPr="00454BE3">
              <w:rPr>
                <w:rStyle w:val="a9"/>
                <w:noProof/>
              </w:rPr>
              <w:t>获取所有图schema</w:t>
            </w:r>
            <w:r>
              <w:rPr>
                <w:noProof/>
                <w:webHidden/>
              </w:rPr>
              <w:tab/>
            </w:r>
            <w:r>
              <w:rPr>
                <w:noProof/>
                <w:webHidden/>
              </w:rPr>
              <w:fldChar w:fldCharType="begin"/>
            </w:r>
            <w:r>
              <w:rPr>
                <w:noProof/>
                <w:webHidden/>
              </w:rPr>
              <w:instrText xml:space="preserve"> PAGEREF _Toc37157518 \h </w:instrText>
            </w:r>
            <w:r>
              <w:rPr>
                <w:noProof/>
                <w:webHidden/>
              </w:rPr>
            </w:r>
            <w:r>
              <w:rPr>
                <w:noProof/>
                <w:webHidden/>
              </w:rPr>
              <w:fldChar w:fldCharType="separate"/>
            </w:r>
            <w:r>
              <w:rPr>
                <w:noProof/>
                <w:webHidden/>
              </w:rPr>
              <w:t>39</w:t>
            </w:r>
            <w:r>
              <w:rPr>
                <w:noProof/>
                <w:webHidden/>
              </w:rPr>
              <w:fldChar w:fldCharType="end"/>
            </w:r>
          </w:hyperlink>
        </w:p>
        <w:p w:rsidR="00105013" w:rsidRDefault="00105013">
          <w:pPr>
            <w:pStyle w:val="TOC4"/>
            <w:tabs>
              <w:tab w:val="left" w:pos="1680"/>
              <w:tab w:val="right" w:leader="dot" w:pos="8296"/>
            </w:tabs>
            <w:rPr>
              <w:noProof/>
            </w:rPr>
          </w:pPr>
          <w:hyperlink w:anchor="_Toc37157519" w:history="1">
            <w:r w:rsidRPr="00454BE3">
              <w:rPr>
                <w:rStyle w:val="a9"/>
                <w:rFonts w:ascii="Wingdings" w:hAnsi="Wingdings"/>
                <w:noProof/>
              </w:rPr>
              <w:t></w:t>
            </w:r>
            <w:r>
              <w:rPr>
                <w:noProof/>
              </w:rPr>
              <w:tab/>
            </w:r>
            <w:r w:rsidRPr="00454BE3">
              <w:rPr>
                <w:rStyle w:val="a9"/>
                <w:noProof/>
              </w:rPr>
              <w:t>创建图</w:t>
            </w:r>
            <w:r>
              <w:rPr>
                <w:noProof/>
                <w:webHidden/>
              </w:rPr>
              <w:tab/>
            </w:r>
            <w:r>
              <w:rPr>
                <w:noProof/>
                <w:webHidden/>
              </w:rPr>
              <w:fldChar w:fldCharType="begin"/>
            </w:r>
            <w:r>
              <w:rPr>
                <w:noProof/>
                <w:webHidden/>
              </w:rPr>
              <w:instrText xml:space="preserve"> PAGEREF _Toc37157519 \h </w:instrText>
            </w:r>
            <w:r>
              <w:rPr>
                <w:noProof/>
                <w:webHidden/>
              </w:rPr>
            </w:r>
            <w:r>
              <w:rPr>
                <w:noProof/>
                <w:webHidden/>
              </w:rPr>
              <w:fldChar w:fldCharType="separate"/>
            </w:r>
            <w:r>
              <w:rPr>
                <w:noProof/>
                <w:webHidden/>
              </w:rPr>
              <w:t>40</w:t>
            </w:r>
            <w:r>
              <w:rPr>
                <w:noProof/>
                <w:webHidden/>
              </w:rPr>
              <w:fldChar w:fldCharType="end"/>
            </w:r>
          </w:hyperlink>
        </w:p>
        <w:p w:rsidR="00105013" w:rsidRDefault="00105013">
          <w:pPr>
            <w:pStyle w:val="TOC4"/>
            <w:tabs>
              <w:tab w:val="left" w:pos="1680"/>
              <w:tab w:val="right" w:leader="dot" w:pos="8296"/>
            </w:tabs>
            <w:rPr>
              <w:noProof/>
            </w:rPr>
          </w:pPr>
          <w:hyperlink w:anchor="_Toc37157520" w:history="1">
            <w:r w:rsidRPr="00454BE3">
              <w:rPr>
                <w:rStyle w:val="a9"/>
                <w:rFonts w:ascii="Wingdings" w:hAnsi="Wingdings"/>
                <w:noProof/>
              </w:rPr>
              <w:t></w:t>
            </w:r>
            <w:r>
              <w:rPr>
                <w:noProof/>
              </w:rPr>
              <w:tab/>
            </w:r>
            <w:r w:rsidRPr="00454BE3">
              <w:rPr>
                <w:rStyle w:val="a9"/>
                <w:noProof/>
              </w:rPr>
              <w:t>获取某一图schema</w:t>
            </w:r>
            <w:r>
              <w:rPr>
                <w:noProof/>
                <w:webHidden/>
              </w:rPr>
              <w:tab/>
            </w:r>
            <w:r>
              <w:rPr>
                <w:noProof/>
                <w:webHidden/>
              </w:rPr>
              <w:fldChar w:fldCharType="begin"/>
            </w:r>
            <w:r>
              <w:rPr>
                <w:noProof/>
                <w:webHidden/>
              </w:rPr>
              <w:instrText xml:space="preserve"> PAGEREF _Toc37157520 \h </w:instrText>
            </w:r>
            <w:r>
              <w:rPr>
                <w:noProof/>
                <w:webHidden/>
              </w:rPr>
            </w:r>
            <w:r>
              <w:rPr>
                <w:noProof/>
                <w:webHidden/>
              </w:rPr>
              <w:fldChar w:fldCharType="separate"/>
            </w:r>
            <w:r>
              <w:rPr>
                <w:noProof/>
                <w:webHidden/>
              </w:rPr>
              <w:t>41</w:t>
            </w:r>
            <w:r>
              <w:rPr>
                <w:noProof/>
                <w:webHidden/>
              </w:rPr>
              <w:fldChar w:fldCharType="end"/>
            </w:r>
          </w:hyperlink>
        </w:p>
        <w:p w:rsidR="00105013" w:rsidRDefault="00105013">
          <w:pPr>
            <w:pStyle w:val="TOC4"/>
            <w:tabs>
              <w:tab w:val="left" w:pos="1680"/>
              <w:tab w:val="right" w:leader="dot" w:pos="8296"/>
            </w:tabs>
            <w:rPr>
              <w:noProof/>
            </w:rPr>
          </w:pPr>
          <w:hyperlink w:anchor="_Toc37157521" w:history="1">
            <w:r w:rsidRPr="00454BE3">
              <w:rPr>
                <w:rStyle w:val="a9"/>
                <w:rFonts w:ascii="Wingdings" w:hAnsi="Wingdings"/>
                <w:noProof/>
              </w:rPr>
              <w:t></w:t>
            </w:r>
            <w:r>
              <w:rPr>
                <w:noProof/>
              </w:rPr>
              <w:tab/>
            </w:r>
            <w:r w:rsidRPr="00454BE3">
              <w:rPr>
                <w:rStyle w:val="a9"/>
                <w:noProof/>
              </w:rPr>
              <w:t>删除图</w:t>
            </w:r>
            <w:r>
              <w:rPr>
                <w:noProof/>
                <w:webHidden/>
              </w:rPr>
              <w:tab/>
            </w:r>
            <w:r>
              <w:rPr>
                <w:noProof/>
                <w:webHidden/>
              </w:rPr>
              <w:fldChar w:fldCharType="begin"/>
            </w:r>
            <w:r>
              <w:rPr>
                <w:noProof/>
                <w:webHidden/>
              </w:rPr>
              <w:instrText xml:space="preserve"> PAGEREF _Toc37157521 \h </w:instrText>
            </w:r>
            <w:r>
              <w:rPr>
                <w:noProof/>
                <w:webHidden/>
              </w:rPr>
            </w:r>
            <w:r>
              <w:rPr>
                <w:noProof/>
                <w:webHidden/>
              </w:rPr>
              <w:fldChar w:fldCharType="separate"/>
            </w:r>
            <w:r>
              <w:rPr>
                <w:noProof/>
                <w:webHidden/>
              </w:rPr>
              <w:t>42</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522" w:history="1">
            <w:r w:rsidRPr="00454BE3">
              <w:rPr>
                <w:rStyle w:val="a9"/>
                <w:noProof/>
              </w:rPr>
              <w:t>2.8.</w:t>
            </w:r>
            <w:r>
              <w:rPr>
                <w:rFonts w:cstheme="minorBidi"/>
                <w:noProof/>
                <w:kern w:val="2"/>
                <w:sz w:val="21"/>
              </w:rPr>
              <w:tab/>
            </w:r>
            <w:r w:rsidRPr="00454BE3">
              <w:rPr>
                <w:rStyle w:val="a9"/>
                <w:noProof/>
              </w:rPr>
              <w:t>知识图谱访问计算接口</w:t>
            </w:r>
            <w:r>
              <w:rPr>
                <w:noProof/>
                <w:webHidden/>
              </w:rPr>
              <w:tab/>
            </w:r>
            <w:r>
              <w:rPr>
                <w:noProof/>
                <w:webHidden/>
              </w:rPr>
              <w:fldChar w:fldCharType="begin"/>
            </w:r>
            <w:r>
              <w:rPr>
                <w:noProof/>
                <w:webHidden/>
              </w:rPr>
              <w:instrText xml:space="preserve"> PAGEREF _Toc37157522 \h </w:instrText>
            </w:r>
            <w:r>
              <w:rPr>
                <w:noProof/>
                <w:webHidden/>
              </w:rPr>
            </w:r>
            <w:r>
              <w:rPr>
                <w:noProof/>
                <w:webHidden/>
              </w:rPr>
              <w:fldChar w:fldCharType="separate"/>
            </w:r>
            <w:r>
              <w:rPr>
                <w:noProof/>
                <w:webHidden/>
              </w:rPr>
              <w:t>42</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23" w:history="1">
            <w:r w:rsidRPr="00454BE3">
              <w:rPr>
                <w:rStyle w:val="a9"/>
                <w:noProof/>
              </w:rPr>
              <w:t>2.8.1.</w:t>
            </w:r>
            <w:r>
              <w:rPr>
                <w:rFonts w:cstheme="minorBidi"/>
                <w:noProof/>
                <w:kern w:val="2"/>
                <w:sz w:val="21"/>
              </w:rPr>
              <w:tab/>
            </w:r>
            <w:r w:rsidRPr="00454BE3">
              <w:rPr>
                <w:rStyle w:val="a9"/>
                <w:noProof/>
              </w:rPr>
              <w:t>实例访问接口</w:t>
            </w:r>
            <w:r>
              <w:rPr>
                <w:noProof/>
                <w:webHidden/>
              </w:rPr>
              <w:tab/>
            </w:r>
            <w:r>
              <w:rPr>
                <w:noProof/>
                <w:webHidden/>
              </w:rPr>
              <w:fldChar w:fldCharType="begin"/>
            </w:r>
            <w:r>
              <w:rPr>
                <w:noProof/>
                <w:webHidden/>
              </w:rPr>
              <w:instrText xml:space="preserve"> PAGEREF _Toc37157523 \h </w:instrText>
            </w:r>
            <w:r>
              <w:rPr>
                <w:noProof/>
                <w:webHidden/>
              </w:rPr>
            </w:r>
            <w:r>
              <w:rPr>
                <w:noProof/>
                <w:webHidden/>
              </w:rPr>
              <w:fldChar w:fldCharType="separate"/>
            </w:r>
            <w:r>
              <w:rPr>
                <w:noProof/>
                <w:webHidden/>
              </w:rPr>
              <w:t>43</w:t>
            </w:r>
            <w:r>
              <w:rPr>
                <w:noProof/>
                <w:webHidden/>
              </w:rPr>
              <w:fldChar w:fldCharType="end"/>
            </w:r>
          </w:hyperlink>
        </w:p>
        <w:p w:rsidR="00105013" w:rsidRDefault="00105013">
          <w:pPr>
            <w:pStyle w:val="TOC4"/>
            <w:tabs>
              <w:tab w:val="left" w:pos="1680"/>
              <w:tab w:val="right" w:leader="dot" w:pos="8296"/>
            </w:tabs>
            <w:rPr>
              <w:noProof/>
            </w:rPr>
          </w:pPr>
          <w:hyperlink w:anchor="_Toc37157524" w:history="1">
            <w:r w:rsidRPr="00454BE3">
              <w:rPr>
                <w:rStyle w:val="a9"/>
                <w:rFonts w:ascii="Wingdings" w:hAnsi="Wingdings"/>
                <w:noProof/>
              </w:rPr>
              <w:t></w:t>
            </w:r>
            <w:r>
              <w:rPr>
                <w:noProof/>
              </w:rPr>
              <w:tab/>
            </w:r>
            <w:r w:rsidRPr="00454BE3">
              <w:rPr>
                <w:rStyle w:val="a9"/>
                <w:noProof/>
              </w:rPr>
              <w:t>写入实体实例</w:t>
            </w:r>
            <w:r>
              <w:rPr>
                <w:noProof/>
                <w:webHidden/>
              </w:rPr>
              <w:tab/>
            </w:r>
            <w:r>
              <w:rPr>
                <w:noProof/>
                <w:webHidden/>
              </w:rPr>
              <w:fldChar w:fldCharType="begin"/>
            </w:r>
            <w:r>
              <w:rPr>
                <w:noProof/>
                <w:webHidden/>
              </w:rPr>
              <w:instrText xml:space="preserve"> PAGEREF _Toc37157524 \h </w:instrText>
            </w:r>
            <w:r>
              <w:rPr>
                <w:noProof/>
                <w:webHidden/>
              </w:rPr>
            </w:r>
            <w:r>
              <w:rPr>
                <w:noProof/>
                <w:webHidden/>
              </w:rPr>
              <w:fldChar w:fldCharType="separate"/>
            </w:r>
            <w:r>
              <w:rPr>
                <w:noProof/>
                <w:webHidden/>
              </w:rPr>
              <w:t>43</w:t>
            </w:r>
            <w:r>
              <w:rPr>
                <w:noProof/>
                <w:webHidden/>
              </w:rPr>
              <w:fldChar w:fldCharType="end"/>
            </w:r>
          </w:hyperlink>
        </w:p>
        <w:p w:rsidR="00105013" w:rsidRDefault="00105013">
          <w:pPr>
            <w:pStyle w:val="TOC4"/>
            <w:tabs>
              <w:tab w:val="left" w:pos="1680"/>
              <w:tab w:val="right" w:leader="dot" w:pos="8296"/>
            </w:tabs>
            <w:rPr>
              <w:noProof/>
            </w:rPr>
          </w:pPr>
          <w:hyperlink w:anchor="_Toc37157525" w:history="1">
            <w:r w:rsidRPr="00454BE3">
              <w:rPr>
                <w:rStyle w:val="a9"/>
                <w:rFonts w:ascii="Wingdings" w:hAnsi="Wingdings"/>
                <w:noProof/>
              </w:rPr>
              <w:t></w:t>
            </w:r>
            <w:r>
              <w:rPr>
                <w:noProof/>
              </w:rPr>
              <w:tab/>
            </w:r>
            <w:r w:rsidRPr="00454BE3">
              <w:rPr>
                <w:rStyle w:val="a9"/>
                <w:noProof/>
              </w:rPr>
              <w:t>写入事件实例</w:t>
            </w:r>
            <w:r>
              <w:rPr>
                <w:noProof/>
                <w:webHidden/>
              </w:rPr>
              <w:tab/>
            </w:r>
            <w:r>
              <w:rPr>
                <w:noProof/>
                <w:webHidden/>
              </w:rPr>
              <w:fldChar w:fldCharType="begin"/>
            </w:r>
            <w:r>
              <w:rPr>
                <w:noProof/>
                <w:webHidden/>
              </w:rPr>
              <w:instrText xml:space="preserve"> PAGEREF _Toc37157525 \h </w:instrText>
            </w:r>
            <w:r>
              <w:rPr>
                <w:noProof/>
                <w:webHidden/>
              </w:rPr>
            </w:r>
            <w:r>
              <w:rPr>
                <w:noProof/>
                <w:webHidden/>
              </w:rPr>
              <w:fldChar w:fldCharType="separate"/>
            </w:r>
            <w:r>
              <w:rPr>
                <w:noProof/>
                <w:webHidden/>
              </w:rPr>
              <w:t>44</w:t>
            </w:r>
            <w:r>
              <w:rPr>
                <w:noProof/>
                <w:webHidden/>
              </w:rPr>
              <w:fldChar w:fldCharType="end"/>
            </w:r>
          </w:hyperlink>
        </w:p>
        <w:p w:rsidR="00105013" w:rsidRDefault="00105013">
          <w:pPr>
            <w:pStyle w:val="TOC4"/>
            <w:tabs>
              <w:tab w:val="left" w:pos="1680"/>
              <w:tab w:val="right" w:leader="dot" w:pos="8296"/>
            </w:tabs>
            <w:rPr>
              <w:noProof/>
            </w:rPr>
          </w:pPr>
          <w:hyperlink w:anchor="_Toc37157526" w:history="1">
            <w:r w:rsidRPr="00454BE3">
              <w:rPr>
                <w:rStyle w:val="a9"/>
                <w:rFonts w:ascii="Wingdings" w:hAnsi="Wingdings"/>
                <w:noProof/>
              </w:rPr>
              <w:t></w:t>
            </w:r>
            <w:r>
              <w:rPr>
                <w:noProof/>
              </w:rPr>
              <w:tab/>
            </w:r>
            <w:r w:rsidRPr="00454BE3">
              <w:rPr>
                <w:rStyle w:val="a9"/>
                <w:noProof/>
              </w:rPr>
              <w:t>写入关系实例</w:t>
            </w:r>
            <w:r>
              <w:rPr>
                <w:noProof/>
                <w:webHidden/>
              </w:rPr>
              <w:tab/>
            </w:r>
            <w:r>
              <w:rPr>
                <w:noProof/>
                <w:webHidden/>
              </w:rPr>
              <w:fldChar w:fldCharType="begin"/>
            </w:r>
            <w:r>
              <w:rPr>
                <w:noProof/>
                <w:webHidden/>
              </w:rPr>
              <w:instrText xml:space="preserve"> PAGEREF _Toc37157526 \h </w:instrText>
            </w:r>
            <w:r>
              <w:rPr>
                <w:noProof/>
                <w:webHidden/>
              </w:rPr>
            </w:r>
            <w:r>
              <w:rPr>
                <w:noProof/>
                <w:webHidden/>
              </w:rPr>
              <w:fldChar w:fldCharType="separate"/>
            </w:r>
            <w:r>
              <w:rPr>
                <w:noProof/>
                <w:webHidden/>
              </w:rPr>
              <w:t>44</w:t>
            </w:r>
            <w:r>
              <w:rPr>
                <w:noProof/>
                <w:webHidden/>
              </w:rPr>
              <w:fldChar w:fldCharType="end"/>
            </w:r>
          </w:hyperlink>
        </w:p>
        <w:p w:rsidR="00105013" w:rsidRDefault="00105013">
          <w:pPr>
            <w:pStyle w:val="TOC4"/>
            <w:tabs>
              <w:tab w:val="left" w:pos="1680"/>
              <w:tab w:val="right" w:leader="dot" w:pos="8296"/>
            </w:tabs>
            <w:rPr>
              <w:noProof/>
            </w:rPr>
          </w:pPr>
          <w:hyperlink w:anchor="_Toc37157527" w:history="1">
            <w:r w:rsidRPr="00454BE3">
              <w:rPr>
                <w:rStyle w:val="a9"/>
                <w:rFonts w:ascii="Wingdings" w:hAnsi="Wingdings"/>
                <w:noProof/>
              </w:rPr>
              <w:t></w:t>
            </w:r>
            <w:r>
              <w:rPr>
                <w:noProof/>
              </w:rPr>
              <w:tab/>
            </w:r>
            <w:r w:rsidRPr="00454BE3">
              <w:rPr>
                <w:rStyle w:val="a9"/>
                <w:noProof/>
              </w:rPr>
              <w:t>获取实体实例</w:t>
            </w:r>
            <w:r>
              <w:rPr>
                <w:noProof/>
                <w:webHidden/>
              </w:rPr>
              <w:tab/>
            </w:r>
            <w:r>
              <w:rPr>
                <w:noProof/>
                <w:webHidden/>
              </w:rPr>
              <w:fldChar w:fldCharType="begin"/>
            </w:r>
            <w:r>
              <w:rPr>
                <w:noProof/>
                <w:webHidden/>
              </w:rPr>
              <w:instrText xml:space="preserve"> PAGEREF _Toc37157527 \h </w:instrText>
            </w:r>
            <w:r>
              <w:rPr>
                <w:noProof/>
                <w:webHidden/>
              </w:rPr>
            </w:r>
            <w:r>
              <w:rPr>
                <w:noProof/>
                <w:webHidden/>
              </w:rPr>
              <w:fldChar w:fldCharType="separate"/>
            </w:r>
            <w:r>
              <w:rPr>
                <w:noProof/>
                <w:webHidden/>
              </w:rPr>
              <w:t>45</w:t>
            </w:r>
            <w:r>
              <w:rPr>
                <w:noProof/>
                <w:webHidden/>
              </w:rPr>
              <w:fldChar w:fldCharType="end"/>
            </w:r>
          </w:hyperlink>
        </w:p>
        <w:p w:rsidR="00105013" w:rsidRDefault="00105013">
          <w:pPr>
            <w:pStyle w:val="TOC4"/>
            <w:tabs>
              <w:tab w:val="left" w:pos="1680"/>
              <w:tab w:val="right" w:leader="dot" w:pos="8296"/>
            </w:tabs>
            <w:rPr>
              <w:noProof/>
            </w:rPr>
          </w:pPr>
          <w:hyperlink w:anchor="_Toc37157528" w:history="1">
            <w:r w:rsidRPr="00454BE3">
              <w:rPr>
                <w:rStyle w:val="a9"/>
                <w:rFonts w:ascii="Wingdings" w:hAnsi="Wingdings"/>
                <w:noProof/>
              </w:rPr>
              <w:t></w:t>
            </w:r>
            <w:r>
              <w:rPr>
                <w:noProof/>
              </w:rPr>
              <w:tab/>
            </w:r>
            <w:r w:rsidRPr="00454BE3">
              <w:rPr>
                <w:rStyle w:val="a9"/>
                <w:noProof/>
              </w:rPr>
              <w:t>获取事件实例</w:t>
            </w:r>
            <w:r>
              <w:rPr>
                <w:noProof/>
                <w:webHidden/>
              </w:rPr>
              <w:tab/>
            </w:r>
            <w:r>
              <w:rPr>
                <w:noProof/>
                <w:webHidden/>
              </w:rPr>
              <w:fldChar w:fldCharType="begin"/>
            </w:r>
            <w:r>
              <w:rPr>
                <w:noProof/>
                <w:webHidden/>
              </w:rPr>
              <w:instrText xml:space="preserve"> PAGEREF _Toc37157528 \h </w:instrText>
            </w:r>
            <w:r>
              <w:rPr>
                <w:noProof/>
                <w:webHidden/>
              </w:rPr>
            </w:r>
            <w:r>
              <w:rPr>
                <w:noProof/>
                <w:webHidden/>
              </w:rPr>
              <w:fldChar w:fldCharType="separate"/>
            </w:r>
            <w:r>
              <w:rPr>
                <w:noProof/>
                <w:webHidden/>
              </w:rPr>
              <w:t>46</w:t>
            </w:r>
            <w:r>
              <w:rPr>
                <w:noProof/>
                <w:webHidden/>
              </w:rPr>
              <w:fldChar w:fldCharType="end"/>
            </w:r>
          </w:hyperlink>
        </w:p>
        <w:p w:rsidR="00105013" w:rsidRDefault="00105013">
          <w:pPr>
            <w:pStyle w:val="TOC4"/>
            <w:tabs>
              <w:tab w:val="left" w:pos="1680"/>
              <w:tab w:val="right" w:leader="dot" w:pos="8296"/>
            </w:tabs>
            <w:rPr>
              <w:noProof/>
            </w:rPr>
          </w:pPr>
          <w:hyperlink w:anchor="_Toc37157529" w:history="1">
            <w:r w:rsidRPr="00454BE3">
              <w:rPr>
                <w:rStyle w:val="a9"/>
                <w:rFonts w:ascii="Wingdings" w:hAnsi="Wingdings"/>
                <w:noProof/>
              </w:rPr>
              <w:t></w:t>
            </w:r>
            <w:r>
              <w:rPr>
                <w:noProof/>
              </w:rPr>
              <w:tab/>
            </w:r>
            <w:r w:rsidRPr="00454BE3">
              <w:rPr>
                <w:rStyle w:val="a9"/>
                <w:noProof/>
              </w:rPr>
              <w:t>获取关系实例</w:t>
            </w:r>
            <w:r>
              <w:rPr>
                <w:noProof/>
                <w:webHidden/>
              </w:rPr>
              <w:tab/>
            </w:r>
            <w:r>
              <w:rPr>
                <w:noProof/>
                <w:webHidden/>
              </w:rPr>
              <w:fldChar w:fldCharType="begin"/>
            </w:r>
            <w:r>
              <w:rPr>
                <w:noProof/>
                <w:webHidden/>
              </w:rPr>
              <w:instrText xml:space="preserve"> PAGEREF _Toc37157529 \h </w:instrText>
            </w:r>
            <w:r>
              <w:rPr>
                <w:noProof/>
                <w:webHidden/>
              </w:rPr>
            </w:r>
            <w:r>
              <w:rPr>
                <w:noProof/>
                <w:webHidden/>
              </w:rPr>
              <w:fldChar w:fldCharType="separate"/>
            </w:r>
            <w:r>
              <w:rPr>
                <w:noProof/>
                <w:webHidden/>
              </w:rPr>
              <w:t>47</w:t>
            </w:r>
            <w:r>
              <w:rPr>
                <w:noProof/>
                <w:webHidden/>
              </w:rPr>
              <w:fldChar w:fldCharType="end"/>
            </w:r>
          </w:hyperlink>
        </w:p>
        <w:p w:rsidR="00105013" w:rsidRDefault="00105013">
          <w:pPr>
            <w:pStyle w:val="TOC4"/>
            <w:tabs>
              <w:tab w:val="left" w:pos="1680"/>
              <w:tab w:val="right" w:leader="dot" w:pos="8296"/>
            </w:tabs>
            <w:rPr>
              <w:noProof/>
            </w:rPr>
          </w:pPr>
          <w:hyperlink w:anchor="_Toc37157530" w:history="1">
            <w:r w:rsidRPr="00454BE3">
              <w:rPr>
                <w:rStyle w:val="a9"/>
                <w:rFonts w:ascii="Wingdings" w:hAnsi="Wingdings"/>
                <w:noProof/>
              </w:rPr>
              <w:t></w:t>
            </w:r>
            <w:r>
              <w:rPr>
                <w:noProof/>
              </w:rPr>
              <w:tab/>
            </w:r>
            <w:r w:rsidRPr="00454BE3">
              <w:rPr>
                <w:rStyle w:val="a9"/>
                <w:noProof/>
              </w:rPr>
              <w:t>获取实体实例集合（QL）</w:t>
            </w:r>
            <w:r>
              <w:rPr>
                <w:noProof/>
                <w:webHidden/>
              </w:rPr>
              <w:tab/>
            </w:r>
            <w:r>
              <w:rPr>
                <w:noProof/>
                <w:webHidden/>
              </w:rPr>
              <w:fldChar w:fldCharType="begin"/>
            </w:r>
            <w:r>
              <w:rPr>
                <w:noProof/>
                <w:webHidden/>
              </w:rPr>
              <w:instrText xml:space="preserve"> PAGEREF _Toc37157530 \h </w:instrText>
            </w:r>
            <w:r>
              <w:rPr>
                <w:noProof/>
                <w:webHidden/>
              </w:rPr>
            </w:r>
            <w:r>
              <w:rPr>
                <w:noProof/>
                <w:webHidden/>
              </w:rPr>
              <w:fldChar w:fldCharType="separate"/>
            </w:r>
            <w:r>
              <w:rPr>
                <w:noProof/>
                <w:webHidden/>
              </w:rPr>
              <w:t>48</w:t>
            </w:r>
            <w:r>
              <w:rPr>
                <w:noProof/>
                <w:webHidden/>
              </w:rPr>
              <w:fldChar w:fldCharType="end"/>
            </w:r>
          </w:hyperlink>
        </w:p>
        <w:p w:rsidR="00105013" w:rsidRDefault="00105013">
          <w:pPr>
            <w:pStyle w:val="TOC4"/>
            <w:tabs>
              <w:tab w:val="left" w:pos="1680"/>
              <w:tab w:val="right" w:leader="dot" w:pos="8296"/>
            </w:tabs>
            <w:rPr>
              <w:noProof/>
            </w:rPr>
          </w:pPr>
          <w:hyperlink w:anchor="_Toc37157531" w:history="1">
            <w:r w:rsidRPr="00454BE3">
              <w:rPr>
                <w:rStyle w:val="a9"/>
                <w:rFonts w:ascii="Wingdings" w:hAnsi="Wingdings"/>
                <w:noProof/>
              </w:rPr>
              <w:t></w:t>
            </w:r>
            <w:r>
              <w:rPr>
                <w:noProof/>
              </w:rPr>
              <w:tab/>
            </w:r>
            <w:r w:rsidRPr="00454BE3">
              <w:rPr>
                <w:rStyle w:val="a9"/>
                <w:noProof/>
              </w:rPr>
              <w:t>获取事件实例集合（QL）</w:t>
            </w:r>
            <w:r>
              <w:rPr>
                <w:noProof/>
                <w:webHidden/>
              </w:rPr>
              <w:tab/>
            </w:r>
            <w:r>
              <w:rPr>
                <w:noProof/>
                <w:webHidden/>
              </w:rPr>
              <w:fldChar w:fldCharType="begin"/>
            </w:r>
            <w:r>
              <w:rPr>
                <w:noProof/>
                <w:webHidden/>
              </w:rPr>
              <w:instrText xml:space="preserve"> PAGEREF _Toc37157531 \h </w:instrText>
            </w:r>
            <w:r>
              <w:rPr>
                <w:noProof/>
                <w:webHidden/>
              </w:rPr>
            </w:r>
            <w:r>
              <w:rPr>
                <w:noProof/>
                <w:webHidden/>
              </w:rPr>
              <w:fldChar w:fldCharType="separate"/>
            </w:r>
            <w:r>
              <w:rPr>
                <w:noProof/>
                <w:webHidden/>
              </w:rPr>
              <w:t>49</w:t>
            </w:r>
            <w:r>
              <w:rPr>
                <w:noProof/>
                <w:webHidden/>
              </w:rPr>
              <w:fldChar w:fldCharType="end"/>
            </w:r>
          </w:hyperlink>
        </w:p>
        <w:p w:rsidR="00105013" w:rsidRDefault="00105013">
          <w:pPr>
            <w:pStyle w:val="TOC4"/>
            <w:tabs>
              <w:tab w:val="left" w:pos="1680"/>
              <w:tab w:val="right" w:leader="dot" w:pos="8296"/>
            </w:tabs>
            <w:rPr>
              <w:noProof/>
            </w:rPr>
          </w:pPr>
          <w:hyperlink w:anchor="_Toc37157532" w:history="1">
            <w:r w:rsidRPr="00454BE3">
              <w:rPr>
                <w:rStyle w:val="a9"/>
                <w:rFonts w:ascii="Wingdings" w:hAnsi="Wingdings"/>
                <w:noProof/>
              </w:rPr>
              <w:t></w:t>
            </w:r>
            <w:r>
              <w:rPr>
                <w:noProof/>
              </w:rPr>
              <w:tab/>
            </w:r>
            <w:r w:rsidRPr="00454BE3">
              <w:rPr>
                <w:rStyle w:val="a9"/>
                <w:noProof/>
              </w:rPr>
              <w:t>获取关系实例集合（QL）</w:t>
            </w:r>
            <w:r>
              <w:rPr>
                <w:noProof/>
                <w:webHidden/>
              </w:rPr>
              <w:tab/>
            </w:r>
            <w:r>
              <w:rPr>
                <w:noProof/>
                <w:webHidden/>
              </w:rPr>
              <w:fldChar w:fldCharType="begin"/>
            </w:r>
            <w:r>
              <w:rPr>
                <w:noProof/>
                <w:webHidden/>
              </w:rPr>
              <w:instrText xml:space="preserve"> PAGEREF _Toc37157532 \h </w:instrText>
            </w:r>
            <w:r>
              <w:rPr>
                <w:noProof/>
                <w:webHidden/>
              </w:rPr>
            </w:r>
            <w:r>
              <w:rPr>
                <w:noProof/>
                <w:webHidden/>
              </w:rPr>
              <w:fldChar w:fldCharType="separate"/>
            </w:r>
            <w:r>
              <w:rPr>
                <w:noProof/>
                <w:webHidden/>
              </w:rPr>
              <w:t>49</w:t>
            </w:r>
            <w:r>
              <w:rPr>
                <w:noProof/>
                <w:webHidden/>
              </w:rPr>
              <w:fldChar w:fldCharType="end"/>
            </w:r>
          </w:hyperlink>
        </w:p>
        <w:p w:rsidR="00105013" w:rsidRDefault="00105013">
          <w:pPr>
            <w:pStyle w:val="TOC4"/>
            <w:tabs>
              <w:tab w:val="left" w:pos="1680"/>
              <w:tab w:val="right" w:leader="dot" w:pos="8296"/>
            </w:tabs>
            <w:rPr>
              <w:noProof/>
            </w:rPr>
          </w:pPr>
          <w:hyperlink w:anchor="_Toc37157533" w:history="1">
            <w:r w:rsidRPr="00454BE3">
              <w:rPr>
                <w:rStyle w:val="a9"/>
                <w:rFonts w:ascii="Wingdings" w:hAnsi="Wingdings"/>
                <w:noProof/>
              </w:rPr>
              <w:t></w:t>
            </w:r>
            <w:r>
              <w:rPr>
                <w:noProof/>
              </w:rPr>
              <w:tab/>
            </w:r>
            <w:r w:rsidRPr="00454BE3">
              <w:rPr>
                <w:rStyle w:val="a9"/>
                <w:noProof/>
              </w:rPr>
              <w:t>更新实体实例</w:t>
            </w:r>
            <w:r>
              <w:rPr>
                <w:noProof/>
                <w:webHidden/>
              </w:rPr>
              <w:tab/>
            </w:r>
            <w:r>
              <w:rPr>
                <w:noProof/>
                <w:webHidden/>
              </w:rPr>
              <w:fldChar w:fldCharType="begin"/>
            </w:r>
            <w:r>
              <w:rPr>
                <w:noProof/>
                <w:webHidden/>
              </w:rPr>
              <w:instrText xml:space="preserve"> PAGEREF _Toc37157533 \h </w:instrText>
            </w:r>
            <w:r>
              <w:rPr>
                <w:noProof/>
                <w:webHidden/>
              </w:rPr>
            </w:r>
            <w:r>
              <w:rPr>
                <w:noProof/>
                <w:webHidden/>
              </w:rPr>
              <w:fldChar w:fldCharType="separate"/>
            </w:r>
            <w:r>
              <w:rPr>
                <w:noProof/>
                <w:webHidden/>
              </w:rPr>
              <w:t>50</w:t>
            </w:r>
            <w:r>
              <w:rPr>
                <w:noProof/>
                <w:webHidden/>
              </w:rPr>
              <w:fldChar w:fldCharType="end"/>
            </w:r>
          </w:hyperlink>
        </w:p>
        <w:p w:rsidR="00105013" w:rsidRDefault="00105013">
          <w:pPr>
            <w:pStyle w:val="TOC4"/>
            <w:tabs>
              <w:tab w:val="left" w:pos="1680"/>
              <w:tab w:val="right" w:leader="dot" w:pos="8296"/>
            </w:tabs>
            <w:rPr>
              <w:noProof/>
            </w:rPr>
          </w:pPr>
          <w:hyperlink w:anchor="_Toc37157534" w:history="1">
            <w:r w:rsidRPr="00454BE3">
              <w:rPr>
                <w:rStyle w:val="a9"/>
                <w:rFonts w:ascii="Wingdings" w:hAnsi="Wingdings"/>
                <w:noProof/>
              </w:rPr>
              <w:t></w:t>
            </w:r>
            <w:r>
              <w:rPr>
                <w:noProof/>
              </w:rPr>
              <w:tab/>
            </w:r>
            <w:r w:rsidRPr="00454BE3">
              <w:rPr>
                <w:rStyle w:val="a9"/>
                <w:noProof/>
              </w:rPr>
              <w:t>更新事件实例</w:t>
            </w:r>
            <w:r>
              <w:rPr>
                <w:noProof/>
                <w:webHidden/>
              </w:rPr>
              <w:tab/>
            </w:r>
            <w:r>
              <w:rPr>
                <w:noProof/>
                <w:webHidden/>
              </w:rPr>
              <w:fldChar w:fldCharType="begin"/>
            </w:r>
            <w:r>
              <w:rPr>
                <w:noProof/>
                <w:webHidden/>
              </w:rPr>
              <w:instrText xml:space="preserve"> PAGEREF _Toc37157534 \h </w:instrText>
            </w:r>
            <w:r>
              <w:rPr>
                <w:noProof/>
                <w:webHidden/>
              </w:rPr>
            </w:r>
            <w:r>
              <w:rPr>
                <w:noProof/>
                <w:webHidden/>
              </w:rPr>
              <w:fldChar w:fldCharType="separate"/>
            </w:r>
            <w:r>
              <w:rPr>
                <w:noProof/>
                <w:webHidden/>
              </w:rPr>
              <w:t>51</w:t>
            </w:r>
            <w:r>
              <w:rPr>
                <w:noProof/>
                <w:webHidden/>
              </w:rPr>
              <w:fldChar w:fldCharType="end"/>
            </w:r>
          </w:hyperlink>
        </w:p>
        <w:p w:rsidR="00105013" w:rsidRDefault="00105013">
          <w:pPr>
            <w:pStyle w:val="TOC4"/>
            <w:tabs>
              <w:tab w:val="left" w:pos="1680"/>
              <w:tab w:val="right" w:leader="dot" w:pos="8296"/>
            </w:tabs>
            <w:rPr>
              <w:noProof/>
            </w:rPr>
          </w:pPr>
          <w:hyperlink w:anchor="_Toc37157535" w:history="1">
            <w:r w:rsidRPr="00454BE3">
              <w:rPr>
                <w:rStyle w:val="a9"/>
                <w:rFonts w:ascii="Wingdings" w:hAnsi="Wingdings"/>
                <w:noProof/>
              </w:rPr>
              <w:t></w:t>
            </w:r>
            <w:r>
              <w:rPr>
                <w:noProof/>
              </w:rPr>
              <w:tab/>
            </w:r>
            <w:r w:rsidRPr="00454BE3">
              <w:rPr>
                <w:rStyle w:val="a9"/>
                <w:noProof/>
              </w:rPr>
              <w:t>更新关系实例</w:t>
            </w:r>
            <w:r>
              <w:rPr>
                <w:noProof/>
                <w:webHidden/>
              </w:rPr>
              <w:tab/>
            </w:r>
            <w:r>
              <w:rPr>
                <w:noProof/>
                <w:webHidden/>
              </w:rPr>
              <w:fldChar w:fldCharType="begin"/>
            </w:r>
            <w:r>
              <w:rPr>
                <w:noProof/>
                <w:webHidden/>
              </w:rPr>
              <w:instrText xml:space="preserve"> PAGEREF _Toc37157535 \h </w:instrText>
            </w:r>
            <w:r>
              <w:rPr>
                <w:noProof/>
                <w:webHidden/>
              </w:rPr>
            </w:r>
            <w:r>
              <w:rPr>
                <w:noProof/>
                <w:webHidden/>
              </w:rPr>
              <w:fldChar w:fldCharType="separate"/>
            </w:r>
            <w:r>
              <w:rPr>
                <w:noProof/>
                <w:webHidden/>
              </w:rPr>
              <w:t>52</w:t>
            </w:r>
            <w:r>
              <w:rPr>
                <w:noProof/>
                <w:webHidden/>
              </w:rPr>
              <w:fldChar w:fldCharType="end"/>
            </w:r>
          </w:hyperlink>
        </w:p>
        <w:p w:rsidR="00105013" w:rsidRDefault="00105013">
          <w:pPr>
            <w:pStyle w:val="TOC4"/>
            <w:tabs>
              <w:tab w:val="left" w:pos="1680"/>
              <w:tab w:val="right" w:leader="dot" w:pos="8296"/>
            </w:tabs>
            <w:rPr>
              <w:noProof/>
            </w:rPr>
          </w:pPr>
          <w:hyperlink w:anchor="_Toc37157536" w:history="1">
            <w:r w:rsidRPr="00454BE3">
              <w:rPr>
                <w:rStyle w:val="a9"/>
                <w:rFonts w:ascii="Wingdings" w:hAnsi="Wingdings"/>
                <w:noProof/>
              </w:rPr>
              <w:t></w:t>
            </w:r>
            <w:r>
              <w:rPr>
                <w:noProof/>
              </w:rPr>
              <w:tab/>
            </w:r>
            <w:r w:rsidRPr="00454BE3">
              <w:rPr>
                <w:rStyle w:val="a9"/>
                <w:noProof/>
              </w:rPr>
              <w:t>更新实体实例集合（QL）</w:t>
            </w:r>
            <w:r>
              <w:rPr>
                <w:noProof/>
                <w:webHidden/>
              </w:rPr>
              <w:tab/>
            </w:r>
            <w:r>
              <w:rPr>
                <w:noProof/>
                <w:webHidden/>
              </w:rPr>
              <w:fldChar w:fldCharType="begin"/>
            </w:r>
            <w:r>
              <w:rPr>
                <w:noProof/>
                <w:webHidden/>
              </w:rPr>
              <w:instrText xml:space="preserve"> PAGEREF _Toc37157536 \h </w:instrText>
            </w:r>
            <w:r>
              <w:rPr>
                <w:noProof/>
                <w:webHidden/>
              </w:rPr>
            </w:r>
            <w:r>
              <w:rPr>
                <w:noProof/>
                <w:webHidden/>
              </w:rPr>
              <w:fldChar w:fldCharType="separate"/>
            </w:r>
            <w:r>
              <w:rPr>
                <w:noProof/>
                <w:webHidden/>
              </w:rPr>
              <w:t>53</w:t>
            </w:r>
            <w:r>
              <w:rPr>
                <w:noProof/>
                <w:webHidden/>
              </w:rPr>
              <w:fldChar w:fldCharType="end"/>
            </w:r>
          </w:hyperlink>
        </w:p>
        <w:p w:rsidR="00105013" w:rsidRDefault="00105013">
          <w:pPr>
            <w:pStyle w:val="TOC4"/>
            <w:tabs>
              <w:tab w:val="left" w:pos="1680"/>
              <w:tab w:val="right" w:leader="dot" w:pos="8296"/>
            </w:tabs>
            <w:rPr>
              <w:noProof/>
            </w:rPr>
          </w:pPr>
          <w:hyperlink w:anchor="_Toc37157537" w:history="1">
            <w:r w:rsidRPr="00454BE3">
              <w:rPr>
                <w:rStyle w:val="a9"/>
                <w:rFonts w:ascii="Wingdings" w:hAnsi="Wingdings"/>
                <w:noProof/>
              </w:rPr>
              <w:t></w:t>
            </w:r>
            <w:r>
              <w:rPr>
                <w:noProof/>
              </w:rPr>
              <w:tab/>
            </w:r>
            <w:r w:rsidRPr="00454BE3">
              <w:rPr>
                <w:rStyle w:val="a9"/>
                <w:noProof/>
              </w:rPr>
              <w:t>更新事件实例集合（QL）</w:t>
            </w:r>
            <w:r>
              <w:rPr>
                <w:noProof/>
                <w:webHidden/>
              </w:rPr>
              <w:tab/>
            </w:r>
            <w:r>
              <w:rPr>
                <w:noProof/>
                <w:webHidden/>
              </w:rPr>
              <w:fldChar w:fldCharType="begin"/>
            </w:r>
            <w:r>
              <w:rPr>
                <w:noProof/>
                <w:webHidden/>
              </w:rPr>
              <w:instrText xml:space="preserve"> PAGEREF _Toc37157537 \h </w:instrText>
            </w:r>
            <w:r>
              <w:rPr>
                <w:noProof/>
                <w:webHidden/>
              </w:rPr>
            </w:r>
            <w:r>
              <w:rPr>
                <w:noProof/>
                <w:webHidden/>
              </w:rPr>
              <w:fldChar w:fldCharType="separate"/>
            </w:r>
            <w:r>
              <w:rPr>
                <w:noProof/>
                <w:webHidden/>
              </w:rPr>
              <w:t>54</w:t>
            </w:r>
            <w:r>
              <w:rPr>
                <w:noProof/>
                <w:webHidden/>
              </w:rPr>
              <w:fldChar w:fldCharType="end"/>
            </w:r>
          </w:hyperlink>
        </w:p>
        <w:p w:rsidR="00105013" w:rsidRDefault="00105013">
          <w:pPr>
            <w:pStyle w:val="TOC4"/>
            <w:tabs>
              <w:tab w:val="left" w:pos="1680"/>
              <w:tab w:val="right" w:leader="dot" w:pos="8296"/>
            </w:tabs>
            <w:rPr>
              <w:noProof/>
            </w:rPr>
          </w:pPr>
          <w:hyperlink w:anchor="_Toc37157538" w:history="1">
            <w:r w:rsidRPr="00454BE3">
              <w:rPr>
                <w:rStyle w:val="a9"/>
                <w:rFonts w:ascii="Wingdings" w:hAnsi="Wingdings"/>
                <w:noProof/>
              </w:rPr>
              <w:t></w:t>
            </w:r>
            <w:r>
              <w:rPr>
                <w:noProof/>
              </w:rPr>
              <w:tab/>
            </w:r>
            <w:r w:rsidRPr="00454BE3">
              <w:rPr>
                <w:rStyle w:val="a9"/>
                <w:noProof/>
              </w:rPr>
              <w:t>更新关系实例集合（QL）</w:t>
            </w:r>
            <w:r>
              <w:rPr>
                <w:noProof/>
                <w:webHidden/>
              </w:rPr>
              <w:tab/>
            </w:r>
            <w:r>
              <w:rPr>
                <w:noProof/>
                <w:webHidden/>
              </w:rPr>
              <w:fldChar w:fldCharType="begin"/>
            </w:r>
            <w:r>
              <w:rPr>
                <w:noProof/>
                <w:webHidden/>
              </w:rPr>
              <w:instrText xml:space="preserve"> PAGEREF _Toc37157538 \h </w:instrText>
            </w:r>
            <w:r>
              <w:rPr>
                <w:noProof/>
                <w:webHidden/>
              </w:rPr>
            </w:r>
            <w:r>
              <w:rPr>
                <w:noProof/>
                <w:webHidden/>
              </w:rPr>
              <w:fldChar w:fldCharType="separate"/>
            </w:r>
            <w:r>
              <w:rPr>
                <w:noProof/>
                <w:webHidden/>
              </w:rPr>
              <w:t>55</w:t>
            </w:r>
            <w:r>
              <w:rPr>
                <w:noProof/>
                <w:webHidden/>
              </w:rPr>
              <w:fldChar w:fldCharType="end"/>
            </w:r>
          </w:hyperlink>
        </w:p>
        <w:p w:rsidR="00105013" w:rsidRDefault="00105013">
          <w:pPr>
            <w:pStyle w:val="TOC4"/>
            <w:tabs>
              <w:tab w:val="left" w:pos="1680"/>
              <w:tab w:val="right" w:leader="dot" w:pos="8296"/>
            </w:tabs>
            <w:rPr>
              <w:noProof/>
            </w:rPr>
          </w:pPr>
          <w:hyperlink w:anchor="_Toc37157539" w:history="1">
            <w:r w:rsidRPr="00454BE3">
              <w:rPr>
                <w:rStyle w:val="a9"/>
                <w:rFonts w:ascii="Wingdings" w:hAnsi="Wingdings"/>
                <w:noProof/>
              </w:rPr>
              <w:t></w:t>
            </w:r>
            <w:r>
              <w:rPr>
                <w:noProof/>
              </w:rPr>
              <w:tab/>
            </w:r>
            <w:r w:rsidRPr="00454BE3">
              <w:rPr>
                <w:rStyle w:val="a9"/>
                <w:noProof/>
              </w:rPr>
              <w:t>删除实体实例</w:t>
            </w:r>
            <w:r>
              <w:rPr>
                <w:noProof/>
                <w:webHidden/>
              </w:rPr>
              <w:tab/>
            </w:r>
            <w:r>
              <w:rPr>
                <w:noProof/>
                <w:webHidden/>
              </w:rPr>
              <w:fldChar w:fldCharType="begin"/>
            </w:r>
            <w:r>
              <w:rPr>
                <w:noProof/>
                <w:webHidden/>
              </w:rPr>
              <w:instrText xml:space="preserve"> PAGEREF _Toc37157539 \h </w:instrText>
            </w:r>
            <w:r>
              <w:rPr>
                <w:noProof/>
                <w:webHidden/>
              </w:rPr>
            </w:r>
            <w:r>
              <w:rPr>
                <w:noProof/>
                <w:webHidden/>
              </w:rPr>
              <w:fldChar w:fldCharType="separate"/>
            </w:r>
            <w:r>
              <w:rPr>
                <w:noProof/>
                <w:webHidden/>
              </w:rPr>
              <w:t>56</w:t>
            </w:r>
            <w:r>
              <w:rPr>
                <w:noProof/>
                <w:webHidden/>
              </w:rPr>
              <w:fldChar w:fldCharType="end"/>
            </w:r>
          </w:hyperlink>
        </w:p>
        <w:p w:rsidR="00105013" w:rsidRDefault="00105013">
          <w:pPr>
            <w:pStyle w:val="TOC4"/>
            <w:tabs>
              <w:tab w:val="left" w:pos="1680"/>
              <w:tab w:val="right" w:leader="dot" w:pos="8296"/>
            </w:tabs>
            <w:rPr>
              <w:noProof/>
            </w:rPr>
          </w:pPr>
          <w:hyperlink w:anchor="_Toc37157540" w:history="1">
            <w:r w:rsidRPr="00454BE3">
              <w:rPr>
                <w:rStyle w:val="a9"/>
                <w:rFonts w:ascii="Wingdings" w:hAnsi="Wingdings"/>
                <w:noProof/>
              </w:rPr>
              <w:t></w:t>
            </w:r>
            <w:r>
              <w:rPr>
                <w:noProof/>
              </w:rPr>
              <w:tab/>
            </w:r>
            <w:r w:rsidRPr="00454BE3">
              <w:rPr>
                <w:rStyle w:val="a9"/>
                <w:noProof/>
              </w:rPr>
              <w:t>删除事件实例</w:t>
            </w:r>
            <w:r>
              <w:rPr>
                <w:noProof/>
                <w:webHidden/>
              </w:rPr>
              <w:tab/>
            </w:r>
            <w:r>
              <w:rPr>
                <w:noProof/>
                <w:webHidden/>
              </w:rPr>
              <w:fldChar w:fldCharType="begin"/>
            </w:r>
            <w:r>
              <w:rPr>
                <w:noProof/>
                <w:webHidden/>
              </w:rPr>
              <w:instrText xml:space="preserve"> PAGEREF _Toc37157540 \h </w:instrText>
            </w:r>
            <w:r>
              <w:rPr>
                <w:noProof/>
                <w:webHidden/>
              </w:rPr>
            </w:r>
            <w:r>
              <w:rPr>
                <w:noProof/>
                <w:webHidden/>
              </w:rPr>
              <w:fldChar w:fldCharType="separate"/>
            </w:r>
            <w:r>
              <w:rPr>
                <w:noProof/>
                <w:webHidden/>
              </w:rPr>
              <w:t>57</w:t>
            </w:r>
            <w:r>
              <w:rPr>
                <w:noProof/>
                <w:webHidden/>
              </w:rPr>
              <w:fldChar w:fldCharType="end"/>
            </w:r>
          </w:hyperlink>
        </w:p>
        <w:p w:rsidR="00105013" w:rsidRDefault="00105013">
          <w:pPr>
            <w:pStyle w:val="TOC4"/>
            <w:tabs>
              <w:tab w:val="left" w:pos="1680"/>
              <w:tab w:val="right" w:leader="dot" w:pos="8296"/>
            </w:tabs>
            <w:rPr>
              <w:noProof/>
            </w:rPr>
          </w:pPr>
          <w:hyperlink w:anchor="_Toc37157541" w:history="1">
            <w:r w:rsidRPr="00454BE3">
              <w:rPr>
                <w:rStyle w:val="a9"/>
                <w:rFonts w:ascii="Wingdings" w:hAnsi="Wingdings"/>
                <w:noProof/>
              </w:rPr>
              <w:t></w:t>
            </w:r>
            <w:r>
              <w:rPr>
                <w:noProof/>
              </w:rPr>
              <w:tab/>
            </w:r>
            <w:r w:rsidRPr="00454BE3">
              <w:rPr>
                <w:rStyle w:val="a9"/>
                <w:noProof/>
              </w:rPr>
              <w:t>删除关系实例</w:t>
            </w:r>
            <w:r>
              <w:rPr>
                <w:noProof/>
                <w:webHidden/>
              </w:rPr>
              <w:tab/>
            </w:r>
            <w:r>
              <w:rPr>
                <w:noProof/>
                <w:webHidden/>
              </w:rPr>
              <w:fldChar w:fldCharType="begin"/>
            </w:r>
            <w:r>
              <w:rPr>
                <w:noProof/>
                <w:webHidden/>
              </w:rPr>
              <w:instrText xml:space="preserve"> PAGEREF _Toc37157541 \h </w:instrText>
            </w:r>
            <w:r>
              <w:rPr>
                <w:noProof/>
                <w:webHidden/>
              </w:rPr>
            </w:r>
            <w:r>
              <w:rPr>
                <w:noProof/>
                <w:webHidden/>
              </w:rPr>
              <w:fldChar w:fldCharType="separate"/>
            </w:r>
            <w:r>
              <w:rPr>
                <w:noProof/>
                <w:webHidden/>
              </w:rPr>
              <w:t>58</w:t>
            </w:r>
            <w:r>
              <w:rPr>
                <w:noProof/>
                <w:webHidden/>
              </w:rPr>
              <w:fldChar w:fldCharType="end"/>
            </w:r>
          </w:hyperlink>
        </w:p>
        <w:p w:rsidR="00105013" w:rsidRDefault="00105013">
          <w:pPr>
            <w:pStyle w:val="TOC4"/>
            <w:tabs>
              <w:tab w:val="left" w:pos="1680"/>
              <w:tab w:val="right" w:leader="dot" w:pos="8296"/>
            </w:tabs>
            <w:rPr>
              <w:noProof/>
            </w:rPr>
          </w:pPr>
          <w:hyperlink w:anchor="_Toc37157542" w:history="1">
            <w:r w:rsidRPr="00454BE3">
              <w:rPr>
                <w:rStyle w:val="a9"/>
                <w:rFonts w:ascii="Wingdings" w:hAnsi="Wingdings"/>
                <w:noProof/>
              </w:rPr>
              <w:t></w:t>
            </w:r>
            <w:r>
              <w:rPr>
                <w:noProof/>
              </w:rPr>
              <w:tab/>
            </w:r>
            <w:r w:rsidRPr="00454BE3">
              <w:rPr>
                <w:rStyle w:val="a9"/>
                <w:noProof/>
              </w:rPr>
              <w:t>删除实体实例集合（QL）</w:t>
            </w:r>
            <w:r>
              <w:rPr>
                <w:noProof/>
                <w:webHidden/>
              </w:rPr>
              <w:tab/>
            </w:r>
            <w:r>
              <w:rPr>
                <w:noProof/>
                <w:webHidden/>
              </w:rPr>
              <w:fldChar w:fldCharType="begin"/>
            </w:r>
            <w:r>
              <w:rPr>
                <w:noProof/>
                <w:webHidden/>
              </w:rPr>
              <w:instrText xml:space="preserve"> PAGEREF _Toc37157542 \h </w:instrText>
            </w:r>
            <w:r>
              <w:rPr>
                <w:noProof/>
                <w:webHidden/>
              </w:rPr>
            </w:r>
            <w:r>
              <w:rPr>
                <w:noProof/>
                <w:webHidden/>
              </w:rPr>
              <w:fldChar w:fldCharType="separate"/>
            </w:r>
            <w:r>
              <w:rPr>
                <w:noProof/>
                <w:webHidden/>
              </w:rPr>
              <w:t>59</w:t>
            </w:r>
            <w:r>
              <w:rPr>
                <w:noProof/>
                <w:webHidden/>
              </w:rPr>
              <w:fldChar w:fldCharType="end"/>
            </w:r>
          </w:hyperlink>
        </w:p>
        <w:p w:rsidR="00105013" w:rsidRDefault="00105013">
          <w:pPr>
            <w:pStyle w:val="TOC4"/>
            <w:tabs>
              <w:tab w:val="left" w:pos="1680"/>
              <w:tab w:val="right" w:leader="dot" w:pos="8296"/>
            </w:tabs>
            <w:rPr>
              <w:noProof/>
            </w:rPr>
          </w:pPr>
          <w:hyperlink w:anchor="_Toc37157543" w:history="1">
            <w:r w:rsidRPr="00454BE3">
              <w:rPr>
                <w:rStyle w:val="a9"/>
                <w:rFonts w:ascii="Wingdings" w:hAnsi="Wingdings"/>
                <w:noProof/>
              </w:rPr>
              <w:t></w:t>
            </w:r>
            <w:r>
              <w:rPr>
                <w:noProof/>
              </w:rPr>
              <w:tab/>
            </w:r>
            <w:r w:rsidRPr="00454BE3">
              <w:rPr>
                <w:rStyle w:val="a9"/>
                <w:noProof/>
              </w:rPr>
              <w:t>删除事件实例集合（QL）</w:t>
            </w:r>
            <w:r>
              <w:rPr>
                <w:noProof/>
                <w:webHidden/>
              </w:rPr>
              <w:tab/>
            </w:r>
            <w:r>
              <w:rPr>
                <w:noProof/>
                <w:webHidden/>
              </w:rPr>
              <w:fldChar w:fldCharType="begin"/>
            </w:r>
            <w:r>
              <w:rPr>
                <w:noProof/>
                <w:webHidden/>
              </w:rPr>
              <w:instrText xml:space="preserve"> PAGEREF _Toc37157543 \h </w:instrText>
            </w:r>
            <w:r>
              <w:rPr>
                <w:noProof/>
                <w:webHidden/>
              </w:rPr>
            </w:r>
            <w:r>
              <w:rPr>
                <w:noProof/>
                <w:webHidden/>
              </w:rPr>
              <w:fldChar w:fldCharType="separate"/>
            </w:r>
            <w:r>
              <w:rPr>
                <w:noProof/>
                <w:webHidden/>
              </w:rPr>
              <w:t>60</w:t>
            </w:r>
            <w:r>
              <w:rPr>
                <w:noProof/>
                <w:webHidden/>
              </w:rPr>
              <w:fldChar w:fldCharType="end"/>
            </w:r>
          </w:hyperlink>
        </w:p>
        <w:p w:rsidR="00105013" w:rsidRDefault="00105013">
          <w:pPr>
            <w:pStyle w:val="TOC4"/>
            <w:tabs>
              <w:tab w:val="left" w:pos="1680"/>
              <w:tab w:val="right" w:leader="dot" w:pos="8296"/>
            </w:tabs>
            <w:rPr>
              <w:noProof/>
            </w:rPr>
          </w:pPr>
          <w:hyperlink w:anchor="_Toc37157544" w:history="1">
            <w:r w:rsidRPr="00454BE3">
              <w:rPr>
                <w:rStyle w:val="a9"/>
                <w:rFonts w:ascii="Wingdings" w:hAnsi="Wingdings"/>
                <w:noProof/>
              </w:rPr>
              <w:t></w:t>
            </w:r>
            <w:r>
              <w:rPr>
                <w:noProof/>
              </w:rPr>
              <w:tab/>
            </w:r>
            <w:r w:rsidRPr="00454BE3">
              <w:rPr>
                <w:rStyle w:val="a9"/>
                <w:noProof/>
              </w:rPr>
              <w:t>删除关系实例集合（QL）</w:t>
            </w:r>
            <w:r>
              <w:rPr>
                <w:noProof/>
                <w:webHidden/>
              </w:rPr>
              <w:tab/>
            </w:r>
            <w:r>
              <w:rPr>
                <w:noProof/>
                <w:webHidden/>
              </w:rPr>
              <w:fldChar w:fldCharType="begin"/>
            </w:r>
            <w:r>
              <w:rPr>
                <w:noProof/>
                <w:webHidden/>
              </w:rPr>
              <w:instrText xml:space="preserve"> PAGEREF _Toc37157544 \h </w:instrText>
            </w:r>
            <w:r>
              <w:rPr>
                <w:noProof/>
                <w:webHidden/>
              </w:rPr>
            </w:r>
            <w:r>
              <w:rPr>
                <w:noProof/>
                <w:webHidden/>
              </w:rPr>
              <w:fldChar w:fldCharType="separate"/>
            </w:r>
            <w:r>
              <w:rPr>
                <w:noProof/>
                <w:webHidden/>
              </w:rPr>
              <w:t>60</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45" w:history="1">
            <w:r w:rsidRPr="00454BE3">
              <w:rPr>
                <w:rStyle w:val="a9"/>
                <w:noProof/>
              </w:rPr>
              <w:t>2.8.2.</w:t>
            </w:r>
            <w:r>
              <w:rPr>
                <w:rFonts w:cstheme="minorBidi"/>
                <w:noProof/>
                <w:kern w:val="2"/>
                <w:sz w:val="21"/>
              </w:rPr>
              <w:tab/>
            </w:r>
            <w:r w:rsidRPr="00454BE3">
              <w:rPr>
                <w:rStyle w:val="a9"/>
                <w:noProof/>
              </w:rPr>
              <w:t>实体链接接口</w:t>
            </w:r>
            <w:r>
              <w:rPr>
                <w:noProof/>
                <w:webHidden/>
              </w:rPr>
              <w:tab/>
            </w:r>
            <w:r>
              <w:rPr>
                <w:noProof/>
                <w:webHidden/>
              </w:rPr>
              <w:fldChar w:fldCharType="begin"/>
            </w:r>
            <w:r>
              <w:rPr>
                <w:noProof/>
                <w:webHidden/>
              </w:rPr>
              <w:instrText xml:space="preserve"> PAGEREF _Toc37157545 \h </w:instrText>
            </w:r>
            <w:r>
              <w:rPr>
                <w:noProof/>
                <w:webHidden/>
              </w:rPr>
            </w:r>
            <w:r>
              <w:rPr>
                <w:noProof/>
                <w:webHidden/>
              </w:rPr>
              <w:fldChar w:fldCharType="separate"/>
            </w:r>
            <w:r>
              <w:rPr>
                <w:noProof/>
                <w:webHidden/>
              </w:rPr>
              <w:t>61</w:t>
            </w:r>
            <w:r>
              <w:rPr>
                <w:noProof/>
                <w:webHidden/>
              </w:rPr>
              <w:fldChar w:fldCharType="end"/>
            </w:r>
          </w:hyperlink>
        </w:p>
        <w:p w:rsidR="00105013" w:rsidRDefault="00105013">
          <w:pPr>
            <w:pStyle w:val="TOC4"/>
            <w:tabs>
              <w:tab w:val="left" w:pos="1680"/>
              <w:tab w:val="right" w:leader="dot" w:pos="8296"/>
            </w:tabs>
            <w:rPr>
              <w:noProof/>
            </w:rPr>
          </w:pPr>
          <w:hyperlink w:anchor="_Toc37157546" w:history="1">
            <w:r w:rsidRPr="00454BE3">
              <w:rPr>
                <w:rStyle w:val="a9"/>
                <w:rFonts w:ascii="Wingdings" w:hAnsi="Wingdings"/>
                <w:noProof/>
              </w:rPr>
              <w:t></w:t>
            </w:r>
            <w:r>
              <w:rPr>
                <w:noProof/>
              </w:rPr>
              <w:tab/>
            </w:r>
            <w:r w:rsidRPr="00454BE3">
              <w:rPr>
                <w:rStyle w:val="a9"/>
                <w:noProof/>
              </w:rPr>
              <w:t>实体消歧</w:t>
            </w:r>
            <w:r>
              <w:rPr>
                <w:noProof/>
                <w:webHidden/>
              </w:rPr>
              <w:tab/>
            </w:r>
            <w:r>
              <w:rPr>
                <w:noProof/>
                <w:webHidden/>
              </w:rPr>
              <w:fldChar w:fldCharType="begin"/>
            </w:r>
            <w:r>
              <w:rPr>
                <w:noProof/>
                <w:webHidden/>
              </w:rPr>
              <w:instrText xml:space="preserve"> PAGEREF _Toc37157546 \h </w:instrText>
            </w:r>
            <w:r>
              <w:rPr>
                <w:noProof/>
                <w:webHidden/>
              </w:rPr>
            </w:r>
            <w:r>
              <w:rPr>
                <w:noProof/>
                <w:webHidden/>
              </w:rPr>
              <w:fldChar w:fldCharType="separate"/>
            </w:r>
            <w:r>
              <w:rPr>
                <w:noProof/>
                <w:webHidden/>
              </w:rPr>
              <w:t>61</w:t>
            </w:r>
            <w:r>
              <w:rPr>
                <w:noProof/>
                <w:webHidden/>
              </w:rPr>
              <w:fldChar w:fldCharType="end"/>
            </w:r>
          </w:hyperlink>
        </w:p>
        <w:p w:rsidR="00105013" w:rsidRDefault="00105013">
          <w:pPr>
            <w:pStyle w:val="TOC4"/>
            <w:tabs>
              <w:tab w:val="left" w:pos="1680"/>
              <w:tab w:val="right" w:leader="dot" w:pos="8296"/>
            </w:tabs>
            <w:rPr>
              <w:noProof/>
            </w:rPr>
          </w:pPr>
          <w:hyperlink w:anchor="_Toc37157547" w:history="1">
            <w:r w:rsidRPr="00454BE3">
              <w:rPr>
                <w:rStyle w:val="a9"/>
                <w:rFonts w:ascii="Wingdings" w:hAnsi="Wingdings"/>
                <w:noProof/>
              </w:rPr>
              <w:t></w:t>
            </w:r>
            <w:r>
              <w:rPr>
                <w:noProof/>
              </w:rPr>
              <w:tab/>
            </w:r>
            <w:r w:rsidRPr="00454BE3">
              <w:rPr>
                <w:rStyle w:val="a9"/>
                <w:noProof/>
              </w:rPr>
              <w:t>实体融合</w:t>
            </w:r>
            <w:r>
              <w:rPr>
                <w:noProof/>
                <w:webHidden/>
              </w:rPr>
              <w:tab/>
            </w:r>
            <w:r>
              <w:rPr>
                <w:noProof/>
                <w:webHidden/>
              </w:rPr>
              <w:fldChar w:fldCharType="begin"/>
            </w:r>
            <w:r>
              <w:rPr>
                <w:noProof/>
                <w:webHidden/>
              </w:rPr>
              <w:instrText xml:space="preserve"> PAGEREF _Toc37157547 \h </w:instrText>
            </w:r>
            <w:r>
              <w:rPr>
                <w:noProof/>
                <w:webHidden/>
              </w:rPr>
            </w:r>
            <w:r>
              <w:rPr>
                <w:noProof/>
                <w:webHidden/>
              </w:rPr>
              <w:fldChar w:fldCharType="separate"/>
            </w:r>
            <w:r>
              <w:rPr>
                <w:noProof/>
                <w:webHidden/>
              </w:rPr>
              <w:t>62</w:t>
            </w:r>
            <w:r>
              <w:rPr>
                <w:noProof/>
                <w:webHidden/>
              </w:rPr>
              <w:fldChar w:fldCharType="end"/>
            </w:r>
          </w:hyperlink>
        </w:p>
        <w:p w:rsidR="00105013" w:rsidRDefault="00105013">
          <w:pPr>
            <w:pStyle w:val="TOC4"/>
            <w:tabs>
              <w:tab w:val="left" w:pos="1680"/>
              <w:tab w:val="right" w:leader="dot" w:pos="8296"/>
            </w:tabs>
            <w:rPr>
              <w:noProof/>
            </w:rPr>
          </w:pPr>
          <w:hyperlink w:anchor="_Toc37157548" w:history="1">
            <w:r w:rsidRPr="00454BE3">
              <w:rPr>
                <w:rStyle w:val="a9"/>
                <w:rFonts w:ascii="Wingdings" w:hAnsi="Wingdings"/>
                <w:noProof/>
              </w:rPr>
              <w:t></w:t>
            </w:r>
            <w:r>
              <w:rPr>
                <w:noProof/>
              </w:rPr>
              <w:tab/>
            </w:r>
            <w:r w:rsidRPr="00454BE3">
              <w:rPr>
                <w:rStyle w:val="a9"/>
                <w:noProof/>
              </w:rPr>
              <w:t>事件链接</w:t>
            </w:r>
            <w:r>
              <w:rPr>
                <w:noProof/>
                <w:webHidden/>
              </w:rPr>
              <w:tab/>
            </w:r>
            <w:r>
              <w:rPr>
                <w:noProof/>
                <w:webHidden/>
              </w:rPr>
              <w:fldChar w:fldCharType="begin"/>
            </w:r>
            <w:r>
              <w:rPr>
                <w:noProof/>
                <w:webHidden/>
              </w:rPr>
              <w:instrText xml:space="preserve"> PAGEREF _Toc37157548 \h </w:instrText>
            </w:r>
            <w:r>
              <w:rPr>
                <w:noProof/>
                <w:webHidden/>
              </w:rPr>
            </w:r>
            <w:r>
              <w:rPr>
                <w:noProof/>
                <w:webHidden/>
              </w:rPr>
              <w:fldChar w:fldCharType="separate"/>
            </w:r>
            <w:r>
              <w:rPr>
                <w:noProof/>
                <w:webHidden/>
              </w:rPr>
              <w:t>63</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49" w:history="1">
            <w:r w:rsidRPr="00454BE3">
              <w:rPr>
                <w:rStyle w:val="a9"/>
                <w:noProof/>
              </w:rPr>
              <w:t>2.8.3.</w:t>
            </w:r>
            <w:r>
              <w:rPr>
                <w:rFonts w:cstheme="minorBidi"/>
                <w:noProof/>
                <w:kern w:val="2"/>
                <w:sz w:val="21"/>
              </w:rPr>
              <w:tab/>
            </w:r>
            <w:r w:rsidRPr="00454BE3">
              <w:rPr>
                <w:rStyle w:val="a9"/>
                <w:noProof/>
              </w:rPr>
              <w:t>图算法接口</w:t>
            </w:r>
            <w:r>
              <w:rPr>
                <w:noProof/>
                <w:webHidden/>
              </w:rPr>
              <w:tab/>
            </w:r>
            <w:r>
              <w:rPr>
                <w:noProof/>
                <w:webHidden/>
              </w:rPr>
              <w:fldChar w:fldCharType="begin"/>
            </w:r>
            <w:r>
              <w:rPr>
                <w:noProof/>
                <w:webHidden/>
              </w:rPr>
              <w:instrText xml:space="preserve"> PAGEREF _Toc37157549 \h </w:instrText>
            </w:r>
            <w:r>
              <w:rPr>
                <w:noProof/>
                <w:webHidden/>
              </w:rPr>
            </w:r>
            <w:r>
              <w:rPr>
                <w:noProof/>
                <w:webHidden/>
              </w:rPr>
              <w:fldChar w:fldCharType="separate"/>
            </w:r>
            <w:r>
              <w:rPr>
                <w:noProof/>
                <w:webHidden/>
              </w:rPr>
              <w:t>64</w:t>
            </w:r>
            <w:r>
              <w:rPr>
                <w:noProof/>
                <w:webHidden/>
              </w:rPr>
              <w:fldChar w:fldCharType="end"/>
            </w:r>
          </w:hyperlink>
        </w:p>
        <w:p w:rsidR="00105013" w:rsidRDefault="00105013">
          <w:pPr>
            <w:pStyle w:val="TOC4"/>
            <w:tabs>
              <w:tab w:val="left" w:pos="1680"/>
              <w:tab w:val="right" w:leader="dot" w:pos="8296"/>
            </w:tabs>
            <w:rPr>
              <w:noProof/>
            </w:rPr>
          </w:pPr>
          <w:hyperlink w:anchor="_Toc37157550" w:history="1">
            <w:r w:rsidRPr="00454BE3">
              <w:rPr>
                <w:rStyle w:val="a9"/>
                <w:rFonts w:ascii="Wingdings" w:hAnsi="Wingdings"/>
                <w:noProof/>
              </w:rPr>
              <w:t></w:t>
            </w:r>
            <w:r>
              <w:rPr>
                <w:noProof/>
              </w:rPr>
              <w:tab/>
            </w:r>
            <w:r w:rsidRPr="00454BE3">
              <w:rPr>
                <w:rStyle w:val="a9"/>
                <w:noProof/>
              </w:rPr>
              <w:t>图的遍历</w:t>
            </w:r>
            <w:r>
              <w:rPr>
                <w:noProof/>
                <w:webHidden/>
              </w:rPr>
              <w:tab/>
            </w:r>
            <w:r>
              <w:rPr>
                <w:noProof/>
                <w:webHidden/>
              </w:rPr>
              <w:fldChar w:fldCharType="begin"/>
            </w:r>
            <w:r>
              <w:rPr>
                <w:noProof/>
                <w:webHidden/>
              </w:rPr>
              <w:instrText xml:space="preserve"> PAGEREF _Toc37157550 \h </w:instrText>
            </w:r>
            <w:r>
              <w:rPr>
                <w:noProof/>
                <w:webHidden/>
              </w:rPr>
            </w:r>
            <w:r>
              <w:rPr>
                <w:noProof/>
                <w:webHidden/>
              </w:rPr>
              <w:fldChar w:fldCharType="separate"/>
            </w:r>
            <w:r>
              <w:rPr>
                <w:noProof/>
                <w:webHidden/>
              </w:rPr>
              <w:t>64</w:t>
            </w:r>
            <w:r>
              <w:rPr>
                <w:noProof/>
                <w:webHidden/>
              </w:rPr>
              <w:fldChar w:fldCharType="end"/>
            </w:r>
          </w:hyperlink>
        </w:p>
        <w:p w:rsidR="00105013" w:rsidRDefault="00105013">
          <w:pPr>
            <w:pStyle w:val="TOC4"/>
            <w:tabs>
              <w:tab w:val="left" w:pos="1680"/>
              <w:tab w:val="right" w:leader="dot" w:pos="8296"/>
            </w:tabs>
            <w:rPr>
              <w:noProof/>
            </w:rPr>
          </w:pPr>
          <w:hyperlink w:anchor="_Toc37157551" w:history="1">
            <w:r w:rsidRPr="00454BE3">
              <w:rPr>
                <w:rStyle w:val="a9"/>
                <w:rFonts w:ascii="Wingdings" w:hAnsi="Wingdings"/>
                <w:noProof/>
              </w:rPr>
              <w:t></w:t>
            </w:r>
            <w:r>
              <w:rPr>
                <w:noProof/>
              </w:rPr>
              <w:tab/>
            </w:r>
            <w:r w:rsidRPr="00454BE3">
              <w:rPr>
                <w:rStyle w:val="a9"/>
                <w:noProof/>
              </w:rPr>
              <w:t>路径检索（升级子图相关性排序）</w:t>
            </w:r>
            <w:r>
              <w:rPr>
                <w:noProof/>
                <w:webHidden/>
              </w:rPr>
              <w:tab/>
            </w:r>
            <w:r>
              <w:rPr>
                <w:noProof/>
                <w:webHidden/>
              </w:rPr>
              <w:fldChar w:fldCharType="begin"/>
            </w:r>
            <w:r>
              <w:rPr>
                <w:noProof/>
                <w:webHidden/>
              </w:rPr>
              <w:instrText xml:space="preserve"> PAGEREF _Toc37157551 \h </w:instrText>
            </w:r>
            <w:r>
              <w:rPr>
                <w:noProof/>
                <w:webHidden/>
              </w:rPr>
            </w:r>
            <w:r>
              <w:rPr>
                <w:noProof/>
                <w:webHidden/>
              </w:rPr>
              <w:fldChar w:fldCharType="separate"/>
            </w:r>
            <w:r>
              <w:rPr>
                <w:noProof/>
                <w:webHidden/>
              </w:rPr>
              <w:t>65</w:t>
            </w:r>
            <w:r>
              <w:rPr>
                <w:noProof/>
                <w:webHidden/>
              </w:rPr>
              <w:fldChar w:fldCharType="end"/>
            </w:r>
          </w:hyperlink>
        </w:p>
        <w:p w:rsidR="00105013" w:rsidRDefault="00105013">
          <w:pPr>
            <w:pStyle w:val="TOC4"/>
            <w:tabs>
              <w:tab w:val="left" w:pos="1680"/>
              <w:tab w:val="right" w:leader="dot" w:pos="8296"/>
            </w:tabs>
            <w:rPr>
              <w:noProof/>
            </w:rPr>
          </w:pPr>
          <w:hyperlink w:anchor="_Toc37157552" w:history="1">
            <w:r w:rsidRPr="00454BE3">
              <w:rPr>
                <w:rStyle w:val="a9"/>
                <w:rFonts w:ascii="Wingdings" w:hAnsi="Wingdings"/>
                <w:noProof/>
              </w:rPr>
              <w:t></w:t>
            </w:r>
            <w:r>
              <w:rPr>
                <w:noProof/>
              </w:rPr>
              <w:tab/>
            </w:r>
            <w:r w:rsidRPr="00454BE3">
              <w:rPr>
                <w:rStyle w:val="a9"/>
                <w:noProof/>
              </w:rPr>
              <w:t>获取子图</w:t>
            </w:r>
            <w:r>
              <w:rPr>
                <w:noProof/>
                <w:webHidden/>
              </w:rPr>
              <w:tab/>
            </w:r>
            <w:r>
              <w:rPr>
                <w:noProof/>
                <w:webHidden/>
              </w:rPr>
              <w:fldChar w:fldCharType="begin"/>
            </w:r>
            <w:r>
              <w:rPr>
                <w:noProof/>
                <w:webHidden/>
              </w:rPr>
              <w:instrText xml:space="preserve"> PAGEREF _Toc37157552 \h </w:instrText>
            </w:r>
            <w:r>
              <w:rPr>
                <w:noProof/>
                <w:webHidden/>
              </w:rPr>
            </w:r>
            <w:r>
              <w:rPr>
                <w:noProof/>
                <w:webHidden/>
              </w:rPr>
              <w:fldChar w:fldCharType="separate"/>
            </w:r>
            <w:r>
              <w:rPr>
                <w:noProof/>
                <w:webHidden/>
              </w:rPr>
              <w:t>67</w:t>
            </w:r>
            <w:r>
              <w:rPr>
                <w:noProof/>
                <w:webHidden/>
              </w:rPr>
              <w:fldChar w:fldCharType="end"/>
            </w:r>
          </w:hyperlink>
        </w:p>
        <w:p w:rsidR="00105013" w:rsidRDefault="00105013">
          <w:pPr>
            <w:pStyle w:val="TOC4"/>
            <w:tabs>
              <w:tab w:val="left" w:pos="1680"/>
              <w:tab w:val="right" w:leader="dot" w:pos="8296"/>
            </w:tabs>
            <w:rPr>
              <w:noProof/>
            </w:rPr>
          </w:pPr>
          <w:hyperlink w:anchor="_Toc37157553" w:history="1">
            <w:r w:rsidRPr="00454BE3">
              <w:rPr>
                <w:rStyle w:val="a9"/>
                <w:rFonts w:ascii="Wingdings" w:hAnsi="Wingdings"/>
                <w:noProof/>
              </w:rPr>
              <w:t></w:t>
            </w:r>
            <w:r>
              <w:rPr>
                <w:noProof/>
              </w:rPr>
              <w:tab/>
            </w:r>
            <w:r w:rsidRPr="00454BE3">
              <w:rPr>
                <w:rStyle w:val="a9"/>
                <w:noProof/>
              </w:rPr>
              <w:t>计算实例的关系数</w:t>
            </w:r>
            <w:r>
              <w:rPr>
                <w:noProof/>
                <w:webHidden/>
              </w:rPr>
              <w:tab/>
            </w:r>
            <w:r>
              <w:rPr>
                <w:noProof/>
                <w:webHidden/>
              </w:rPr>
              <w:fldChar w:fldCharType="begin"/>
            </w:r>
            <w:r>
              <w:rPr>
                <w:noProof/>
                <w:webHidden/>
              </w:rPr>
              <w:instrText xml:space="preserve"> PAGEREF _Toc37157553 \h </w:instrText>
            </w:r>
            <w:r>
              <w:rPr>
                <w:noProof/>
                <w:webHidden/>
              </w:rPr>
            </w:r>
            <w:r>
              <w:rPr>
                <w:noProof/>
                <w:webHidden/>
              </w:rPr>
              <w:fldChar w:fldCharType="separate"/>
            </w:r>
            <w:r>
              <w:rPr>
                <w:noProof/>
                <w:webHidden/>
              </w:rPr>
              <w:t>68</w:t>
            </w:r>
            <w:r>
              <w:rPr>
                <w:noProof/>
                <w:webHidden/>
              </w:rPr>
              <w:fldChar w:fldCharType="end"/>
            </w:r>
          </w:hyperlink>
        </w:p>
        <w:p w:rsidR="00105013" w:rsidRDefault="00105013">
          <w:pPr>
            <w:pStyle w:val="TOC4"/>
            <w:tabs>
              <w:tab w:val="left" w:pos="1680"/>
              <w:tab w:val="right" w:leader="dot" w:pos="8296"/>
            </w:tabs>
            <w:rPr>
              <w:noProof/>
            </w:rPr>
          </w:pPr>
          <w:hyperlink w:anchor="_Toc37157554" w:history="1">
            <w:r w:rsidRPr="00454BE3">
              <w:rPr>
                <w:rStyle w:val="a9"/>
                <w:rFonts w:ascii="Wingdings" w:hAnsi="Wingdings"/>
                <w:noProof/>
              </w:rPr>
              <w:t></w:t>
            </w:r>
            <w:r>
              <w:rPr>
                <w:noProof/>
              </w:rPr>
              <w:tab/>
            </w:r>
            <w:r w:rsidRPr="00454BE3">
              <w:rPr>
                <w:rStyle w:val="a9"/>
                <w:noProof/>
              </w:rPr>
              <w:t>获取实例的邻居</w:t>
            </w:r>
            <w:r>
              <w:rPr>
                <w:noProof/>
                <w:webHidden/>
              </w:rPr>
              <w:tab/>
            </w:r>
            <w:r>
              <w:rPr>
                <w:noProof/>
                <w:webHidden/>
              </w:rPr>
              <w:fldChar w:fldCharType="begin"/>
            </w:r>
            <w:r>
              <w:rPr>
                <w:noProof/>
                <w:webHidden/>
              </w:rPr>
              <w:instrText xml:space="preserve"> PAGEREF _Toc37157554 \h </w:instrText>
            </w:r>
            <w:r>
              <w:rPr>
                <w:noProof/>
                <w:webHidden/>
              </w:rPr>
            </w:r>
            <w:r>
              <w:rPr>
                <w:noProof/>
                <w:webHidden/>
              </w:rPr>
              <w:fldChar w:fldCharType="separate"/>
            </w:r>
            <w:r>
              <w:rPr>
                <w:noProof/>
                <w:webHidden/>
              </w:rPr>
              <w:t>69</w:t>
            </w:r>
            <w:r>
              <w:rPr>
                <w:noProof/>
                <w:webHidden/>
              </w:rPr>
              <w:fldChar w:fldCharType="end"/>
            </w:r>
          </w:hyperlink>
        </w:p>
        <w:p w:rsidR="00105013" w:rsidRDefault="00105013">
          <w:pPr>
            <w:pStyle w:val="TOC4"/>
            <w:tabs>
              <w:tab w:val="left" w:pos="1680"/>
              <w:tab w:val="right" w:leader="dot" w:pos="8296"/>
            </w:tabs>
            <w:rPr>
              <w:noProof/>
            </w:rPr>
          </w:pPr>
          <w:hyperlink w:anchor="_Toc37157555" w:history="1">
            <w:r w:rsidRPr="00454BE3">
              <w:rPr>
                <w:rStyle w:val="a9"/>
                <w:rFonts w:ascii="Wingdings" w:hAnsi="Wingdings"/>
                <w:noProof/>
              </w:rPr>
              <w:t></w:t>
            </w:r>
            <w:r>
              <w:rPr>
                <w:noProof/>
              </w:rPr>
              <w:tab/>
            </w:r>
            <w:r w:rsidRPr="00454BE3">
              <w:rPr>
                <w:rStyle w:val="a9"/>
                <w:noProof/>
              </w:rPr>
              <w:t>获取实例之间的共同邻居</w:t>
            </w:r>
            <w:r>
              <w:rPr>
                <w:noProof/>
                <w:webHidden/>
              </w:rPr>
              <w:tab/>
            </w:r>
            <w:r>
              <w:rPr>
                <w:noProof/>
                <w:webHidden/>
              </w:rPr>
              <w:fldChar w:fldCharType="begin"/>
            </w:r>
            <w:r>
              <w:rPr>
                <w:noProof/>
                <w:webHidden/>
              </w:rPr>
              <w:instrText xml:space="preserve"> PAGEREF _Toc37157555 \h </w:instrText>
            </w:r>
            <w:r>
              <w:rPr>
                <w:noProof/>
                <w:webHidden/>
              </w:rPr>
            </w:r>
            <w:r>
              <w:rPr>
                <w:noProof/>
                <w:webHidden/>
              </w:rPr>
              <w:fldChar w:fldCharType="separate"/>
            </w:r>
            <w:r>
              <w:rPr>
                <w:noProof/>
                <w:webHidden/>
              </w:rPr>
              <w:t>70</w:t>
            </w:r>
            <w:r>
              <w:rPr>
                <w:noProof/>
                <w:webHidden/>
              </w:rPr>
              <w:fldChar w:fldCharType="end"/>
            </w:r>
          </w:hyperlink>
        </w:p>
        <w:p w:rsidR="00105013" w:rsidRDefault="00105013">
          <w:pPr>
            <w:pStyle w:val="TOC4"/>
            <w:tabs>
              <w:tab w:val="left" w:pos="1680"/>
              <w:tab w:val="right" w:leader="dot" w:pos="8296"/>
            </w:tabs>
            <w:rPr>
              <w:noProof/>
            </w:rPr>
          </w:pPr>
          <w:hyperlink w:anchor="_Toc37157556" w:history="1">
            <w:r w:rsidRPr="00454BE3">
              <w:rPr>
                <w:rStyle w:val="a9"/>
                <w:rFonts w:ascii="Wingdings" w:hAnsi="Wingdings"/>
                <w:noProof/>
              </w:rPr>
              <w:t></w:t>
            </w:r>
            <w:r>
              <w:rPr>
                <w:noProof/>
              </w:rPr>
              <w:tab/>
            </w:r>
            <w:r w:rsidRPr="00454BE3">
              <w:rPr>
                <w:rStyle w:val="a9"/>
                <w:noProof/>
              </w:rPr>
              <w:t>获取实例之间的最短路径</w:t>
            </w:r>
            <w:r>
              <w:rPr>
                <w:noProof/>
                <w:webHidden/>
              </w:rPr>
              <w:tab/>
            </w:r>
            <w:r>
              <w:rPr>
                <w:noProof/>
                <w:webHidden/>
              </w:rPr>
              <w:fldChar w:fldCharType="begin"/>
            </w:r>
            <w:r>
              <w:rPr>
                <w:noProof/>
                <w:webHidden/>
              </w:rPr>
              <w:instrText xml:space="preserve"> PAGEREF _Toc37157556 \h </w:instrText>
            </w:r>
            <w:r>
              <w:rPr>
                <w:noProof/>
                <w:webHidden/>
              </w:rPr>
            </w:r>
            <w:r>
              <w:rPr>
                <w:noProof/>
                <w:webHidden/>
              </w:rPr>
              <w:fldChar w:fldCharType="separate"/>
            </w:r>
            <w:r>
              <w:rPr>
                <w:noProof/>
                <w:webHidden/>
              </w:rPr>
              <w:t>71</w:t>
            </w:r>
            <w:r>
              <w:rPr>
                <w:noProof/>
                <w:webHidden/>
              </w:rPr>
              <w:fldChar w:fldCharType="end"/>
            </w:r>
          </w:hyperlink>
        </w:p>
        <w:p w:rsidR="00105013" w:rsidRDefault="00105013">
          <w:pPr>
            <w:pStyle w:val="TOC4"/>
            <w:tabs>
              <w:tab w:val="left" w:pos="1680"/>
              <w:tab w:val="right" w:leader="dot" w:pos="8296"/>
            </w:tabs>
            <w:rPr>
              <w:noProof/>
            </w:rPr>
          </w:pPr>
          <w:hyperlink w:anchor="_Toc37157557" w:history="1">
            <w:r w:rsidRPr="00454BE3">
              <w:rPr>
                <w:rStyle w:val="a9"/>
                <w:rFonts w:ascii="Wingdings" w:hAnsi="Wingdings"/>
                <w:noProof/>
              </w:rPr>
              <w:t></w:t>
            </w:r>
            <w:r>
              <w:rPr>
                <w:noProof/>
              </w:rPr>
              <w:tab/>
            </w:r>
            <w:r w:rsidRPr="00454BE3">
              <w:rPr>
                <w:rStyle w:val="a9"/>
                <w:noProof/>
              </w:rPr>
              <w:t>计算实例的接近中心性</w:t>
            </w:r>
            <w:r>
              <w:rPr>
                <w:noProof/>
                <w:webHidden/>
              </w:rPr>
              <w:tab/>
            </w:r>
            <w:r>
              <w:rPr>
                <w:noProof/>
                <w:webHidden/>
              </w:rPr>
              <w:fldChar w:fldCharType="begin"/>
            </w:r>
            <w:r>
              <w:rPr>
                <w:noProof/>
                <w:webHidden/>
              </w:rPr>
              <w:instrText xml:space="preserve"> PAGEREF _Toc37157557 \h </w:instrText>
            </w:r>
            <w:r>
              <w:rPr>
                <w:noProof/>
                <w:webHidden/>
              </w:rPr>
            </w:r>
            <w:r>
              <w:rPr>
                <w:noProof/>
                <w:webHidden/>
              </w:rPr>
              <w:fldChar w:fldCharType="separate"/>
            </w:r>
            <w:r>
              <w:rPr>
                <w:noProof/>
                <w:webHidden/>
              </w:rPr>
              <w:t>72</w:t>
            </w:r>
            <w:r>
              <w:rPr>
                <w:noProof/>
                <w:webHidden/>
              </w:rPr>
              <w:fldChar w:fldCharType="end"/>
            </w:r>
          </w:hyperlink>
        </w:p>
        <w:p w:rsidR="00105013" w:rsidRDefault="00105013">
          <w:pPr>
            <w:pStyle w:val="TOC4"/>
            <w:tabs>
              <w:tab w:val="left" w:pos="1680"/>
              <w:tab w:val="right" w:leader="dot" w:pos="8296"/>
            </w:tabs>
            <w:rPr>
              <w:noProof/>
            </w:rPr>
          </w:pPr>
          <w:hyperlink w:anchor="_Toc37157558" w:history="1">
            <w:r w:rsidRPr="00454BE3">
              <w:rPr>
                <w:rStyle w:val="a9"/>
                <w:rFonts w:ascii="Wingdings" w:hAnsi="Wingdings"/>
                <w:noProof/>
              </w:rPr>
              <w:t></w:t>
            </w:r>
            <w:r>
              <w:rPr>
                <w:noProof/>
              </w:rPr>
              <w:tab/>
            </w:r>
            <w:r w:rsidRPr="00454BE3">
              <w:rPr>
                <w:rStyle w:val="a9"/>
                <w:noProof/>
              </w:rPr>
              <w:t>计算实例的中介中心性</w:t>
            </w:r>
            <w:r>
              <w:rPr>
                <w:noProof/>
                <w:webHidden/>
              </w:rPr>
              <w:tab/>
            </w:r>
            <w:r>
              <w:rPr>
                <w:noProof/>
                <w:webHidden/>
              </w:rPr>
              <w:fldChar w:fldCharType="begin"/>
            </w:r>
            <w:r>
              <w:rPr>
                <w:noProof/>
                <w:webHidden/>
              </w:rPr>
              <w:instrText xml:space="preserve"> PAGEREF _Toc37157558 \h </w:instrText>
            </w:r>
            <w:r>
              <w:rPr>
                <w:noProof/>
                <w:webHidden/>
              </w:rPr>
            </w:r>
            <w:r>
              <w:rPr>
                <w:noProof/>
                <w:webHidden/>
              </w:rPr>
              <w:fldChar w:fldCharType="separate"/>
            </w:r>
            <w:r>
              <w:rPr>
                <w:noProof/>
                <w:webHidden/>
              </w:rPr>
              <w:t>73</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559" w:history="1">
            <w:r w:rsidRPr="00454BE3">
              <w:rPr>
                <w:rStyle w:val="a9"/>
                <w:noProof/>
              </w:rPr>
              <w:t>2.9.</w:t>
            </w:r>
            <w:r>
              <w:rPr>
                <w:rFonts w:cstheme="minorBidi"/>
                <w:noProof/>
                <w:kern w:val="2"/>
                <w:sz w:val="21"/>
              </w:rPr>
              <w:tab/>
            </w:r>
            <w:r w:rsidRPr="00454BE3">
              <w:rPr>
                <w:rStyle w:val="a9"/>
                <w:noProof/>
              </w:rPr>
              <w:t>图表示计算与推理接口</w:t>
            </w:r>
            <w:r>
              <w:rPr>
                <w:noProof/>
                <w:webHidden/>
              </w:rPr>
              <w:tab/>
            </w:r>
            <w:r>
              <w:rPr>
                <w:noProof/>
                <w:webHidden/>
              </w:rPr>
              <w:fldChar w:fldCharType="begin"/>
            </w:r>
            <w:r>
              <w:rPr>
                <w:noProof/>
                <w:webHidden/>
              </w:rPr>
              <w:instrText xml:space="preserve"> PAGEREF _Toc37157559 \h </w:instrText>
            </w:r>
            <w:r>
              <w:rPr>
                <w:noProof/>
                <w:webHidden/>
              </w:rPr>
            </w:r>
            <w:r>
              <w:rPr>
                <w:noProof/>
                <w:webHidden/>
              </w:rPr>
              <w:fldChar w:fldCharType="separate"/>
            </w:r>
            <w:r>
              <w:rPr>
                <w:noProof/>
                <w:webHidden/>
              </w:rPr>
              <w:t>74</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60" w:history="1">
            <w:r w:rsidRPr="00454BE3">
              <w:rPr>
                <w:rStyle w:val="a9"/>
                <w:noProof/>
              </w:rPr>
              <w:t>2.9.1.</w:t>
            </w:r>
            <w:r>
              <w:rPr>
                <w:rFonts w:cstheme="minorBidi"/>
                <w:noProof/>
                <w:kern w:val="2"/>
                <w:sz w:val="21"/>
              </w:rPr>
              <w:tab/>
            </w:r>
            <w:r w:rsidRPr="00454BE3">
              <w:rPr>
                <w:rStyle w:val="a9"/>
                <w:noProof/>
              </w:rPr>
              <w:t>图定义接口</w:t>
            </w:r>
            <w:r>
              <w:rPr>
                <w:noProof/>
                <w:webHidden/>
              </w:rPr>
              <w:tab/>
            </w:r>
            <w:r>
              <w:rPr>
                <w:noProof/>
                <w:webHidden/>
              </w:rPr>
              <w:fldChar w:fldCharType="begin"/>
            </w:r>
            <w:r>
              <w:rPr>
                <w:noProof/>
                <w:webHidden/>
              </w:rPr>
              <w:instrText xml:space="preserve"> PAGEREF _Toc37157560 \h </w:instrText>
            </w:r>
            <w:r>
              <w:rPr>
                <w:noProof/>
                <w:webHidden/>
              </w:rPr>
            </w:r>
            <w:r>
              <w:rPr>
                <w:noProof/>
                <w:webHidden/>
              </w:rPr>
              <w:fldChar w:fldCharType="separate"/>
            </w:r>
            <w:r>
              <w:rPr>
                <w:noProof/>
                <w:webHidden/>
              </w:rPr>
              <w:t>74</w:t>
            </w:r>
            <w:r>
              <w:rPr>
                <w:noProof/>
                <w:webHidden/>
              </w:rPr>
              <w:fldChar w:fldCharType="end"/>
            </w:r>
          </w:hyperlink>
        </w:p>
        <w:p w:rsidR="00105013" w:rsidRDefault="00105013">
          <w:pPr>
            <w:pStyle w:val="TOC4"/>
            <w:tabs>
              <w:tab w:val="left" w:pos="1680"/>
              <w:tab w:val="right" w:leader="dot" w:pos="8296"/>
            </w:tabs>
            <w:rPr>
              <w:noProof/>
            </w:rPr>
          </w:pPr>
          <w:hyperlink w:anchor="_Toc37157561" w:history="1">
            <w:r w:rsidRPr="00454BE3">
              <w:rPr>
                <w:rStyle w:val="a9"/>
                <w:rFonts w:ascii="Wingdings" w:hAnsi="Wingdings"/>
                <w:noProof/>
              </w:rPr>
              <w:t></w:t>
            </w:r>
            <w:r>
              <w:rPr>
                <w:noProof/>
              </w:rPr>
              <w:tab/>
            </w:r>
            <w:r w:rsidRPr="00454BE3">
              <w:rPr>
                <w:rStyle w:val="a9"/>
                <w:noProof/>
              </w:rPr>
              <w:t>图定义</w:t>
            </w:r>
            <w:r>
              <w:rPr>
                <w:noProof/>
                <w:webHidden/>
              </w:rPr>
              <w:tab/>
            </w:r>
            <w:r>
              <w:rPr>
                <w:noProof/>
                <w:webHidden/>
              </w:rPr>
              <w:fldChar w:fldCharType="begin"/>
            </w:r>
            <w:r>
              <w:rPr>
                <w:noProof/>
                <w:webHidden/>
              </w:rPr>
              <w:instrText xml:space="preserve"> PAGEREF _Toc37157561 \h </w:instrText>
            </w:r>
            <w:r>
              <w:rPr>
                <w:noProof/>
                <w:webHidden/>
              </w:rPr>
            </w:r>
            <w:r>
              <w:rPr>
                <w:noProof/>
                <w:webHidden/>
              </w:rPr>
              <w:fldChar w:fldCharType="separate"/>
            </w:r>
            <w:r>
              <w:rPr>
                <w:noProof/>
                <w:webHidden/>
              </w:rPr>
              <w:t>74</w:t>
            </w:r>
            <w:r>
              <w:rPr>
                <w:noProof/>
                <w:webHidden/>
              </w:rPr>
              <w:fldChar w:fldCharType="end"/>
            </w:r>
          </w:hyperlink>
        </w:p>
        <w:p w:rsidR="00105013" w:rsidRDefault="00105013">
          <w:pPr>
            <w:pStyle w:val="TOC4"/>
            <w:tabs>
              <w:tab w:val="left" w:pos="1680"/>
              <w:tab w:val="right" w:leader="dot" w:pos="8296"/>
            </w:tabs>
            <w:rPr>
              <w:noProof/>
            </w:rPr>
          </w:pPr>
          <w:hyperlink w:anchor="_Toc37157562" w:history="1">
            <w:r w:rsidRPr="00454BE3">
              <w:rPr>
                <w:rStyle w:val="a9"/>
                <w:rFonts w:ascii="Wingdings" w:hAnsi="Wingdings"/>
                <w:noProof/>
              </w:rPr>
              <w:t></w:t>
            </w:r>
            <w:r>
              <w:rPr>
                <w:noProof/>
              </w:rPr>
              <w:tab/>
            </w:r>
            <w:r w:rsidRPr="00454BE3">
              <w:rPr>
                <w:rStyle w:val="a9"/>
                <w:noProof/>
              </w:rPr>
              <w:t>子图定义</w:t>
            </w:r>
            <w:r>
              <w:rPr>
                <w:noProof/>
                <w:webHidden/>
              </w:rPr>
              <w:tab/>
            </w:r>
            <w:r>
              <w:rPr>
                <w:noProof/>
                <w:webHidden/>
              </w:rPr>
              <w:fldChar w:fldCharType="begin"/>
            </w:r>
            <w:r>
              <w:rPr>
                <w:noProof/>
                <w:webHidden/>
              </w:rPr>
              <w:instrText xml:space="preserve"> PAGEREF _Toc37157562 \h </w:instrText>
            </w:r>
            <w:r>
              <w:rPr>
                <w:noProof/>
                <w:webHidden/>
              </w:rPr>
            </w:r>
            <w:r>
              <w:rPr>
                <w:noProof/>
                <w:webHidden/>
              </w:rPr>
              <w:fldChar w:fldCharType="separate"/>
            </w:r>
            <w:r>
              <w:rPr>
                <w:noProof/>
                <w:webHidden/>
              </w:rPr>
              <w:t>75</w:t>
            </w:r>
            <w:r>
              <w:rPr>
                <w:noProof/>
                <w:webHidden/>
              </w:rPr>
              <w:fldChar w:fldCharType="end"/>
            </w:r>
          </w:hyperlink>
        </w:p>
        <w:p w:rsidR="00105013" w:rsidRDefault="00105013">
          <w:pPr>
            <w:pStyle w:val="TOC4"/>
            <w:tabs>
              <w:tab w:val="left" w:pos="1680"/>
              <w:tab w:val="right" w:leader="dot" w:pos="8296"/>
            </w:tabs>
            <w:rPr>
              <w:noProof/>
            </w:rPr>
          </w:pPr>
          <w:hyperlink w:anchor="_Toc37157563" w:history="1">
            <w:r w:rsidRPr="00454BE3">
              <w:rPr>
                <w:rStyle w:val="a9"/>
                <w:rFonts w:ascii="Wingdings" w:hAnsi="Wingdings"/>
                <w:noProof/>
              </w:rPr>
              <w:t></w:t>
            </w:r>
            <w:r>
              <w:rPr>
                <w:noProof/>
              </w:rPr>
              <w:tab/>
            </w:r>
            <w:r w:rsidRPr="00454BE3">
              <w:rPr>
                <w:rStyle w:val="a9"/>
                <w:noProof/>
              </w:rPr>
              <w:t>异构图定义</w:t>
            </w:r>
            <w:r>
              <w:rPr>
                <w:noProof/>
                <w:webHidden/>
              </w:rPr>
              <w:tab/>
            </w:r>
            <w:r>
              <w:rPr>
                <w:noProof/>
                <w:webHidden/>
              </w:rPr>
              <w:fldChar w:fldCharType="begin"/>
            </w:r>
            <w:r>
              <w:rPr>
                <w:noProof/>
                <w:webHidden/>
              </w:rPr>
              <w:instrText xml:space="preserve"> PAGEREF _Toc37157563 \h </w:instrText>
            </w:r>
            <w:r>
              <w:rPr>
                <w:noProof/>
                <w:webHidden/>
              </w:rPr>
            </w:r>
            <w:r>
              <w:rPr>
                <w:noProof/>
                <w:webHidden/>
              </w:rPr>
              <w:fldChar w:fldCharType="separate"/>
            </w:r>
            <w:r>
              <w:rPr>
                <w:noProof/>
                <w:webHidden/>
              </w:rPr>
              <w:t>75</w:t>
            </w:r>
            <w:r>
              <w:rPr>
                <w:noProof/>
                <w:webHidden/>
              </w:rPr>
              <w:fldChar w:fldCharType="end"/>
            </w:r>
          </w:hyperlink>
        </w:p>
        <w:p w:rsidR="00105013" w:rsidRDefault="00105013">
          <w:pPr>
            <w:pStyle w:val="TOC4"/>
            <w:tabs>
              <w:tab w:val="left" w:pos="1680"/>
              <w:tab w:val="right" w:leader="dot" w:pos="8296"/>
            </w:tabs>
            <w:rPr>
              <w:noProof/>
            </w:rPr>
          </w:pPr>
          <w:hyperlink w:anchor="_Toc37157564" w:history="1">
            <w:r w:rsidRPr="00454BE3">
              <w:rPr>
                <w:rStyle w:val="a9"/>
                <w:rFonts w:ascii="Wingdings" w:hAnsi="Wingdings"/>
                <w:noProof/>
              </w:rPr>
              <w:t></w:t>
            </w:r>
            <w:r>
              <w:rPr>
                <w:noProof/>
              </w:rPr>
              <w:tab/>
            </w:r>
            <w:r w:rsidRPr="00454BE3">
              <w:rPr>
                <w:rStyle w:val="a9"/>
                <w:noProof/>
              </w:rPr>
              <w:t>图封装</w:t>
            </w:r>
            <w:r>
              <w:rPr>
                <w:noProof/>
                <w:webHidden/>
              </w:rPr>
              <w:tab/>
            </w:r>
            <w:r>
              <w:rPr>
                <w:noProof/>
                <w:webHidden/>
              </w:rPr>
              <w:fldChar w:fldCharType="begin"/>
            </w:r>
            <w:r>
              <w:rPr>
                <w:noProof/>
                <w:webHidden/>
              </w:rPr>
              <w:instrText xml:space="preserve"> PAGEREF _Toc37157564 \h </w:instrText>
            </w:r>
            <w:r>
              <w:rPr>
                <w:noProof/>
                <w:webHidden/>
              </w:rPr>
            </w:r>
            <w:r>
              <w:rPr>
                <w:noProof/>
                <w:webHidden/>
              </w:rPr>
              <w:fldChar w:fldCharType="separate"/>
            </w:r>
            <w:r>
              <w:rPr>
                <w:noProof/>
                <w:webHidden/>
              </w:rPr>
              <w:t>76</w:t>
            </w:r>
            <w:r>
              <w:rPr>
                <w:noProof/>
                <w:webHidden/>
              </w:rPr>
              <w:fldChar w:fldCharType="end"/>
            </w:r>
          </w:hyperlink>
        </w:p>
        <w:p w:rsidR="00105013" w:rsidRDefault="00105013">
          <w:pPr>
            <w:pStyle w:val="TOC4"/>
            <w:tabs>
              <w:tab w:val="left" w:pos="1680"/>
              <w:tab w:val="right" w:leader="dot" w:pos="8296"/>
            </w:tabs>
            <w:rPr>
              <w:noProof/>
            </w:rPr>
          </w:pPr>
          <w:hyperlink w:anchor="_Toc37157565" w:history="1">
            <w:r w:rsidRPr="00454BE3">
              <w:rPr>
                <w:rStyle w:val="a9"/>
                <w:rFonts w:ascii="Wingdings" w:hAnsi="Wingdings"/>
                <w:noProof/>
              </w:rPr>
              <w:t></w:t>
            </w:r>
            <w:r>
              <w:rPr>
                <w:noProof/>
              </w:rPr>
              <w:tab/>
            </w:r>
            <w:r w:rsidRPr="00454BE3">
              <w:rPr>
                <w:rStyle w:val="a9"/>
                <w:noProof/>
              </w:rPr>
              <w:t>异构图封装</w:t>
            </w:r>
            <w:r>
              <w:rPr>
                <w:noProof/>
                <w:webHidden/>
              </w:rPr>
              <w:tab/>
            </w:r>
            <w:r>
              <w:rPr>
                <w:noProof/>
                <w:webHidden/>
              </w:rPr>
              <w:fldChar w:fldCharType="begin"/>
            </w:r>
            <w:r>
              <w:rPr>
                <w:noProof/>
                <w:webHidden/>
              </w:rPr>
              <w:instrText xml:space="preserve"> PAGEREF _Toc37157565 \h </w:instrText>
            </w:r>
            <w:r>
              <w:rPr>
                <w:noProof/>
                <w:webHidden/>
              </w:rPr>
            </w:r>
            <w:r>
              <w:rPr>
                <w:noProof/>
                <w:webHidden/>
              </w:rPr>
              <w:fldChar w:fldCharType="separate"/>
            </w:r>
            <w:r>
              <w:rPr>
                <w:noProof/>
                <w:webHidden/>
              </w:rPr>
              <w:t>76</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66" w:history="1">
            <w:r w:rsidRPr="00454BE3">
              <w:rPr>
                <w:rStyle w:val="a9"/>
                <w:noProof/>
              </w:rPr>
              <w:t>2.9.2.</w:t>
            </w:r>
            <w:r>
              <w:rPr>
                <w:rFonts w:cstheme="minorBidi"/>
                <w:noProof/>
                <w:kern w:val="2"/>
                <w:sz w:val="21"/>
              </w:rPr>
              <w:tab/>
            </w:r>
            <w:r w:rsidRPr="00454BE3">
              <w:rPr>
                <w:rStyle w:val="a9"/>
                <w:noProof/>
              </w:rPr>
              <w:t>图数据导入接口</w:t>
            </w:r>
            <w:r>
              <w:rPr>
                <w:noProof/>
                <w:webHidden/>
              </w:rPr>
              <w:tab/>
            </w:r>
            <w:r>
              <w:rPr>
                <w:noProof/>
                <w:webHidden/>
              </w:rPr>
              <w:fldChar w:fldCharType="begin"/>
            </w:r>
            <w:r>
              <w:rPr>
                <w:noProof/>
                <w:webHidden/>
              </w:rPr>
              <w:instrText xml:space="preserve"> PAGEREF _Toc37157566 \h </w:instrText>
            </w:r>
            <w:r>
              <w:rPr>
                <w:noProof/>
                <w:webHidden/>
              </w:rPr>
            </w:r>
            <w:r>
              <w:rPr>
                <w:noProof/>
                <w:webHidden/>
              </w:rPr>
              <w:fldChar w:fldCharType="separate"/>
            </w:r>
            <w:r>
              <w:rPr>
                <w:noProof/>
                <w:webHidden/>
              </w:rPr>
              <w:t>76</w:t>
            </w:r>
            <w:r>
              <w:rPr>
                <w:noProof/>
                <w:webHidden/>
              </w:rPr>
              <w:fldChar w:fldCharType="end"/>
            </w:r>
          </w:hyperlink>
        </w:p>
        <w:p w:rsidR="00105013" w:rsidRDefault="00105013">
          <w:pPr>
            <w:pStyle w:val="TOC4"/>
            <w:tabs>
              <w:tab w:val="left" w:pos="1680"/>
              <w:tab w:val="right" w:leader="dot" w:pos="8296"/>
            </w:tabs>
            <w:rPr>
              <w:noProof/>
            </w:rPr>
          </w:pPr>
          <w:hyperlink w:anchor="_Toc37157567" w:history="1">
            <w:r w:rsidRPr="00454BE3">
              <w:rPr>
                <w:rStyle w:val="a9"/>
                <w:rFonts w:ascii="Wingdings" w:hAnsi="Wingdings"/>
                <w:noProof/>
              </w:rPr>
              <w:t></w:t>
            </w:r>
            <w:r>
              <w:rPr>
                <w:noProof/>
              </w:rPr>
              <w:tab/>
            </w:r>
            <w:r w:rsidRPr="00454BE3">
              <w:rPr>
                <w:rStyle w:val="a9"/>
                <w:noProof/>
              </w:rPr>
              <w:t>特征导入</w:t>
            </w:r>
            <w:r>
              <w:rPr>
                <w:noProof/>
                <w:webHidden/>
              </w:rPr>
              <w:tab/>
            </w:r>
            <w:r>
              <w:rPr>
                <w:noProof/>
                <w:webHidden/>
              </w:rPr>
              <w:fldChar w:fldCharType="begin"/>
            </w:r>
            <w:r>
              <w:rPr>
                <w:noProof/>
                <w:webHidden/>
              </w:rPr>
              <w:instrText xml:space="preserve"> PAGEREF _Toc37157567 \h </w:instrText>
            </w:r>
            <w:r>
              <w:rPr>
                <w:noProof/>
                <w:webHidden/>
              </w:rPr>
            </w:r>
            <w:r>
              <w:rPr>
                <w:noProof/>
                <w:webHidden/>
              </w:rPr>
              <w:fldChar w:fldCharType="separate"/>
            </w:r>
            <w:r>
              <w:rPr>
                <w:noProof/>
                <w:webHidden/>
              </w:rPr>
              <w:t>77</w:t>
            </w:r>
            <w:r>
              <w:rPr>
                <w:noProof/>
                <w:webHidden/>
              </w:rPr>
              <w:fldChar w:fldCharType="end"/>
            </w:r>
          </w:hyperlink>
        </w:p>
        <w:p w:rsidR="00105013" w:rsidRDefault="00105013">
          <w:pPr>
            <w:pStyle w:val="TOC4"/>
            <w:tabs>
              <w:tab w:val="left" w:pos="1680"/>
              <w:tab w:val="right" w:leader="dot" w:pos="8296"/>
            </w:tabs>
            <w:rPr>
              <w:noProof/>
            </w:rPr>
          </w:pPr>
          <w:hyperlink w:anchor="_Toc37157568" w:history="1">
            <w:r w:rsidRPr="00454BE3">
              <w:rPr>
                <w:rStyle w:val="a9"/>
                <w:rFonts w:ascii="Wingdings" w:hAnsi="Wingdings"/>
                <w:noProof/>
              </w:rPr>
              <w:t></w:t>
            </w:r>
            <w:r>
              <w:rPr>
                <w:noProof/>
              </w:rPr>
              <w:tab/>
            </w:r>
            <w:r w:rsidRPr="00454BE3">
              <w:rPr>
                <w:rStyle w:val="a9"/>
                <w:noProof/>
              </w:rPr>
              <w:t>邻接矩阵导入</w:t>
            </w:r>
            <w:r>
              <w:rPr>
                <w:noProof/>
                <w:webHidden/>
              </w:rPr>
              <w:tab/>
            </w:r>
            <w:r>
              <w:rPr>
                <w:noProof/>
                <w:webHidden/>
              </w:rPr>
              <w:fldChar w:fldCharType="begin"/>
            </w:r>
            <w:r>
              <w:rPr>
                <w:noProof/>
                <w:webHidden/>
              </w:rPr>
              <w:instrText xml:space="preserve"> PAGEREF _Toc37157568 \h </w:instrText>
            </w:r>
            <w:r>
              <w:rPr>
                <w:noProof/>
                <w:webHidden/>
              </w:rPr>
            </w:r>
            <w:r>
              <w:rPr>
                <w:noProof/>
                <w:webHidden/>
              </w:rPr>
              <w:fldChar w:fldCharType="separate"/>
            </w:r>
            <w:r>
              <w:rPr>
                <w:noProof/>
                <w:webHidden/>
              </w:rPr>
              <w:t>77</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69" w:history="1">
            <w:r w:rsidRPr="00454BE3">
              <w:rPr>
                <w:rStyle w:val="a9"/>
                <w:noProof/>
              </w:rPr>
              <w:t>2.9.3.</w:t>
            </w:r>
            <w:r>
              <w:rPr>
                <w:rFonts w:cstheme="minorBidi"/>
                <w:noProof/>
                <w:kern w:val="2"/>
                <w:sz w:val="21"/>
              </w:rPr>
              <w:tab/>
            </w:r>
            <w:r w:rsidRPr="00454BE3">
              <w:rPr>
                <w:rStyle w:val="a9"/>
                <w:noProof/>
              </w:rPr>
              <w:t>图神经网络表征接口</w:t>
            </w:r>
            <w:r>
              <w:rPr>
                <w:noProof/>
                <w:webHidden/>
              </w:rPr>
              <w:tab/>
            </w:r>
            <w:r>
              <w:rPr>
                <w:noProof/>
                <w:webHidden/>
              </w:rPr>
              <w:fldChar w:fldCharType="begin"/>
            </w:r>
            <w:r>
              <w:rPr>
                <w:noProof/>
                <w:webHidden/>
              </w:rPr>
              <w:instrText xml:space="preserve"> PAGEREF _Toc37157569 \h </w:instrText>
            </w:r>
            <w:r>
              <w:rPr>
                <w:noProof/>
                <w:webHidden/>
              </w:rPr>
            </w:r>
            <w:r>
              <w:rPr>
                <w:noProof/>
                <w:webHidden/>
              </w:rPr>
              <w:fldChar w:fldCharType="separate"/>
            </w:r>
            <w:r>
              <w:rPr>
                <w:noProof/>
                <w:webHidden/>
              </w:rPr>
              <w:t>77</w:t>
            </w:r>
            <w:r>
              <w:rPr>
                <w:noProof/>
                <w:webHidden/>
              </w:rPr>
              <w:fldChar w:fldCharType="end"/>
            </w:r>
          </w:hyperlink>
        </w:p>
        <w:p w:rsidR="00105013" w:rsidRDefault="00105013">
          <w:pPr>
            <w:pStyle w:val="TOC4"/>
            <w:tabs>
              <w:tab w:val="left" w:pos="1680"/>
              <w:tab w:val="right" w:leader="dot" w:pos="8296"/>
            </w:tabs>
            <w:rPr>
              <w:noProof/>
            </w:rPr>
          </w:pPr>
          <w:hyperlink w:anchor="_Toc37157570" w:history="1">
            <w:r w:rsidRPr="00454BE3">
              <w:rPr>
                <w:rStyle w:val="a9"/>
                <w:rFonts w:ascii="Wingdings" w:hAnsi="Wingdings"/>
                <w:noProof/>
              </w:rPr>
              <w:t></w:t>
            </w:r>
            <w:r>
              <w:rPr>
                <w:noProof/>
              </w:rPr>
              <w:tab/>
            </w:r>
            <w:r w:rsidRPr="00454BE3">
              <w:rPr>
                <w:rStyle w:val="a9"/>
                <w:noProof/>
              </w:rPr>
              <w:t>图卷积神经网络GCN</w:t>
            </w:r>
            <w:r>
              <w:rPr>
                <w:noProof/>
                <w:webHidden/>
              </w:rPr>
              <w:tab/>
            </w:r>
            <w:r>
              <w:rPr>
                <w:noProof/>
                <w:webHidden/>
              </w:rPr>
              <w:fldChar w:fldCharType="begin"/>
            </w:r>
            <w:r>
              <w:rPr>
                <w:noProof/>
                <w:webHidden/>
              </w:rPr>
              <w:instrText xml:space="preserve"> PAGEREF _Toc37157570 \h </w:instrText>
            </w:r>
            <w:r>
              <w:rPr>
                <w:noProof/>
                <w:webHidden/>
              </w:rPr>
            </w:r>
            <w:r>
              <w:rPr>
                <w:noProof/>
                <w:webHidden/>
              </w:rPr>
              <w:fldChar w:fldCharType="separate"/>
            </w:r>
            <w:r>
              <w:rPr>
                <w:noProof/>
                <w:webHidden/>
              </w:rPr>
              <w:t>77</w:t>
            </w:r>
            <w:r>
              <w:rPr>
                <w:noProof/>
                <w:webHidden/>
              </w:rPr>
              <w:fldChar w:fldCharType="end"/>
            </w:r>
          </w:hyperlink>
        </w:p>
        <w:p w:rsidR="00105013" w:rsidRDefault="00105013">
          <w:pPr>
            <w:pStyle w:val="TOC4"/>
            <w:tabs>
              <w:tab w:val="left" w:pos="1680"/>
              <w:tab w:val="right" w:leader="dot" w:pos="8296"/>
            </w:tabs>
            <w:rPr>
              <w:noProof/>
            </w:rPr>
          </w:pPr>
          <w:hyperlink w:anchor="_Toc37157571" w:history="1">
            <w:r w:rsidRPr="00454BE3">
              <w:rPr>
                <w:rStyle w:val="a9"/>
                <w:rFonts w:ascii="Wingdings" w:hAnsi="Wingdings"/>
                <w:noProof/>
              </w:rPr>
              <w:t></w:t>
            </w:r>
            <w:r>
              <w:rPr>
                <w:noProof/>
              </w:rPr>
              <w:tab/>
            </w:r>
            <w:r w:rsidRPr="00454BE3">
              <w:rPr>
                <w:rStyle w:val="a9"/>
                <w:noProof/>
              </w:rPr>
              <w:t>图注意力神经网络GAT</w:t>
            </w:r>
            <w:r>
              <w:rPr>
                <w:noProof/>
                <w:webHidden/>
              </w:rPr>
              <w:tab/>
            </w:r>
            <w:r>
              <w:rPr>
                <w:noProof/>
                <w:webHidden/>
              </w:rPr>
              <w:fldChar w:fldCharType="begin"/>
            </w:r>
            <w:r>
              <w:rPr>
                <w:noProof/>
                <w:webHidden/>
              </w:rPr>
              <w:instrText xml:space="preserve"> PAGEREF _Toc37157571 \h </w:instrText>
            </w:r>
            <w:r>
              <w:rPr>
                <w:noProof/>
                <w:webHidden/>
              </w:rPr>
            </w:r>
            <w:r>
              <w:rPr>
                <w:noProof/>
                <w:webHidden/>
              </w:rPr>
              <w:fldChar w:fldCharType="separate"/>
            </w:r>
            <w:r>
              <w:rPr>
                <w:noProof/>
                <w:webHidden/>
              </w:rPr>
              <w:t>78</w:t>
            </w:r>
            <w:r>
              <w:rPr>
                <w:noProof/>
                <w:webHidden/>
              </w:rPr>
              <w:fldChar w:fldCharType="end"/>
            </w:r>
          </w:hyperlink>
        </w:p>
        <w:p w:rsidR="00105013" w:rsidRDefault="00105013">
          <w:pPr>
            <w:pStyle w:val="TOC4"/>
            <w:tabs>
              <w:tab w:val="left" w:pos="1680"/>
              <w:tab w:val="right" w:leader="dot" w:pos="8296"/>
            </w:tabs>
            <w:rPr>
              <w:noProof/>
            </w:rPr>
          </w:pPr>
          <w:hyperlink w:anchor="_Toc37157572" w:history="1">
            <w:r w:rsidRPr="00454BE3">
              <w:rPr>
                <w:rStyle w:val="a9"/>
                <w:rFonts w:ascii="Wingdings" w:hAnsi="Wingdings"/>
                <w:noProof/>
              </w:rPr>
              <w:t></w:t>
            </w:r>
            <w:r>
              <w:rPr>
                <w:noProof/>
              </w:rPr>
              <w:tab/>
            </w:r>
            <w:r w:rsidRPr="00454BE3">
              <w:rPr>
                <w:rStyle w:val="a9"/>
                <w:noProof/>
              </w:rPr>
              <w:t>图向量表征模型</w:t>
            </w:r>
            <w:r>
              <w:rPr>
                <w:noProof/>
                <w:webHidden/>
              </w:rPr>
              <w:tab/>
            </w:r>
            <w:r>
              <w:rPr>
                <w:noProof/>
                <w:webHidden/>
              </w:rPr>
              <w:fldChar w:fldCharType="begin"/>
            </w:r>
            <w:r>
              <w:rPr>
                <w:noProof/>
                <w:webHidden/>
              </w:rPr>
              <w:instrText xml:space="preserve"> PAGEREF _Toc37157572 \h </w:instrText>
            </w:r>
            <w:r>
              <w:rPr>
                <w:noProof/>
                <w:webHidden/>
              </w:rPr>
            </w:r>
            <w:r>
              <w:rPr>
                <w:noProof/>
                <w:webHidden/>
              </w:rPr>
              <w:fldChar w:fldCharType="separate"/>
            </w:r>
            <w:r>
              <w:rPr>
                <w:noProof/>
                <w:webHidden/>
              </w:rPr>
              <w:t>78</w:t>
            </w:r>
            <w:r>
              <w:rPr>
                <w:noProof/>
                <w:webHidden/>
              </w:rPr>
              <w:fldChar w:fldCharType="end"/>
            </w:r>
          </w:hyperlink>
        </w:p>
        <w:p w:rsidR="00105013" w:rsidRDefault="00105013">
          <w:pPr>
            <w:pStyle w:val="TOC4"/>
            <w:tabs>
              <w:tab w:val="left" w:pos="1680"/>
              <w:tab w:val="right" w:leader="dot" w:pos="8296"/>
            </w:tabs>
            <w:rPr>
              <w:noProof/>
            </w:rPr>
          </w:pPr>
          <w:hyperlink w:anchor="_Toc37157573" w:history="1">
            <w:r w:rsidRPr="00454BE3">
              <w:rPr>
                <w:rStyle w:val="a9"/>
                <w:rFonts w:ascii="Wingdings" w:hAnsi="Wingdings"/>
                <w:noProof/>
              </w:rPr>
              <w:t></w:t>
            </w:r>
            <w:r>
              <w:rPr>
                <w:noProof/>
              </w:rPr>
              <w:tab/>
            </w:r>
            <w:r w:rsidRPr="00454BE3">
              <w:rPr>
                <w:rStyle w:val="a9"/>
                <w:noProof/>
              </w:rPr>
              <w:t>图节点向量表征获取</w:t>
            </w:r>
            <w:r>
              <w:rPr>
                <w:noProof/>
                <w:webHidden/>
              </w:rPr>
              <w:tab/>
            </w:r>
            <w:r>
              <w:rPr>
                <w:noProof/>
                <w:webHidden/>
              </w:rPr>
              <w:fldChar w:fldCharType="begin"/>
            </w:r>
            <w:r>
              <w:rPr>
                <w:noProof/>
                <w:webHidden/>
              </w:rPr>
              <w:instrText xml:space="preserve"> PAGEREF _Toc37157573 \h </w:instrText>
            </w:r>
            <w:r>
              <w:rPr>
                <w:noProof/>
                <w:webHidden/>
              </w:rPr>
            </w:r>
            <w:r>
              <w:rPr>
                <w:noProof/>
                <w:webHidden/>
              </w:rPr>
              <w:fldChar w:fldCharType="separate"/>
            </w:r>
            <w:r>
              <w:rPr>
                <w:noProof/>
                <w:webHidden/>
              </w:rPr>
              <w:t>79</w:t>
            </w:r>
            <w:r>
              <w:rPr>
                <w:noProof/>
                <w:webHidden/>
              </w:rPr>
              <w:fldChar w:fldCharType="end"/>
            </w:r>
          </w:hyperlink>
        </w:p>
        <w:p w:rsidR="00105013" w:rsidRDefault="00105013">
          <w:pPr>
            <w:pStyle w:val="TOC4"/>
            <w:tabs>
              <w:tab w:val="left" w:pos="1680"/>
              <w:tab w:val="right" w:leader="dot" w:pos="8296"/>
            </w:tabs>
            <w:rPr>
              <w:noProof/>
            </w:rPr>
          </w:pPr>
          <w:hyperlink w:anchor="_Toc37157574" w:history="1">
            <w:r w:rsidRPr="00454BE3">
              <w:rPr>
                <w:rStyle w:val="a9"/>
                <w:rFonts w:ascii="Wingdings" w:hAnsi="Wingdings"/>
                <w:noProof/>
              </w:rPr>
              <w:t></w:t>
            </w:r>
            <w:r>
              <w:rPr>
                <w:noProof/>
              </w:rPr>
              <w:tab/>
            </w:r>
            <w:r w:rsidRPr="00454BE3">
              <w:rPr>
                <w:rStyle w:val="a9"/>
                <w:noProof/>
              </w:rPr>
              <w:t>图关系向量表征获取</w:t>
            </w:r>
            <w:r>
              <w:rPr>
                <w:noProof/>
                <w:webHidden/>
              </w:rPr>
              <w:tab/>
            </w:r>
            <w:r>
              <w:rPr>
                <w:noProof/>
                <w:webHidden/>
              </w:rPr>
              <w:fldChar w:fldCharType="begin"/>
            </w:r>
            <w:r>
              <w:rPr>
                <w:noProof/>
                <w:webHidden/>
              </w:rPr>
              <w:instrText xml:space="preserve"> PAGEREF _Toc37157574 \h </w:instrText>
            </w:r>
            <w:r>
              <w:rPr>
                <w:noProof/>
                <w:webHidden/>
              </w:rPr>
            </w:r>
            <w:r>
              <w:rPr>
                <w:noProof/>
                <w:webHidden/>
              </w:rPr>
              <w:fldChar w:fldCharType="separate"/>
            </w:r>
            <w:r>
              <w:rPr>
                <w:noProof/>
                <w:webHidden/>
              </w:rPr>
              <w:t>79</w:t>
            </w:r>
            <w:r>
              <w:rPr>
                <w:noProof/>
                <w:webHidden/>
              </w:rPr>
              <w:fldChar w:fldCharType="end"/>
            </w:r>
          </w:hyperlink>
        </w:p>
        <w:p w:rsidR="00105013" w:rsidRDefault="00105013">
          <w:pPr>
            <w:pStyle w:val="TOC4"/>
            <w:tabs>
              <w:tab w:val="left" w:pos="1680"/>
              <w:tab w:val="right" w:leader="dot" w:pos="8296"/>
            </w:tabs>
            <w:rPr>
              <w:noProof/>
            </w:rPr>
          </w:pPr>
          <w:hyperlink w:anchor="_Toc37157575" w:history="1">
            <w:r w:rsidRPr="00454BE3">
              <w:rPr>
                <w:rStyle w:val="a9"/>
                <w:rFonts w:ascii="Wingdings" w:hAnsi="Wingdings"/>
                <w:noProof/>
              </w:rPr>
              <w:t></w:t>
            </w:r>
            <w:r>
              <w:rPr>
                <w:noProof/>
              </w:rPr>
              <w:tab/>
            </w:r>
            <w:r w:rsidRPr="00454BE3">
              <w:rPr>
                <w:rStyle w:val="a9"/>
                <w:noProof/>
              </w:rPr>
              <w:t>图表征局部动态更新</w:t>
            </w:r>
            <w:r>
              <w:rPr>
                <w:noProof/>
                <w:webHidden/>
              </w:rPr>
              <w:tab/>
            </w:r>
            <w:r>
              <w:rPr>
                <w:noProof/>
                <w:webHidden/>
              </w:rPr>
              <w:fldChar w:fldCharType="begin"/>
            </w:r>
            <w:r>
              <w:rPr>
                <w:noProof/>
                <w:webHidden/>
              </w:rPr>
              <w:instrText xml:space="preserve"> PAGEREF _Toc37157575 \h </w:instrText>
            </w:r>
            <w:r>
              <w:rPr>
                <w:noProof/>
                <w:webHidden/>
              </w:rPr>
            </w:r>
            <w:r>
              <w:rPr>
                <w:noProof/>
                <w:webHidden/>
              </w:rPr>
              <w:fldChar w:fldCharType="separate"/>
            </w:r>
            <w:r>
              <w:rPr>
                <w:noProof/>
                <w:webHidden/>
              </w:rPr>
              <w:t>79</w:t>
            </w:r>
            <w:r>
              <w:rPr>
                <w:noProof/>
                <w:webHidden/>
              </w:rPr>
              <w:fldChar w:fldCharType="end"/>
            </w:r>
          </w:hyperlink>
        </w:p>
        <w:p w:rsidR="00105013" w:rsidRDefault="00105013">
          <w:pPr>
            <w:pStyle w:val="TOC4"/>
            <w:tabs>
              <w:tab w:val="left" w:pos="1680"/>
              <w:tab w:val="right" w:leader="dot" w:pos="8296"/>
            </w:tabs>
            <w:rPr>
              <w:noProof/>
            </w:rPr>
          </w:pPr>
          <w:hyperlink w:anchor="_Toc37157576" w:history="1">
            <w:r w:rsidRPr="00454BE3">
              <w:rPr>
                <w:rStyle w:val="a9"/>
                <w:rFonts w:ascii="Wingdings" w:hAnsi="Wingdings"/>
                <w:noProof/>
              </w:rPr>
              <w:t></w:t>
            </w:r>
            <w:r>
              <w:rPr>
                <w:noProof/>
              </w:rPr>
              <w:tab/>
            </w:r>
            <w:r w:rsidRPr="00454BE3">
              <w:rPr>
                <w:rStyle w:val="a9"/>
                <w:noProof/>
              </w:rPr>
              <w:t>图表征全局更新</w:t>
            </w:r>
            <w:r>
              <w:rPr>
                <w:noProof/>
                <w:webHidden/>
              </w:rPr>
              <w:tab/>
            </w:r>
            <w:r>
              <w:rPr>
                <w:noProof/>
                <w:webHidden/>
              </w:rPr>
              <w:fldChar w:fldCharType="begin"/>
            </w:r>
            <w:r>
              <w:rPr>
                <w:noProof/>
                <w:webHidden/>
              </w:rPr>
              <w:instrText xml:space="preserve"> PAGEREF _Toc37157576 \h </w:instrText>
            </w:r>
            <w:r>
              <w:rPr>
                <w:noProof/>
                <w:webHidden/>
              </w:rPr>
            </w:r>
            <w:r>
              <w:rPr>
                <w:noProof/>
                <w:webHidden/>
              </w:rPr>
              <w:fldChar w:fldCharType="separate"/>
            </w:r>
            <w:r>
              <w:rPr>
                <w:noProof/>
                <w:webHidden/>
              </w:rPr>
              <w:t>80</w:t>
            </w:r>
            <w:r>
              <w:rPr>
                <w:noProof/>
                <w:webHidden/>
              </w:rPr>
              <w:fldChar w:fldCharType="end"/>
            </w:r>
          </w:hyperlink>
        </w:p>
        <w:p w:rsidR="00105013" w:rsidRDefault="00105013">
          <w:pPr>
            <w:pStyle w:val="TOC3"/>
            <w:tabs>
              <w:tab w:val="left" w:pos="1260"/>
              <w:tab w:val="right" w:leader="dot" w:pos="8296"/>
            </w:tabs>
            <w:rPr>
              <w:rFonts w:cstheme="minorBidi"/>
              <w:noProof/>
              <w:kern w:val="2"/>
              <w:sz w:val="21"/>
            </w:rPr>
          </w:pPr>
          <w:hyperlink w:anchor="_Toc37157577" w:history="1">
            <w:r w:rsidRPr="00454BE3">
              <w:rPr>
                <w:rStyle w:val="a9"/>
                <w:noProof/>
              </w:rPr>
              <w:t>2.9.4.</w:t>
            </w:r>
            <w:r>
              <w:rPr>
                <w:rFonts w:cstheme="minorBidi"/>
                <w:noProof/>
                <w:kern w:val="2"/>
                <w:sz w:val="21"/>
              </w:rPr>
              <w:tab/>
            </w:r>
            <w:r w:rsidRPr="00454BE3">
              <w:rPr>
                <w:rStyle w:val="a9"/>
                <w:noProof/>
              </w:rPr>
              <w:t>图推理应用接口</w:t>
            </w:r>
            <w:r>
              <w:rPr>
                <w:noProof/>
                <w:webHidden/>
              </w:rPr>
              <w:tab/>
            </w:r>
            <w:r>
              <w:rPr>
                <w:noProof/>
                <w:webHidden/>
              </w:rPr>
              <w:fldChar w:fldCharType="begin"/>
            </w:r>
            <w:r>
              <w:rPr>
                <w:noProof/>
                <w:webHidden/>
              </w:rPr>
              <w:instrText xml:space="preserve"> PAGEREF _Toc37157577 \h </w:instrText>
            </w:r>
            <w:r>
              <w:rPr>
                <w:noProof/>
                <w:webHidden/>
              </w:rPr>
            </w:r>
            <w:r>
              <w:rPr>
                <w:noProof/>
                <w:webHidden/>
              </w:rPr>
              <w:fldChar w:fldCharType="separate"/>
            </w:r>
            <w:r>
              <w:rPr>
                <w:noProof/>
                <w:webHidden/>
              </w:rPr>
              <w:t>80</w:t>
            </w:r>
            <w:r>
              <w:rPr>
                <w:noProof/>
                <w:webHidden/>
              </w:rPr>
              <w:fldChar w:fldCharType="end"/>
            </w:r>
          </w:hyperlink>
        </w:p>
        <w:p w:rsidR="00105013" w:rsidRDefault="00105013">
          <w:pPr>
            <w:pStyle w:val="TOC4"/>
            <w:tabs>
              <w:tab w:val="left" w:pos="1680"/>
              <w:tab w:val="right" w:leader="dot" w:pos="8296"/>
            </w:tabs>
            <w:rPr>
              <w:noProof/>
            </w:rPr>
          </w:pPr>
          <w:hyperlink w:anchor="_Toc37157578" w:history="1">
            <w:r w:rsidRPr="00454BE3">
              <w:rPr>
                <w:rStyle w:val="a9"/>
                <w:rFonts w:ascii="Wingdings" w:hAnsi="Wingdings"/>
                <w:noProof/>
              </w:rPr>
              <w:t></w:t>
            </w:r>
            <w:r>
              <w:rPr>
                <w:noProof/>
              </w:rPr>
              <w:tab/>
            </w:r>
            <w:r w:rsidRPr="00454BE3">
              <w:rPr>
                <w:rStyle w:val="a9"/>
                <w:noProof/>
              </w:rPr>
              <w:t>实体或事件分类模型训练</w:t>
            </w:r>
            <w:r>
              <w:rPr>
                <w:noProof/>
                <w:webHidden/>
              </w:rPr>
              <w:tab/>
            </w:r>
            <w:r>
              <w:rPr>
                <w:noProof/>
                <w:webHidden/>
              </w:rPr>
              <w:fldChar w:fldCharType="begin"/>
            </w:r>
            <w:r>
              <w:rPr>
                <w:noProof/>
                <w:webHidden/>
              </w:rPr>
              <w:instrText xml:space="preserve"> PAGEREF _Toc37157578 \h </w:instrText>
            </w:r>
            <w:r>
              <w:rPr>
                <w:noProof/>
                <w:webHidden/>
              </w:rPr>
            </w:r>
            <w:r>
              <w:rPr>
                <w:noProof/>
                <w:webHidden/>
              </w:rPr>
              <w:fldChar w:fldCharType="separate"/>
            </w:r>
            <w:r>
              <w:rPr>
                <w:noProof/>
                <w:webHidden/>
              </w:rPr>
              <w:t>80</w:t>
            </w:r>
            <w:r>
              <w:rPr>
                <w:noProof/>
                <w:webHidden/>
              </w:rPr>
              <w:fldChar w:fldCharType="end"/>
            </w:r>
          </w:hyperlink>
        </w:p>
        <w:p w:rsidR="00105013" w:rsidRDefault="00105013">
          <w:pPr>
            <w:pStyle w:val="TOC4"/>
            <w:tabs>
              <w:tab w:val="left" w:pos="1680"/>
              <w:tab w:val="right" w:leader="dot" w:pos="8296"/>
            </w:tabs>
            <w:rPr>
              <w:noProof/>
            </w:rPr>
          </w:pPr>
          <w:hyperlink w:anchor="_Toc37157579" w:history="1">
            <w:r w:rsidRPr="00454BE3">
              <w:rPr>
                <w:rStyle w:val="a9"/>
                <w:rFonts w:ascii="Wingdings" w:hAnsi="Wingdings"/>
                <w:noProof/>
              </w:rPr>
              <w:t></w:t>
            </w:r>
            <w:r>
              <w:rPr>
                <w:noProof/>
              </w:rPr>
              <w:tab/>
            </w:r>
            <w:r w:rsidRPr="00454BE3">
              <w:rPr>
                <w:rStyle w:val="a9"/>
                <w:noProof/>
              </w:rPr>
              <w:t>实体或事件分类</w:t>
            </w:r>
            <w:r>
              <w:rPr>
                <w:noProof/>
                <w:webHidden/>
              </w:rPr>
              <w:tab/>
            </w:r>
            <w:r>
              <w:rPr>
                <w:noProof/>
                <w:webHidden/>
              </w:rPr>
              <w:fldChar w:fldCharType="begin"/>
            </w:r>
            <w:r>
              <w:rPr>
                <w:noProof/>
                <w:webHidden/>
              </w:rPr>
              <w:instrText xml:space="preserve"> PAGEREF _Toc37157579 \h </w:instrText>
            </w:r>
            <w:r>
              <w:rPr>
                <w:noProof/>
                <w:webHidden/>
              </w:rPr>
            </w:r>
            <w:r>
              <w:rPr>
                <w:noProof/>
                <w:webHidden/>
              </w:rPr>
              <w:fldChar w:fldCharType="separate"/>
            </w:r>
            <w:r>
              <w:rPr>
                <w:noProof/>
                <w:webHidden/>
              </w:rPr>
              <w:t>80</w:t>
            </w:r>
            <w:r>
              <w:rPr>
                <w:noProof/>
                <w:webHidden/>
              </w:rPr>
              <w:fldChar w:fldCharType="end"/>
            </w:r>
          </w:hyperlink>
        </w:p>
        <w:p w:rsidR="00105013" w:rsidRDefault="00105013">
          <w:pPr>
            <w:pStyle w:val="TOC4"/>
            <w:tabs>
              <w:tab w:val="left" w:pos="1680"/>
              <w:tab w:val="right" w:leader="dot" w:pos="8296"/>
            </w:tabs>
            <w:rPr>
              <w:noProof/>
            </w:rPr>
          </w:pPr>
          <w:hyperlink w:anchor="_Toc37157580" w:history="1">
            <w:r w:rsidRPr="00454BE3">
              <w:rPr>
                <w:rStyle w:val="a9"/>
                <w:rFonts w:ascii="Wingdings" w:hAnsi="Wingdings"/>
                <w:noProof/>
              </w:rPr>
              <w:t></w:t>
            </w:r>
            <w:r>
              <w:rPr>
                <w:noProof/>
              </w:rPr>
              <w:tab/>
            </w:r>
            <w:r w:rsidRPr="00454BE3">
              <w:rPr>
                <w:rStyle w:val="a9"/>
                <w:noProof/>
              </w:rPr>
              <w:t>相似实体或事件搜索</w:t>
            </w:r>
            <w:r>
              <w:rPr>
                <w:noProof/>
                <w:webHidden/>
              </w:rPr>
              <w:tab/>
            </w:r>
            <w:r>
              <w:rPr>
                <w:noProof/>
                <w:webHidden/>
              </w:rPr>
              <w:fldChar w:fldCharType="begin"/>
            </w:r>
            <w:r>
              <w:rPr>
                <w:noProof/>
                <w:webHidden/>
              </w:rPr>
              <w:instrText xml:space="preserve"> PAGEREF _Toc37157580 \h </w:instrText>
            </w:r>
            <w:r>
              <w:rPr>
                <w:noProof/>
                <w:webHidden/>
              </w:rPr>
            </w:r>
            <w:r>
              <w:rPr>
                <w:noProof/>
                <w:webHidden/>
              </w:rPr>
              <w:fldChar w:fldCharType="separate"/>
            </w:r>
            <w:r>
              <w:rPr>
                <w:noProof/>
                <w:webHidden/>
              </w:rPr>
              <w:t>81</w:t>
            </w:r>
            <w:r>
              <w:rPr>
                <w:noProof/>
                <w:webHidden/>
              </w:rPr>
              <w:fldChar w:fldCharType="end"/>
            </w:r>
          </w:hyperlink>
        </w:p>
        <w:p w:rsidR="00105013" w:rsidRDefault="00105013">
          <w:pPr>
            <w:pStyle w:val="TOC4"/>
            <w:tabs>
              <w:tab w:val="left" w:pos="1680"/>
              <w:tab w:val="right" w:leader="dot" w:pos="8296"/>
            </w:tabs>
            <w:rPr>
              <w:noProof/>
            </w:rPr>
          </w:pPr>
          <w:hyperlink w:anchor="_Toc37157581" w:history="1">
            <w:r w:rsidRPr="00454BE3">
              <w:rPr>
                <w:rStyle w:val="a9"/>
                <w:rFonts w:ascii="Wingdings" w:hAnsi="Wingdings"/>
                <w:noProof/>
              </w:rPr>
              <w:t></w:t>
            </w:r>
            <w:r>
              <w:rPr>
                <w:noProof/>
              </w:rPr>
              <w:tab/>
            </w:r>
            <w:r w:rsidRPr="00454BE3">
              <w:rPr>
                <w:rStyle w:val="a9"/>
                <w:noProof/>
              </w:rPr>
              <w:t>实体关系预测模型训练</w:t>
            </w:r>
            <w:r>
              <w:rPr>
                <w:noProof/>
                <w:webHidden/>
              </w:rPr>
              <w:tab/>
            </w:r>
            <w:r>
              <w:rPr>
                <w:noProof/>
                <w:webHidden/>
              </w:rPr>
              <w:fldChar w:fldCharType="begin"/>
            </w:r>
            <w:r>
              <w:rPr>
                <w:noProof/>
                <w:webHidden/>
              </w:rPr>
              <w:instrText xml:space="preserve"> PAGEREF _Toc37157581 \h </w:instrText>
            </w:r>
            <w:r>
              <w:rPr>
                <w:noProof/>
                <w:webHidden/>
              </w:rPr>
            </w:r>
            <w:r>
              <w:rPr>
                <w:noProof/>
                <w:webHidden/>
              </w:rPr>
              <w:fldChar w:fldCharType="separate"/>
            </w:r>
            <w:r>
              <w:rPr>
                <w:noProof/>
                <w:webHidden/>
              </w:rPr>
              <w:t>82</w:t>
            </w:r>
            <w:r>
              <w:rPr>
                <w:noProof/>
                <w:webHidden/>
              </w:rPr>
              <w:fldChar w:fldCharType="end"/>
            </w:r>
          </w:hyperlink>
        </w:p>
        <w:p w:rsidR="00105013" w:rsidRDefault="00105013">
          <w:pPr>
            <w:pStyle w:val="TOC4"/>
            <w:tabs>
              <w:tab w:val="left" w:pos="1680"/>
              <w:tab w:val="right" w:leader="dot" w:pos="8296"/>
            </w:tabs>
            <w:rPr>
              <w:noProof/>
            </w:rPr>
          </w:pPr>
          <w:hyperlink w:anchor="_Toc37157582" w:history="1">
            <w:r w:rsidRPr="00454BE3">
              <w:rPr>
                <w:rStyle w:val="a9"/>
                <w:rFonts w:ascii="Wingdings" w:hAnsi="Wingdings"/>
                <w:noProof/>
              </w:rPr>
              <w:t></w:t>
            </w:r>
            <w:r>
              <w:rPr>
                <w:noProof/>
              </w:rPr>
              <w:tab/>
            </w:r>
            <w:r w:rsidRPr="00454BE3">
              <w:rPr>
                <w:rStyle w:val="a9"/>
                <w:noProof/>
              </w:rPr>
              <w:t>实体关系预测</w:t>
            </w:r>
            <w:r>
              <w:rPr>
                <w:noProof/>
                <w:webHidden/>
              </w:rPr>
              <w:tab/>
            </w:r>
            <w:r>
              <w:rPr>
                <w:noProof/>
                <w:webHidden/>
              </w:rPr>
              <w:fldChar w:fldCharType="begin"/>
            </w:r>
            <w:r>
              <w:rPr>
                <w:noProof/>
                <w:webHidden/>
              </w:rPr>
              <w:instrText xml:space="preserve"> PAGEREF _Toc37157582 \h </w:instrText>
            </w:r>
            <w:r>
              <w:rPr>
                <w:noProof/>
                <w:webHidden/>
              </w:rPr>
            </w:r>
            <w:r>
              <w:rPr>
                <w:noProof/>
                <w:webHidden/>
              </w:rPr>
              <w:fldChar w:fldCharType="separate"/>
            </w:r>
            <w:r>
              <w:rPr>
                <w:noProof/>
                <w:webHidden/>
              </w:rPr>
              <w:t>83</w:t>
            </w:r>
            <w:r>
              <w:rPr>
                <w:noProof/>
                <w:webHidden/>
              </w:rPr>
              <w:fldChar w:fldCharType="end"/>
            </w:r>
          </w:hyperlink>
        </w:p>
        <w:p w:rsidR="00105013" w:rsidRDefault="00105013">
          <w:pPr>
            <w:pStyle w:val="TOC4"/>
            <w:tabs>
              <w:tab w:val="left" w:pos="1680"/>
              <w:tab w:val="right" w:leader="dot" w:pos="8296"/>
            </w:tabs>
            <w:rPr>
              <w:noProof/>
            </w:rPr>
          </w:pPr>
          <w:hyperlink w:anchor="_Toc37157583" w:history="1">
            <w:r w:rsidRPr="00454BE3">
              <w:rPr>
                <w:rStyle w:val="a9"/>
                <w:rFonts w:ascii="Wingdings" w:hAnsi="Wingdings"/>
                <w:noProof/>
              </w:rPr>
              <w:t></w:t>
            </w:r>
            <w:r>
              <w:rPr>
                <w:noProof/>
              </w:rPr>
              <w:tab/>
            </w:r>
            <w:r w:rsidRPr="00454BE3">
              <w:rPr>
                <w:rStyle w:val="a9"/>
                <w:noProof/>
              </w:rPr>
              <w:t>子图模式搜索</w:t>
            </w:r>
            <w:r>
              <w:rPr>
                <w:noProof/>
                <w:webHidden/>
              </w:rPr>
              <w:tab/>
            </w:r>
            <w:r>
              <w:rPr>
                <w:noProof/>
                <w:webHidden/>
              </w:rPr>
              <w:fldChar w:fldCharType="begin"/>
            </w:r>
            <w:r>
              <w:rPr>
                <w:noProof/>
                <w:webHidden/>
              </w:rPr>
              <w:instrText xml:space="preserve"> PAGEREF _Toc37157583 \h </w:instrText>
            </w:r>
            <w:r>
              <w:rPr>
                <w:noProof/>
                <w:webHidden/>
              </w:rPr>
            </w:r>
            <w:r>
              <w:rPr>
                <w:noProof/>
                <w:webHidden/>
              </w:rPr>
              <w:fldChar w:fldCharType="separate"/>
            </w:r>
            <w:r>
              <w:rPr>
                <w:noProof/>
                <w:webHidden/>
              </w:rPr>
              <w:t>84</w:t>
            </w:r>
            <w:r>
              <w:rPr>
                <w:noProof/>
                <w:webHidden/>
              </w:rPr>
              <w:fldChar w:fldCharType="end"/>
            </w:r>
          </w:hyperlink>
        </w:p>
        <w:p w:rsidR="00105013" w:rsidRDefault="00105013">
          <w:pPr>
            <w:pStyle w:val="TOC4"/>
            <w:tabs>
              <w:tab w:val="left" w:pos="1680"/>
              <w:tab w:val="right" w:leader="dot" w:pos="8296"/>
            </w:tabs>
            <w:rPr>
              <w:noProof/>
            </w:rPr>
          </w:pPr>
          <w:hyperlink w:anchor="_Toc37157584" w:history="1">
            <w:r w:rsidRPr="00454BE3">
              <w:rPr>
                <w:rStyle w:val="a9"/>
                <w:rFonts w:ascii="Wingdings" w:hAnsi="Wingdings"/>
                <w:noProof/>
              </w:rPr>
              <w:t></w:t>
            </w:r>
            <w:r>
              <w:rPr>
                <w:noProof/>
              </w:rPr>
              <w:tab/>
            </w:r>
            <w:r w:rsidRPr="00454BE3">
              <w:rPr>
                <w:rStyle w:val="a9"/>
                <w:noProof/>
              </w:rPr>
              <w:t>图的聚类</w:t>
            </w:r>
            <w:r>
              <w:rPr>
                <w:noProof/>
                <w:webHidden/>
              </w:rPr>
              <w:tab/>
            </w:r>
            <w:r>
              <w:rPr>
                <w:noProof/>
                <w:webHidden/>
              </w:rPr>
              <w:fldChar w:fldCharType="begin"/>
            </w:r>
            <w:r>
              <w:rPr>
                <w:noProof/>
                <w:webHidden/>
              </w:rPr>
              <w:instrText xml:space="preserve"> PAGEREF _Toc37157584 \h </w:instrText>
            </w:r>
            <w:r>
              <w:rPr>
                <w:noProof/>
                <w:webHidden/>
              </w:rPr>
            </w:r>
            <w:r>
              <w:rPr>
                <w:noProof/>
                <w:webHidden/>
              </w:rPr>
              <w:fldChar w:fldCharType="separate"/>
            </w:r>
            <w:r>
              <w:rPr>
                <w:noProof/>
                <w:webHidden/>
              </w:rPr>
              <w:t>85</w:t>
            </w:r>
            <w:r>
              <w:rPr>
                <w:noProof/>
                <w:webHidden/>
              </w:rPr>
              <w:fldChar w:fldCharType="end"/>
            </w:r>
          </w:hyperlink>
        </w:p>
        <w:p w:rsidR="00105013" w:rsidRDefault="00105013">
          <w:pPr>
            <w:pStyle w:val="TOC4"/>
            <w:tabs>
              <w:tab w:val="left" w:pos="1680"/>
              <w:tab w:val="right" w:leader="dot" w:pos="8296"/>
            </w:tabs>
            <w:rPr>
              <w:noProof/>
            </w:rPr>
          </w:pPr>
          <w:hyperlink w:anchor="_Toc37157585" w:history="1">
            <w:r w:rsidRPr="00454BE3">
              <w:rPr>
                <w:rStyle w:val="a9"/>
                <w:rFonts w:ascii="Wingdings" w:hAnsi="Wingdings"/>
                <w:noProof/>
              </w:rPr>
              <w:t></w:t>
            </w:r>
            <w:r>
              <w:rPr>
                <w:noProof/>
              </w:rPr>
              <w:tab/>
            </w:r>
            <w:r w:rsidRPr="00454BE3">
              <w:rPr>
                <w:rStyle w:val="a9"/>
                <w:noProof/>
              </w:rPr>
              <w:t>主动学习包</w:t>
            </w:r>
            <w:r w:rsidRPr="00454BE3">
              <w:rPr>
                <w:rStyle w:val="a9"/>
                <w:noProof/>
              </w:rPr>
              <w:t>装</w:t>
            </w:r>
            <w:r w:rsidRPr="00454BE3">
              <w:rPr>
                <w:rStyle w:val="a9"/>
                <w:noProof/>
              </w:rPr>
              <w:t>器</w:t>
            </w:r>
            <w:r>
              <w:rPr>
                <w:noProof/>
                <w:webHidden/>
              </w:rPr>
              <w:tab/>
            </w:r>
            <w:r>
              <w:rPr>
                <w:noProof/>
                <w:webHidden/>
              </w:rPr>
              <w:fldChar w:fldCharType="begin"/>
            </w:r>
            <w:r>
              <w:rPr>
                <w:noProof/>
                <w:webHidden/>
              </w:rPr>
              <w:instrText xml:space="preserve"> PAGEREF _Toc37157585 \h </w:instrText>
            </w:r>
            <w:r>
              <w:rPr>
                <w:noProof/>
                <w:webHidden/>
              </w:rPr>
            </w:r>
            <w:r>
              <w:rPr>
                <w:noProof/>
                <w:webHidden/>
              </w:rPr>
              <w:fldChar w:fldCharType="separate"/>
            </w:r>
            <w:r>
              <w:rPr>
                <w:noProof/>
                <w:webHidden/>
              </w:rPr>
              <w:t>86</w:t>
            </w:r>
            <w:r>
              <w:rPr>
                <w:noProof/>
                <w:webHidden/>
              </w:rPr>
              <w:fldChar w:fldCharType="end"/>
            </w:r>
          </w:hyperlink>
        </w:p>
        <w:p w:rsidR="00105013" w:rsidRDefault="00105013">
          <w:pPr>
            <w:pStyle w:val="TOC4"/>
            <w:tabs>
              <w:tab w:val="left" w:pos="1680"/>
              <w:tab w:val="right" w:leader="dot" w:pos="8296"/>
            </w:tabs>
            <w:rPr>
              <w:noProof/>
            </w:rPr>
          </w:pPr>
          <w:hyperlink w:anchor="_Toc37157586" w:history="1">
            <w:r w:rsidRPr="00454BE3">
              <w:rPr>
                <w:rStyle w:val="a9"/>
                <w:rFonts w:ascii="Wingdings" w:hAnsi="Wingdings"/>
                <w:noProof/>
              </w:rPr>
              <w:t></w:t>
            </w:r>
            <w:r>
              <w:rPr>
                <w:noProof/>
              </w:rPr>
              <w:tab/>
            </w:r>
            <w:r w:rsidRPr="00454BE3">
              <w:rPr>
                <w:rStyle w:val="a9"/>
                <w:noProof/>
              </w:rPr>
              <w:t>主动学习模型接收新数据</w:t>
            </w:r>
            <w:r>
              <w:rPr>
                <w:noProof/>
                <w:webHidden/>
              </w:rPr>
              <w:tab/>
            </w:r>
            <w:r>
              <w:rPr>
                <w:noProof/>
                <w:webHidden/>
              </w:rPr>
              <w:fldChar w:fldCharType="begin"/>
            </w:r>
            <w:r>
              <w:rPr>
                <w:noProof/>
                <w:webHidden/>
              </w:rPr>
              <w:instrText xml:space="preserve"> PAGEREF _Toc37157586 \h </w:instrText>
            </w:r>
            <w:r>
              <w:rPr>
                <w:noProof/>
                <w:webHidden/>
              </w:rPr>
            </w:r>
            <w:r>
              <w:rPr>
                <w:noProof/>
                <w:webHidden/>
              </w:rPr>
              <w:fldChar w:fldCharType="separate"/>
            </w:r>
            <w:r>
              <w:rPr>
                <w:noProof/>
                <w:webHidden/>
              </w:rPr>
              <w:t>86</w:t>
            </w:r>
            <w:r>
              <w:rPr>
                <w:noProof/>
                <w:webHidden/>
              </w:rPr>
              <w:fldChar w:fldCharType="end"/>
            </w:r>
          </w:hyperlink>
        </w:p>
        <w:p w:rsidR="00105013" w:rsidRDefault="00105013">
          <w:pPr>
            <w:pStyle w:val="TOC4"/>
            <w:tabs>
              <w:tab w:val="left" w:pos="1680"/>
              <w:tab w:val="right" w:leader="dot" w:pos="8296"/>
            </w:tabs>
            <w:rPr>
              <w:noProof/>
            </w:rPr>
          </w:pPr>
          <w:hyperlink w:anchor="_Toc37157587" w:history="1">
            <w:r w:rsidRPr="00454BE3">
              <w:rPr>
                <w:rStyle w:val="a9"/>
                <w:rFonts w:ascii="Wingdings" w:hAnsi="Wingdings"/>
                <w:noProof/>
              </w:rPr>
              <w:t></w:t>
            </w:r>
            <w:r>
              <w:rPr>
                <w:noProof/>
              </w:rPr>
              <w:tab/>
            </w:r>
            <w:r w:rsidRPr="00454BE3">
              <w:rPr>
                <w:rStyle w:val="a9"/>
                <w:noProof/>
              </w:rPr>
              <w:t>主动学习模型请求新数据</w:t>
            </w:r>
            <w:r>
              <w:rPr>
                <w:noProof/>
                <w:webHidden/>
              </w:rPr>
              <w:tab/>
            </w:r>
            <w:r>
              <w:rPr>
                <w:noProof/>
                <w:webHidden/>
              </w:rPr>
              <w:fldChar w:fldCharType="begin"/>
            </w:r>
            <w:r>
              <w:rPr>
                <w:noProof/>
                <w:webHidden/>
              </w:rPr>
              <w:instrText xml:space="preserve"> PAGEREF _Toc37157587 \h </w:instrText>
            </w:r>
            <w:r>
              <w:rPr>
                <w:noProof/>
                <w:webHidden/>
              </w:rPr>
            </w:r>
            <w:r>
              <w:rPr>
                <w:noProof/>
                <w:webHidden/>
              </w:rPr>
              <w:fldChar w:fldCharType="separate"/>
            </w:r>
            <w:r>
              <w:rPr>
                <w:noProof/>
                <w:webHidden/>
              </w:rPr>
              <w:t>87</w:t>
            </w:r>
            <w:r>
              <w:rPr>
                <w:noProof/>
                <w:webHidden/>
              </w:rPr>
              <w:fldChar w:fldCharType="end"/>
            </w:r>
          </w:hyperlink>
        </w:p>
        <w:p w:rsidR="00105013" w:rsidRDefault="00105013">
          <w:pPr>
            <w:pStyle w:val="TOC4"/>
            <w:tabs>
              <w:tab w:val="left" w:pos="1680"/>
              <w:tab w:val="right" w:leader="dot" w:pos="8296"/>
            </w:tabs>
            <w:rPr>
              <w:noProof/>
            </w:rPr>
          </w:pPr>
          <w:hyperlink w:anchor="_Toc37157588" w:history="1">
            <w:r w:rsidRPr="00454BE3">
              <w:rPr>
                <w:rStyle w:val="a9"/>
                <w:rFonts w:ascii="Wingdings" w:hAnsi="Wingdings"/>
                <w:noProof/>
              </w:rPr>
              <w:t></w:t>
            </w:r>
            <w:r>
              <w:rPr>
                <w:noProof/>
              </w:rPr>
              <w:tab/>
            </w:r>
            <w:r w:rsidRPr="00454BE3">
              <w:rPr>
                <w:rStyle w:val="a9"/>
                <w:noProof/>
              </w:rPr>
              <w:t>导出当前学习模型</w:t>
            </w:r>
            <w:r>
              <w:rPr>
                <w:noProof/>
                <w:webHidden/>
              </w:rPr>
              <w:tab/>
            </w:r>
            <w:r>
              <w:rPr>
                <w:noProof/>
                <w:webHidden/>
              </w:rPr>
              <w:fldChar w:fldCharType="begin"/>
            </w:r>
            <w:r>
              <w:rPr>
                <w:noProof/>
                <w:webHidden/>
              </w:rPr>
              <w:instrText xml:space="preserve"> PAGEREF _Toc37157588 \h </w:instrText>
            </w:r>
            <w:r>
              <w:rPr>
                <w:noProof/>
                <w:webHidden/>
              </w:rPr>
            </w:r>
            <w:r>
              <w:rPr>
                <w:noProof/>
                <w:webHidden/>
              </w:rPr>
              <w:fldChar w:fldCharType="separate"/>
            </w:r>
            <w:r>
              <w:rPr>
                <w:noProof/>
                <w:webHidden/>
              </w:rPr>
              <w:t>87</w:t>
            </w:r>
            <w:r>
              <w:rPr>
                <w:noProof/>
                <w:webHidden/>
              </w:rPr>
              <w:fldChar w:fldCharType="end"/>
            </w:r>
          </w:hyperlink>
        </w:p>
        <w:p w:rsidR="00105013" w:rsidRDefault="00105013">
          <w:pPr>
            <w:pStyle w:val="TOC2"/>
            <w:tabs>
              <w:tab w:val="left" w:pos="1260"/>
              <w:tab w:val="right" w:leader="dot" w:pos="8296"/>
            </w:tabs>
            <w:rPr>
              <w:rFonts w:cstheme="minorBidi"/>
              <w:noProof/>
              <w:kern w:val="2"/>
              <w:sz w:val="21"/>
            </w:rPr>
          </w:pPr>
          <w:hyperlink w:anchor="_Toc37157589" w:history="1">
            <w:r w:rsidRPr="00454BE3">
              <w:rPr>
                <w:rStyle w:val="a9"/>
                <w:noProof/>
              </w:rPr>
              <w:t>2.10.</w:t>
            </w:r>
            <w:r>
              <w:rPr>
                <w:rFonts w:cstheme="minorBidi"/>
                <w:noProof/>
                <w:kern w:val="2"/>
                <w:sz w:val="21"/>
              </w:rPr>
              <w:tab/>
            </w:r>
            <w:r w:rsidRPr="00454BE3">
              <w:rPr>
                <w:rStyle w:val="a9"/>
                <w:noProof/>
              </w:rPr>
              <w:t>人机交互接口</w:t>
            </w:r>
            <w:r>
              <w:rPr>
                <w:noProof/>
                <w:webHidden/>
              </w:rPr>
              <w:tab/>
            </w:r>
            <w:r>
              <w:rPr>
                <w:noProof/>
                <w:webHidden/>
              </w:rPr>
              <w:fldChar w:fldCharType="begin"/>
            </w:r>
            <w:r>
              <w:rPr>
                <w:noProof/>
                <w:webHidden/>
              </w:rPr>
              <w:instrText xml:space="preserve"> PAGEREF _Toc37157589 \h </w:instrText>
            </w:r>
            <w:r>
              <w:rPr>
                <w:noProof/>
                <w:webHidden/>
              </w:rPr>
            </w:r>
            <w:r>
              <w:rPr>
                <w:noProof/>
                <w:webHidden/>
              </w:rPr>
              <w:fldChar w:fldCharType="separate"/>
            </w:r>
            <w:r>
              <w:rPr>
                <w:noProof/>
                <w:webHidden/>
              </w:rPr>
              <w:t>87</w:t>
            </w:r>
            <w:r>
              <w:rPr>
                <w:noProof/>
                <w:webHidden/>
              </w:rPr>
              <w:fldChar w:fldCharType="end"/>
            </w:r>
          </w:hyperlink>
        </w:p>
        <w:p w:rsidR="003D38A8" w:rsidRDefault="00C539F8" w:rsidP="003D38A8">
          <w:r>
            <w:rPr>
              <w:rFonts w:cs="Times New Roman"/>
              <w:b/>
              <w:bCs/>
              <w:kern w:val="0"/>
              <w:sz w:val="22"/>
              <w:lang w:val="zh-CN"/>
            </w:rPr>
            <w:fldChar w:fldCharType="end"/>
          </w:r>
        </w:p>
      </w:sdtContent>
    </w:sdt>
    <w:p w:rsidR="00D37CFC" w:rsidRDefault="00CC6958" w:rsidP="00231688">
      <w:pPr>
        <w:pStyle w:val="1"/>
        <w:numPr>
          <w:ilvl w:val="0"/>
          <w:numId w:val="7"/>
        </w:numPr>
      </w:pPr>
      <w:bookmarkStart w:id="0" w:name="_Toc37157457"/>
      <w:r w:rsidRPr="00105C8B">
        <w:rPr>
          <w:rFonts w:hint="eastAsia"/>
        </w:rPr>
        <w:t>接口说明</w:t>
      </w:r>
      <w:bookmarkEnd w:id="0"/>
    </w:p>
    <w:p w:rsidR="00CC6958" w:rsidRPr="00D37CFC" w:rsidRDefault="00CC6958" w:rsidP="00231688">
      <w:pPr>
        <w:pStyle w:val="2"/>
        <w:numPr>
          <w:ilvl w:val="1"/>
          <w:numId w:val="7"/>
        </w:numPr>
      </w:pPr>
      <w:bookmarkStart w:id="1" w:name="_Toc37157458"/>
      <w:r w:rsidRPr="00D37CFC">
        <w:rPr>
          <w:rFonts w:hint="eastAsia"/>
        </w:rPr>
        <w:t>接口描述说明</w:t>
      </w:r>
      <w:bookmarkEnd w:id="1"/>
    </w:p>
    <w:p w:rsidR="005A25C9" w:rsidRPr="004111A6" w:rsidRDefault="00F7064D" w:rsidP="004111A6">
      <w:pPr>
        <w:spacing w:line="360" w:lineRule="auto"/>
        <w:ind w:firstLineChars="200" w:firstLine="480"/>
        <w:jc w:val="left"/>
        <w:rPr>
          <w:rFonts w:ascii="宋体" w:eastAsia="宋体" w:hAnsi="宋体"/>
          <w:sz w:val="24"/>
          <w:szCs w:val="24"/>
        </w:rPr>
      </w:pPr>
      <w:r w:rsidRPr="00105C8B">
        <w:rPr>
          <w:rFonts w:ascii="宋体" w:eastAsia="宋体" w:hAnsi="宋体" w:hint="eastAsia"/>
          <w:sz w:val="24"/>
          <w:szCs w:val="24"/>
        </w:rPr>
        <w:t>整体接口设计按照资源层级</w:t>
      </w:r>
      <w:r w:rsidR="00370070" w:rsidRPr="00105C8B">
        <w:rPr>
          <w:rFonts w:ascii="宋体" w:eastAsia="宋体" w:hAnsi="宋体" w:hint="eastAsia"/>
          <w:sz w:val="24"/>
          <w:szCs w:val="24"/>
        </w:rPr>
        <w:t>展开，分为对底层大数据</w:t>
      </w:r>
      <w:r w:rsidR="00BE4155">
        <w:rPr>
          <w:rFonts w:ascii="宋体" w:eastAsia="宋体" w:hAnsi="宋体" w:hint="eastAsia"/>
          <w:sz w:val="24"/>
          <w:szCs w:val="24"/>
        </w:rPr>
        <w:t>资源</w:t>
      </w:r>
      <w:r w:rsidR="00370070" w:rsidRPr="00105C8B">
        <w:rPr>
          <w:rFonts w:ascii="宋体" w:eastAsia="宋体" w:hAnsi="宋体" w:hint="eastAsia"/>
          <w:sz w:val="24"/>
          <w:szCs w:val="24"/>
        </w:rPr>
        <w:t>（包括结构化数据和非结构化数据）的获取访问、</w:t>
      </w:r>
      <w:r w:rsidR="00370070" w:rsidRPr="00BE4155">
        <w:rPr>
          <w:rFonts w:ascii="宋体" w:eastAsia="宋体" w:hAnsi="宋体" w:hint="eastAsia"/>
          <w:sz w:val="24"/>
          <w:szCs w:val="24"/>
        </w:rPr>
        <w:t>对过渡层提及数据资源的</w:t>
      </w:r>
      <w:r w:rsidR="00BC5581">
        <w:rPr>
          <w:rFonts w:ascii="宋体" w:eastAsia="宋体" w:hAnsi="宋体" w:hint="eastAsia"/>
          <w:sz w:val="24"/>
          <w:szCs w:val="24"/>
        </w:rPr>
        <w:t>读写</w:t>
      </w:r>
      <w:r w:rsidR="00370070" w:rsidRPr="00105C8B">
        <w:rPr>
          <w:rFonts w:ascii="宋体" w:eastAsia="宋体" w:hAnsi="宋体" w:hint="eastAsia"/>
          <w:color w:val="4472C4" w:themeColor="accent1"/>
          <w:sz w:val="24"/>
          <w:szCs w:val="24"/>
        </w:rPr>
        <w:t>、</w:t>
      </w:r>
      <w:r w:rsidR="00370070" w:rsidRPr="00105C8B">
        <w:rPr>
          <w:rFonts w:ascii="宋体" w:eastAsia="宋体" w:hAnsi="宋体" w:hint="eastAsia"/>
          <w:sz w:val="24"/>
          <w:szCs w:val="24"/>
        </w:rPr>
        <w:t>对中间层知</w:t>
      </w:r>
      <w:r w:rsidR="00370070" w:rsidRPr="00105C8B">
        <w:rPr>
          <w:rFonts w:ascii="宋体" w:eastAsia="宋体" w:hAnsi="宋体" w:hint="eastAsia"/>
          <w:sz w:val="24"/>
          <w:szCs w:val="24"/>
        </w:rPr>
        <w:lastRenderedPageBreak/>
        <w:t>识资源（如</w:t>
      </w:r>
      <w:r w:rsidR="00BC5581">
        <w:rPr>
          <w:rFonts w:ascii="宋体" w:eastAsia="宋体" w:hAnsi="宋体" w:hint="eastAsia"/>
          <w:sz w:val="24"/>
          <w:szCs w:val="24"/>
        </w:rPr>
        <w:t>类</w:t>
      </w:r>
      <w:r w:rsidR="00370070" w:rsidRPr="00105C8B">
        <w:rPr>
          <w:rFonts w:ascii="宋体" w:eastAsia="宋体" w:hAnsi="宋体" w:hint="eastAsia"/>
          <w:sz w:val="24"/>
          <w:szCs w:val="24"/>
        </w:rPr>
        <w:t>、实体、事件、关系）的管理操作、对上层知识计算</w:t>
      </w:r>
      <w:r w:rsidR="00BC5581">
        <w:rPr>
          <w:rFonts w:ascii="宋体" w:eastAsia="宋体" w:hAnsi="宋体" w:hint="eastAsia"/>
          <w:sz w:val="24"/>
          <w:szCs w:val="24"/>
        </w:rPr>
        <w:t>推理</w:t>
      </w:r>
      <w:r w:rsidR="00370070" w:rsidRPr="00105C8B">
        <w:rPr>
          <w:rFonts w:ascii="宋体" w:eastAsia="宋体" w:hAnsi="宋体" w:hint="eastAsia"/>
          <w:sz w:val="24"/>
          <w:szCs w:val="24"/>
        </w:rPr>
        <w:t>任务的执行</w:t>
      </w:r>
      <w:r w:rsidR="00BC5581">
        <w:rPr>
          <w:rFonts w:ascii="宋体" w:eastAsia="宋体" w:hAnsi="宋体" w:hint="eastAsia"/>
          <w:sz w:val="24"/>
          <w:szCs w:val="24"/>
        </w:rPr>
        <w:t>等</w:t>
      </w:r>
      <w:r w:rsidR="00370070" w:rsidRPr="00105C8B">
        <w:rPr>
          <w:rFonts w:ascii="宋体" w:eastAsia="宋体" w:hAnsi="宋体" w:hint="eastAsia"/>
          <w:sz w:val="24"/>
          <w:szCs w:val="24"/>
        </w:rPr>
        <w:t>。</w:t>
      </w:r>
    </w:p>
    <w:tbl>
      <w:tblPr>
        <w:tblStyle w:val="a8"/>
        <w:tblW w:w="0" w:type="auto"/>
        <w:tblLook w:val="04A0" w:firstRow="1" w:lastRow="0" w:firstColumn="1" w:lastColumn="0" w:noHBand="0" w:noVBand="1"/>
      </w:tblPr>
      <w:tblGrid>
        <w:gridCol w:w="1526"/>
        <w:gridCol w:w="3005"/>
        <w:gridCol w:w="3765"/>
      </w:tblGrid>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层级序号</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接口层级</w:t>
            </w:r>
          </w:p>
        </w:tc>
        <w:tc>
          <w:tcPr>
            <w:tcW w:w="3765" w:type="dxa"/>
          </w:tcPr>
          <w:p w:rsidR="008A1CE0" w:rsidRPr="004111A6" w:rsidRDefault="008A1CE0" w:rsidP="005A25C9">
            <w:pPr>
              <w:spacing w:line="360" w:lineRule="auto"/>
              <w:jc w:val="left"/>
              <w:rPr>
                <w:rFonts w:ascii="宋体" w:eastAsia="宋体" w:hAnsi="宋体"/>
                <w:b/>
                <w:sz w:val="24"/>
                <w:szCs w:val="24"/>
              </w:rPr>
            </w:pPr>
            <w:r>
              <w:rPr>
                <w:rFonts w:ascii="宋体" w:eastAsia="宋体" w:hAnsi="宋体" w:hint="eastAsia"/>
                <w:b/>
                <w:sz w:val="24"/>
                <w:szCs w:val="24"/>
              </w:rPr>
              <w:t>涉及方法</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1</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多媒体大数据获取接口</w:t>
            </w:r>
          </w:p>
        </w:tc>
        <w:tc>
          <w:tcPr>
            <w:tcW w:w="3765" w:type="dxa"/>
          </w:tcPr>
          <w:p w:rsidR="008A1CE0" w:rsidRPr="004111A6" w:rsidRDefault="008A1CE0" w:rsidP="005A25C9">
            <w:pPr>
              <w:spacing w:line="360" w:lineRule="auto"/>
              <w:jc w:val="left"/>
              <w:rPr>
                <w:rFonts w:ascii="宋体" w:eastAsia="宋体" w:hAnsi="宋体"/>
                <w:b/>
                <w:sz w:val="24"/>
                <w:szCs w:val="24"/>
              </w:rPr>
            </w:pPr>
            <w:r>
              <w:rPr>
                <w:rFonts w:ascii="宋体" w:eastAsia="宋体" w:hAnsi="宋体" w:hint="eastAsia"/>
                <w:b/>
                <w:sz w:val="24"/>
                <w:szCs w:val="24"/>
              </w:rPr>
              <w:t>读取</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2</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跨媒体信息抽取接口</w:t>
            </w:r>
          </w:p>
        </w:tc>
        <w:tc>
          <w:tcPr>
            <w:tcW w:w="3765" w:type="dxa"/>
          </w:tcPr>
          <w:p w:rsidR="008A1CE0" w:rsidRPr="004111A6" w:rsidRDefault="008A1CE0" w:rsidP="005A25C9">
            <w:pPr>
              <w:spacing w:line="360" w:lineRule="auto"/>
              <w:jc w:val="left"/>
              <w:rPr>
                <w:rFonts w:ascii="宋体" w:eastAsia="宋体" w:hAnsi="宋体"/>
                <w:b/>
                <w:sz w:val="24"/>
                <w:szCs w:val="24"/>
              </w:rPr>
            </w:pPr>
            <w:r>
              <w:rPr>
                <w:rFonts w:ascii="宋体" w:eastAsia="宋体" w:hAnsi="宋体" w:hint="eastAsia"/>
                <w:b/>
                <w:sz w:val="24"/>
                <w:szCs w:val="24"/>
              </w:rPr>
              <w:t>抽取</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3</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知识提及读写接口</w:t>
            </w:r>
          </w:p>
        </w:tc>
        <w:tc>
          <w:tcPr>
            <w:tcW w:w="3765" w:type="dxa"/>
          </w:tcPr>
          <w:p w:rsidR="008A1CE0" w:rsidRPr="004111A6" w:rsidRDefault="008A1CE0" w:rsidP="005A25C9">
            <w:pPr>
              <w:spacing w:line="360" w:lineRule="auto"/>
              <w:jc w:val="left"/>
              <w:rPr>
                <w:rFonts w:ascii="宋体" w:eastAsia="宋体" w:hAnsi="宋体"/>
                <w:b/>
                <w:sz w:val="24"/>
                <w:szCs w:val="24"/>
              </w:rPr>
            </w:pPr>
            <w:r>
              <w:rPr>
                <w:rFonts w:ascii="宋体" w:eastAsia="宋体" w:hAnsi="宋体" w:hint="eastAsia"/>
                <w:b/>
                <w:sz w:val="24"/>
                <w:szCs w:val="24"/>
              </w:rPr>
              <w:t>读取、写入</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4</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知识图谱构建接口</w:t>
            </w:r>
          </w:p>
        </w:tc>
        <w:tc>
          <w:tcPr>
            <w:tcW w:w="3765" w:type="dxa"/>
          </w:tcPr>
          <w:p w:rsidR="008A1CE0" w:rsidRPr="004111A6" w:rsidRDefault="00233F15" w:rsidP="005A25C9">
            <w:pPr>
              <w:spacing w:line="360" w:lineRule="auto"/>
              <w:jc w:val="left"/>
              <w:rPr>
                <w:rFonts w:ascii="宋体" w:eastAsia="宋体" w:hAnsi="宋体"/>
                <w:b/>
                <w:sz w:val="24"/>
                <w:szCs w:val="24"/>
              </w:rPr>
            </w:pPr>
            <w:r>
              <w:rPr>
                <w:rFonts w:ascii="宋体" w:eastAsia="宋体" w:hAnsi="宋体" w:hint="eastAsia"/>
                <w:b/>
                <w:sz w:val="24"/>
                <w:szCs w:val="24"/>
              </w:rPr>
              <w:t>读取、写入、生成、修改、删除、匹配</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5</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图谱数据管理接口</w:t>
            </w:r>
          </w:p>
        </w:tc>
        <w:tc>
          <w:tcPr>
            <w:tcW w:w="3765" w:type="dxa"/>
          </w:tcPr>
          <w:p w:rsidR="008A1CE0" w:rsidRPr="004111A6" w:rsidRDefault="00233F15" w:rsidP="005A25C9">
            <w:pPr>
              <w:spacing w:line="360" w:lineRule="auto"/>
              <w:jc w:val="left"/>
              <w:rPr>
                <w:rFonts w:ascii="宋体" w:eastAsia="宋体" w:hAnsi="宋体"/>
                <w:b/>
                <w:sz w:val="24"/>
                <w:szCs w:val="24"/>
              </w:rPr>
            </w:pPr>
            <w:r>
              <w:rPr>
                <w:rFonts w:ascii="宋体" w:eastAsia="宋体" w:hAnsi="宋体" w:hint="eastAsia"/>
                <w:b/>
                <w:sz w:val="24"/>
                <w:szCs w:val="24"/>
              </w:rPr>
              <w:t>读取、写入、修改、删除、计算</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6</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图表征计算接口</w:t>
            </w:r>
          </w:p>
        </w:tc>
        <w:tc>
          <w:tcPr>
            <w:tcW w:w="3765" w:type="dxa"/>
          </w:tcPr>
          <w:p w:rsidR="008A1CE0" w:rsidRPr="004111A6" w:rsidRDefault="00233F15" w:rsidP="005A25C9">
            <w:pPr>
              <w:spacing w:line="360" w:lineRule="auto"/>
              <w:jc w:val="left"/>
              <w:rPr>
                <w:rFonts w:ascii="宋体" w:eastAsia="宋体" w:hAnsi="宋体"/>
                <w:b/>
                <w:sz w:val="24"/>
                <w:szCs w:val="24"/>
              </w:rPr>
            </w:pPr>
            <w:r>
              <w:rPr>
                <w:rFonts w:ascii="宋体" w:eastAsia="宋体" w:hAnsi="宋体" w:hint="eastAsia"/>
                <w:b/>
                <w:sz w:val="24"/>
                <w:szCs w:val="24"/>
              </w:rPr>
              <w:t>读取、写入、生成、计算</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7</w:t>
            </w:r>
          </w:p>
        </w:tc>
        <w:tc>
          <w:tcPr>
            <w:tcW w:w="3005"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计算图推理接口</w:t>
            </w:r>
          </w:p>
        </w:tc>
        <w:tc>
          <w:tcPr>
            <w:tcW w:w="3765" w:type="dxa"/>
          </w:tcPr>
          <w:p w:rsidR="008A1CE0" w:rsidRPr="004111A6" w:rsidRDefault="00233F15" w:rsidP="005A25C9">
            <w:pPr>
              <w:spacing w:line="360" w:lineRule="auto"/>
              <w:jc w:val="left"/>
              <w:rPr>
                <w:rFonts w:ascii="宋体" w:eastAsia="宋体" w:hAnsi="宋体"/>
                <w:b/>
                <w:sz w:val="24"/>
                <w:szCs w:val="24"/>
              </w:rPr>
            </w:pPr>
            <w:r>
              <w:rPr>
                <w:rFonts w:ascii="宋体" w:eastAsia="宋体" w:hAnsi="宋体" w:hint="eastAsia"/>
                <w:b/>
                <w:sz w:val="24"/>
                <w:szCs w:val="24"/>
              </w:rPr>
              <w:t>分类、预测、聚类、计算</w:t>
            </w:r>
          </w:p>
        </w:tc>
      </w:tr>
      <w:tr w:rsidR="008A1CE0" w:rsidRPr="004111A6" w:rsidTr="00233F15">
        <w:tc>
          <w:tcPr>
            <w:tcW w:w="1526" w:type="dxa"/>
          </w:tcPr>
          <w:p w:rsidR="008A1CE0" w:rsidRPr="004111A6" w:rsidRDefault="008A1CE0" w:rsidP="005A25C9">
            <w:pPr>
              <w:spacing w:line="360" w:lineRule="auto"/>
              <w:jc w:val="left"/>
              <w:rPr>
                <w:rFonts w:ascii="宋体" w:eastAsia="宋体" w:hAnsi="宋体"/>
                <w:b/>
                <w:sz w:val="24"/>
                <w:szCs w:val="24"/>
              </w:rPr>
            </w:pPr>
            <w:r w:rsidRPr="004111A6">
              <w:rPr>
                <w:rFonts w:ascii="宋体" w:eastAsia="宋体" w:hAnsi="宋体" w:hint="eastAsia"/>
                <w:b/>
                <w:sz w:val="24"/>
                <w:szCs w:val="24"/>
              </w:rPr>
              <w:t>8</w:t>
            </w:r>
          </w:p>
        </w:tc>
        <w:tc>
          <w:tcPr>
            <w:tcW w:w="3005" w:type="dxa"/>
          </w:tcPr>
          <w:p w:rsidR="008A1CE0" w:rsidRPr="004111A6" w:rsidRDefault="00842946" w:rsidP="005A25C9">
            <w:pPr>
              <w:spacing w:line="360" w:lineRule="auto"/>
              <w:jc w:val="left"/>
              <w:rPr>
                <w:rFonts w:ascii="宋体" w:eastAsia="宋体" w:hAnsi="宋体"/>
                <w:b/>
                <w:sz w:val="24"/>
                <w:szCs w:val="24"/>
              </w:rPr>
            </w:pPr>
            <w:r>
              <w:rPr>
                <w:rFonts w:ascii="宋体" w:eastAsia="宋体" w:hAnsi="宋体" w:hint="eastAsia"/>
                <w:b/>
                <w:sz w:val="24"/>
                <w:szCs w:val="24"/>
              </w:rPr>
              <w:t>人机</w:t>
            </w:r>
            <w:r w:rsidR="008A1CE0" w:rsidRPr="004111A6">
              <w:rPr>
                <w:rFonts w:ascii="宋体" w:eastAsia="宋体" w:hAnsi="宋体" w:hint="eastAsia"/>
                <w:b/>
                <w:sz w:val="24"/>
                <w:szCs w:val="24"/>
              </w:rPr>
              <w:t>交互接口</w:t>
            </w:r>
          </w:p>
        </w:tc>
        <w:tc>
          <w:tcPr>
            <w:tcW w:w="3765" w:type="dxa"/>
          </w:tcPr>
          <w:p w:rsidR="008A1CE0" w:rsidRPr="004111A6" w:rsidRDefault="008A1CE0" w:rsidP="005A25C9">
            <w:pPr>
              <w:spacing w:line="360" w:lineRule="auto"/>
              <w:jc w:val="left"/>
              <w:rPr>
                <w:rFonts w:ascii="宋体" w:eastAsia="宋体" w:hAnsi="宋体"/>
                <w:b/>
                <w:sz w:val="24"/>
                <w:szCs w:val="24"/>
              </w:rPr>
            </w:pPr>
          </w:p>
        </w:tc>
      </w:tr>
    </w:tbl>
    <w:p w:rsidR="00CE23DF" w:rsidRPr="004111A6" w:rsidRDefault="00CE23DF" w:rsidP="004111A6">
      <w:pPr>
        <w:spacing w:line="360" w:lineRule="auto"/>
        <w:ind w:firstLineChars="200" w:firstLine="482"/>
        <w:jc w:val="left"/>
        <w:rPr>
          <w:rFonts w:ascii="宋体" w:eastAsia="宋体" w:hAnsi="宋体"/>
          <w:b/>
          <w:color w:val="FF0000"/>
          <w:sz w:val="24"/>
          <w:szCs w:val="24"/>
        </w:rPr>
      </w:pPr>
    </w:p>
    <w:p w:rsidR="00CC6958" w:rsidRPr="00D37CFC" w:rsidRDefault="00CC6958" w:rsidP="00231688">
      <w:pPr>
        <w:pStyle w:val="2"/>
        <w:numPr>
          <w:ilvl w:val="1"/>
          <w:numId w:val="7"/>
        </w:numPr>
        <w:rPr>
          <w:sz w:val="24"/>
          <w:szCs w:val="24"/>
        </w:rPr>
      </w:pPr>
      <w:bookmarkStart w:id="2" w:name="_Toc37157459"/>
      <w:r w:rsidRPr="00D37CFC">
        <w:rPr>
          <w:rFonts w:hint="eastAsia"/>
        </w:rPr>
        <w:t>接口风格规范</w:t>
      </w:r>
      <w:bookmarkEnd w:id="2"/>
    </w:p>
    <w:p w:rsidR="00752EA1" w:rsidRPr="00105C8B" w:rsidRDefault="001E3774" w:rsidP="00570AA1">
      <w:pPr>
        <w:spacing w:line="360" w:lineRule="auto"/>
        <w:ind w:firstLineChars="200" w:firstLine="480"/>
        <w:jc w:val="left"/>
        <w:rPr>
          <w:rFonts w:ascii="宋体" w:eastAsia="宋体" w:hAnsi="宋体"/>
          <w:sz w:val="24"/>
          <w:szCs w:val="24"/>
        </w:rPr>
      </w:pPr>
      <w:r w:rsidRPr="00105C8B">
        <w:rPr>
          <w:rFonts w:ascii="宋体" w:eastAsia="宋体" w:hAnsi="宋体" w:hint="eastAsia"/>
          <w:sz w:val="24"/>
          <w:szCs w:val="24"/>
        </w:rPr>
        <w:t>接口提供两种格式，一是</w:t>
      </w:r>
      <w:r w:rsidR="0056259D" w:rsidRPr="00105C8B">
        <w:rPr>
          <w:rFonts w:ascii="宋体" w:eastAsia="宋体" w:hAnsi="宋体" w:hint="eastAsia"/>
          <w:sz w:val="24"/>
          <w:szCs w:val="24"/>
        </w:rPr>
        <w:t>H</w:t>
      </w:r>
      <w:r w:rsidR="0056259D" w:rsidRPr="00105C8B">
        <w:rPr>
          <w:rFonts w:ascii="宋体" w:eastAsia="宋体" w:hAnsi="宋体"/>
          <w:sz w:val="24"/>
          <w:szCs w:val="24"/>
        </w:rPr>
        <w:t>TTP</w:t>
      </w:r>
      <w:r w:rsidR="0056259D" w:rsidRPr="00105C8B">
        <w:rPr>
          <w:rFonts w:ascii="宋体" w:eastAsia="宋体" w:hAnsi="宋体" w:hint="eastAsia"/>
          <w:sz w:val="24"/>
          <w:szCs w:val="24"/>
        </w:rPr>
        <w:t>请求接口，可按需求遵循</w:t>
      </w:r>
      <w:r w:rsidRPr="00105C8B">
        <w:rPr>
          <w:rFonts w:ascii="宋体" w:eastAsia="宋体" w:hAnsi="宋体" w:hint="eastAsia"/>
          <w:sz w:val="24"/>
          <w:szCs w:val="24"/>
        </w:rPr>
        <w:t>R</w:t>
      </w:r>
      <w:r w:rsidRPr="00105C8B">
        <w:rPr>
          <w:rFonts w:ascii="宋体" w:eastAsia="宋体" w:hAnsi="宋体"/>
          <w:sz w:val="24"/>
          <w:szCs w:val="24"/>
        </w:rPr>
        <w:t>EST</w:t>
      </w:r>
      <w:r w:rsidRPr="00105C8B">
        <w:rPr>
          <w:rFonts w:ascii="宋体" w:eastAsia="宋体" w:hAnsi="宋体" w:hint="eastAsia"/>
          <w:sz w:val="24"/>
          <w:szCs w:val="24"/>
        </w:rPr>
        <w:t>ful风格</w:t>
      </w:r>
      <w:r w:rsidR="0056259D" w:rsidRPr="00105C8B">
        <w:rPr>
          <w:rFonts w:ascii="宋体" w:eastAsia="宋体" w:hAnsi="宋体" w:hint="eastAsia"/>
          <w:sz w:val="24"/>
          <w:szCs w:val="24"/>
        </w:rPr>
        <w:t>或</w:t>
      </w:r>
      <w:r w:rsidR="0056259D" w:rsidRPr="00BE4155">
        <w:rPr>
          <w:rFonts w:ascii="宋体" w:eastAsia="宋体" w:hAnsi="宋体" w:hint="eastAsia"/>
          <w:sz w:val="24"/>
          <w:szCs w:val="24"/>
        </w:rPr>
        <w:t>GraphQL规范</w:t>
      </w:r>
      <w:r w:rsidRPr="00105C8B">
        <w:rPr>
          <w:rFonts w:ascii="宋体" w:eastAsia="宋体" w:hAnsi="宋体" w:hint="eastAsia"/>
          <w:sz w:val="24"/>
          <w:szCs w:val="24"/>
        </w:rPr>
        <w:t>，请求方式根据对资源的操作类型可提供G</w:t>
      </w:r>
      <w:r w:rsidRPr="00105C8B">
        <w:rPr>
          <w:rFonts w:ascii="宋体" w:eastAsia="宋体" w:hAnsi="宋体"/>
          <w:sz w:val="24"/>
          <w:szCs w:val="24"/>
        </w:rPr>
        <w:t>ET</w:t>
      </w:r>
      <w:r w:rsidRPr="00105C8B">
        <w:rPr>
          <w:rFonts w:ascii="宋体" w:eastAsia="宋体" w:hAnsi="宋体" w:hint="eastAsia"/>
          <w:sz w:val="24"/>
          <w:szCs w:val="24"/>
        </w:rPr>
        <w:t>、P</w:t>
      </w:r>
      <w:r w:rsidRPr="00105C8B">
        <w:rPr>
          <w:rFonts w:ascii="宋体" w:eastAsia="宋体" w:hAnsi="宋体"/>
          <w:sz w:val="24"/>
          <w:szCs w:val="24"/>
        </w:rPr>
        <w:t>OST</w:t>
      </w:r>
      <w:r w:rsidRPr="00105C8B">
        <w:rPr>
          <w:rFonts w:ascii="宋体" w:eastAsia="宋体" w:hAnsi="宋体" w:hint="eastAsia"/>
          <w:sz w:val="24"/>
          <w:szCs w:val="24"/>
        </w:rPr>
        <w:t>、P</w:t>
      </w:r>
      <w:r w:rsidRPr="00105C8B">
        <w:rPr>
          <w:rFonts w:ascii="宋体" w:eastAsia="宋体" w:hAnsi="宋体"/>
          <w:sz w:val="24"/>
          <w:szCs w:val="24"/>
        </w:rPr>
        <w:t>UT</w:t>
      </w:r>
      <w:r w:rsidRPr="00105C8B">
        <w:rPr>
          <w:rFonts w:ascii="宋体" w:eastAsia="宋体" w:hAnsi="宋体" w:hint="eastAsia"/>
          <w:sz w:val="24"/>
          <w:szCs w:val="24"/>
        </w:rPr>
        <w:t>、P</w:t>
      </w:r>
      <w:r w:rsidRPr="00105C8B">
        <w:rPr>
          <w:rFonts w:ascii="宋体" w:eastAsia="宋体" w:hAnsi="宋体"/>
          <w:sz w:val="24"/>
          <w:szCs w:val="24"/>
        </w:rPr>
        <w:t>ATCH</w:t>
      </w:r>
      <w:r w:rsidRPr="00105C8B">
        <w:rPr>
          <w:rFonts w:ascii="宋体" w:eastAsia="宋体" w:hAnsi="宋体" w:hint="eastAsia"/>
          <w:sz w:val="24"/>
          <w:szCs w:val="24"/>
        </w:rPr>
        <w:t>、D</w:t>
      </w:r>
      <w:r w:rsidRPr="00105C8B">
        <w:rPr>
          <w:rFonts w:ascii="宋体" w:eastAsia="宋体" w:hAnsi="宋体"/>
          <w:sz w:val="24"/>
          <w:szCs w:val="24"/>
        </w:rPr>
        <w:t>ELETE</w:t>
      </w:r>
      <w:r w:rsidRPr="00105C8B">
        <w:rPr>
          <w:rFonts w:ascii="宋体" w:eastAsia="宋体" w:hAnsi="宋体" w:hint="eastAsia"/>
          <w:sz w:val="24"/>
          <w:szCs w:val="24"/>
        </w:rPr>
        <w:t>等，请求的参数和响应的数据均为J</w:t>
      </w:r>
      <w:r w:rsidRPr="00105C8B">
        <w:rPr>
          <w:rFonts w:ascii="宋体" w:eastAsia="宋体" w:hAnsi="宋体"/>
          <w:sz w:val="24"/>
          <w:szCs w:val="24"/>
        </w:rPr>
        <w:t>SON</w:t>
      </w:r>
      <w:r w:rsidRPr="00105C8B">
        <w:rPr>
          <w:rFonts w:ascii="宋体" w:eastAsia="宋体" w:hAnsi="宋体" w:hint="eastAsia"/>
          <w:sz w:val="24"/>
          <w:szCs w:val="24"/>
        </w:rPr>
        <w:t>格式；二是编程接口，可根据开发</w:t>
      </w:r>
      <w:proofErr w:type="gramStart"/>
      <w:r w:rsidRPr="00105C8B">
        <w:rPr>
          <w:rFonts w:ascii="宋体" w:eastAsia="宋体" w:hAnsi="宋体" w:hint="eastAsia"/>
          <w:sz w:val="24"/>
          <w:szCs w:val="24"/>
        </w:rPr>
        <w:t>者用户</w:t>
      </w:r>
      <w:proofErr w:type="gramEnd"/>
      <w:r w:rsidRPr="00105C8B">
        <w:rPr>
          <w:rFonts w:ascii="宋体" w:eastAsia="宋体" w:hAnsi="宋体" w:hint="eastAsia"/>
          <w:sz w:val="24"/>
          <w:szCs w:val="24"/>
        </w:rPr>
        <w:t>的需要支持主流编程语言如Java和Python</w:t>
      </w:r>
      <w:r w:rsidR="009F53DA">
        <w:rPr>
          <w:rFonts w:ascii="宋体" w:eastAsia="宋体" w:hAnsi="宋体" w:hint="eastAsia"/>
          <w:sz w:val="24"/>
          <w:szCs w:val="24"/>
        </w:rPr>
        <w:t>（以下</w:t>
      </w:r>
      <w:r w:rsidR="00C325F4">
        <w:rPr>
          <w:rFonts w:ascii="宋体" w:eastAsia="宋体" w:hAnsi="宋体" w:hint="eastAsia"/>
          <w:sz w:val="24"/>
          <w:szCs w:val="24"/>
        </w:rPr>
        <w:t>示例</w:t>
      </w:r>
      <w:r w:rsidR="009F53DA">
        <w:rPr>
          <w:rFonts w:ascii="宋体" w:eastAsia="宋体" w:hAnsi="宋体" w:hint="eastAsia"/>
          <w:sz w:val="24"/>
          <w:szCs w:val="24"/>
        </w:rPr>
        <w:t>以Java</w:t>
      </w:r>
      <w:r w:rsidR="00C325F4">
        <w:rPr>
          <w:rFonts w:ascii="宋体" w:eastAsia="宋体" w:hAnsi="宋体" w:hint="eastAsia"/>
          <w:sz w:val="24"/>
          <w:szCs w:val="24"/>
        </w:rPr>
        <w:t>说明</w:t>
      </w:r>
      <w:r w:rsidR="009F53DA">
        <w:rPr>
          <w:rFonts w:ascii="宋体" w:eastAsia="宋体" w:hAnsi="宋体" w:hint="eastAsia"/>
          <w:sz w:val="24"/>
          <w:szCs w:val="24"/>
        </w:rPr>
        <w:t>）</w:t>
      </w:r>
      <w:r w:rsidRPr="00105C8B">
        <w:rPr>
          <w:rFonts w:ascii="宋体" w:eastAsia="宋体" w:hAnsi="宋体" w:hint="eastAsia"/>
          <w:sz w:val="24"/>
          <w:szCs w:val="24"/>
        </w:rPr>
        <w:t>，提供面向多层级数据</w:t>
      </w:r>
      <w:r w:rsidR="0056259D" w:rsidRPr="00105C8B">
        <w:rPr>
          <w:rFonts w:ascii="宋体" w:eastAsia="宋体" w:hAnsi="宋体" w:hint="eastAsia"/>
          <w:sz w:val="24"/>
          <w:szCs w:val="24"/>
        </w:rPr>
        <w:t>对象</w:t>
      </w:r>
      <w:r w:rsidR="00177A09">
        <w:rPr>
          <w:rFonts w:ascii="宋体" w:eastAsia="宋体" w:hAnsi="宋体" w:hint="eastAsia"/>
          <w:sz w:val="24"/>
          <w:szCs w:val="24"/>
        </w:rPr>
        <w:t>的</w:t>
      </w:r>
      <w:r w:rsidRPr="00105C8B">
        <w:rPr>
          <w:rFonts w:ascii="宋体" w:eastAsia="宋体" w:hAnsi="宋体" w:hint="eastAsia"/>
          <w:sz w:val="24"/>
          <w:szCs w:val="24"/>
        </w:rPr>
        <w:t>操作方法，其底层仍然以H</w:t>
      </w:r>
      <w:r w:rsidRPr="00105C8B">
        <w:rPr>
          <w:rFonts w:ascii="宋体" w:eastAsia="宋体" w:hAnsi="宋体"/>
          <w:sz w:val="24"/>
          <w:szCs w:val="24"/>
        </w:rPr>
        <w:t>TTP</w:t>
      </w:r>
      <w:r w:rsidRPr="00105C8B">
        <w:rPr>
          <w:rFonts w:ascii="宋体" w:eastAsia="宋体" w:hAnsi="宋体" w:hint="eastAsia"/>
          <w:sz w:val="24"/>
          <w:szCs w:val="24"/>
        </w:rPr>
        <w:t>接口为基础进行封装。</w:t>
      </w:r>
    </w:p>
    <w:p w:rsidR="00CC6958" w:rsidRPr="00D37CFC" w:rsidRDefault="00CC6958" w:rsidP="00231688">
      <w:pPr>
        <w:pStyle w:val="2"/>
        <w:numPr>
          <w:ilvl w:val="1"/>
          <w:numId w:val="7"/>
        </w:numPr>
      </w:pPr>
      <w:bookmarkStart w:id="3" w:name="_Toc37157460"/>
      <w:r w:rsidRPr="00D37CFC">
        <w:rPr>
          <w:rFonts w:hint="eastAsia"/>
        </w:rPr>
        <w:t>接口安全机制</w:t>
      </w:r>
      <w:bookmarkEnd w:id="3"/>
    </w:p>
    <w:p w:rsidR="001E3774" w:rsidRPr="00105C8B" w:rsidRDefault="009D3ED4" w:rsidP="00231688">
      <w:pPr>
        <w:pStyle w:val="a3"/>
        <w:numPr>
          <w:ilvl w:val="0"/>
          <w:numId w:val="1"/>
        </w:numPr>
        <w:spacing w:line="360" w:lineRule="auto"/>
        <w:ind w:firstLineChars="0"/>
        <w:jc w:val="left"/>
        <w:rPr>
          <w:rFonts w:ascii="宋体" w:eastAsia="宋体" w:hAnsi="宋体"/>
          <w:sz w:val="24"/>
          <w:szCs w:val="24"/>
        </w:rPr>
      </w:pPr>
      <w:r w:rsidRPr="00105C8B">
        <w:rPr>
          <w:rFonts w:ascii="宋体" w:eastAsia="宋体" w:hAnsi="宋体" w:hint="eastAsia"/>
          <w:sz w:val="24"/>
          <w:szCs w:val="24"/>
        </w:rPr>
        <w:t>分配接口请求的token作为请求参数，验证通过才可返回数据；</w:t>
      </w:r>
    </w:p>
    <w:p w:rsidR="009D3ED4" w:rsidRPr="00105C8B" w:rsidRDefault="009D3ED4" w:rsidP="00231688">
      <w:pPr>
        <w:pStyle w:val="a3"/>
        <w:numPr>
          <w:ilvl w:val="0"/>
          <w:numId w:val="1"/>
        </w:numPr>
        <w:spacing w:line="360" w:lineRule="auto"/>
        <w:ind w:firstLineChars="0"/>
        <w:jc w:val="left"/>
        <w:rPr>
          <w:rFonts w:ascii="宋体" w:eastAsia="宋体" w:hAnsi="宋体"/>
          <w:sz w:val="24"/>
          <w:szCs w:val="24"/>
        </w:rPr>
      </w:pPr>
      <w:r w:rsidRPr="00105C8B">
        <w:rPr>
          <w:rFonts w:ascii="宋体" w:eastAsia="宋体" w:hAnsi="宋体" w:hint="eastAsia"/>
          <w:sz w:val="24"/>
          <w:szCs w:val="24"/>
        </w:rPr>
        <w:t>要求请求附带发起服务器公网I</w:t>
      </w:r>
      <w:r w:rsidRPr="00105C8B">
        <w:rPr>
          <w:rFonts w:ascii="宋体" w:eastAsia="宋体" w:hAnsi="宋体"/>
          <w:sz w:val="24"/>
          <w:szCs w:val="24"/>
        </w:rPr>
        <w:t>P</w:t>
      </w:r>
      <w:r w:rsidRPr="00105C8B">
        <w:rPr>
          <w:rFonts w:ascii="宋体" w:eastAsia="宋体" w:hAnsi="宋体" w:hint="eastAsia"/>
          <w:sz w:val="24"/>
          <w:szCs w:val="24"/>
        </w:rPr>
        <w:t>地址，以进行白名单验证；</w:t>
      </w:r>
    </w:p>
    <w:p w:rsidR="009D3ED4" w:rsidRPr="00105C8B" w:rsidRDefault="009D3ED4" w:rsidP="00231688">
      <w:pPr>
        <w:pStyle w:val="a3"/>
        <w:numPr>
          <w:ilvl w:val="0"/>
          <w:numId w:val="1"/>
        </w:numPr>
        <w:spacing w:line="360" w:lineRule="auto"/>
        <w:ind w:firstLineChars="0"/>
        <w:jc w:val="left"/>
        <w:rPr>
          <w:rFonts w:ascii="宋体" w:eastAsia="宋体" w:hAnsi="宋体"/>
          <w:sz w:val="24"/>
          <w:szCs w:val="24"/>
        </w:rPr>
      </w:pPr>
      <w:r w:rsidRPr="00105C8B">
        <w:rPr>
          <w:rFonts w:ascii="宋体" w:eastAsia="宋体" w:hAnsi="宋体" w:hint="eastAsia"/>
          <w:sz w:val="24"/>
          <w:szCs w:val="24"/>
        </w:rPr>
        <w:t>接口请求日志完整保留，定期进行检查并对</w:t>
      </w:r>
      <w:proofErr w:type="gramStart"/>
      <w:r w:rsidRPr="00105C8B">
        <w:rPr>
          <w:rFonts w:ascii="宋体" w:eastAsia="宋体" w:hAnsi="宋体" w:hint="eastAsia"/>
          <w:sz w:val="24"/>
          <w:szCs w:val="24"/>
        </w:rPr>
        <w:t>异常访问</w:t>
      </w:r>
      <w:proofErr w:type="gramEnd"/>
      <w:r w:rsidRPr="00105C8B">
        <w:rPr>
          <w:rFonts w:ascii="宋体" w:eastAsia="宋体" w:hAnsi="宋体" w:hint="eastAsia"/>
          <w:sz w:val="24"/>
          <w:szCs w:val="24"/>
        </w:rPr>
        <w:t>加以限制。</w:t>
      </w:r>
    </w:p>
    <w:p w:rsidR="00CC6958" w:rsidRPr="00D37CFC" w:rsidRDefault="00CC6958" w:rsidP="00231688">
      <w:pPr>
        <w:pStyle w:val="2"/>
        <w:numPr>
          <w:ilvl w:val="1"/>
          <w:numId w:val="7"/>
        </w:numPr>
      </w:pPr>
      <w:bookmarkStart w:id="4" w:name="_Toc37157461"/>
      <w:r w:rsidRPr="00D37CFC">
        <w:rPr>
          <w:rFonts w:hint="eastAsia"/>
        </w:rPr>
        <w:lastRenderedPageBreak/>
        <w:t>接口返回码说明</w:t>
      </w:r>
      <w:bookmarkEnd w:id="4"/>
    </w:p>
    <w:tbl>
      <w:tblPr>
        <w:tblStyle w:val="a8"/>
        <w:tblW w:w="0" w:type="auto"/>
        <w:tblLook w:val="04A0" w:firstRow="1" w:lastRow="0" w:firstColumn="1" w:lastColumn="0" w:noHBand="0" w:noVBand="1"/>
      </w:tblPr>
      <w:tblGrid>
        <w:gridCol w:w="4148"/>
        <w:gridCol w:w="4148"/>
      </w:tblGrid>
      <w:tr w:rsidR="0084438F" w:rsidRPr="00105C8B" w:rsidTr="0084438F">
        <w:tc>
          <w:tcPr>
            <w:tcW w:w="4148" w:type="dxa"/>
          </w:tcPr>
          <w:p w:rsidR="0084438F" w:rsidRPr="00105C8B" w:rsidRDefault="00570AA1" w:rsidP="009F53DA">
            <w:pPr>
              <w:jc w:val="left"/>
              <w:rPr>
                <w:rFonts w:ascii="宋体" w:eastAsia="宋体" w:hAnsi="宋体"/>
                <w:sz w:val="24"/>
                <w:szCs w:val="24"/>
              </w:rPr>
            </w:pPr>
            <w:r>
              <w:rPr>
                <w:rFonts w:ascii="宋体" w:eastAsia="宋体" w:hAnsi="宋体" w:hint="eastAsia"/>
                <w:sz w:val="24"/>
                <w:szCs w:val="24"/>
              </w:rPr>
              <w:t>代码</w:t>
            </w:r>
          </w:p>
        </w:tc>
        <w:tc>
          <w:tcPr>
            <w:tcW w:w="4148" w:type="dxa"/>
          </w:tcPr>
          <w:p w:rsidR="0084438F" w:rsidRPr="00105C8B" w:rsidRDefault="00570AA1" w:rsidP="009F53DA">
            <w:pPr>
              <w:jc w:val="left"/>
              <w:rPr>
                <w:rFonts w:ascii="宋体" w:eastAsia="宋体" w:hAnsi="宋体"/>
                <w:sz w:val="24"/>
                <w:szCs w:val="24"/>
              </w:rPr>
            </w:pPr>
            <w:r>
              <w:rPr>
                <w:rFonts w:ascii="宋体" w:eastAsia="宋体" w:hAnsi="宋体" w:hint="eastAsia"/>
                <w:sz w:val="24"/>
                <w:szCs w:val="24"/>
              </w:rPr>
              <w:t>信息</w:t>
            </w:r>
          </w:p>
        </w:tc>
      </w:tr>
      <w:tr w:rsidR="00164F31" w:rsidRPr="00105C8B" w:rsidTr="0084438F">
        <w:tc>
          <w:tcPr>
            <w:tcW w:w="4148" w:type="dxa"/>
          </w:tcPr>
          <w:p w:rsidR="00164F31" w:rsidRPr="00105C8B" w:rsidRDefault="00164F31" w:rsidP="009F53DA">
            <w:pPr>
              <w:jc w:val="left"/>
              <w:rPr>
                <w:rFonts w:ascii="宋体" w:eastAsia="宋体" w:hAnsi="宋体"/>
                <w:sz w:val="24"/>
                <w:szCs w:val="24"/>
              </w:rPr>
            </w:pPr>
            <w:r w:rsidRPr="00105C8B">
              <w:rPr>
                <w:rFonts w:ascii="宋体" w:eastAsia="宋体" w:hAnsi="宋体" w:hint="eastAsia"/>
                <w:sz w:val="24"/>
                <w:szCs w:val="24"/>
              </w:rPr>
              <w:t>2</w:t>
            </w:r>
            <w:r w:rsidRPr="00105C8B">
              <w:rPr>
                <w:rFonts w:ascii="宋体" w:eastAsia="宋体" w:hAnsi="宋体"/>
                <w:sz w:val="24"/>
                <w:szCs w:val="24"/>
              </w:rPr>
              <w:t>00</w:t>
            </w:r>
          </w:p>
        </w:tc>
        <w:tc>
          <w:tcPr>
            <w:tcW w:w="4148" w:type="dxa"/>
          </w:tcPr>
          <w:p w:rsidR="00164F31" w:rsidRPr="00105C8B" w:rsidRDefault="00570AA1" w:rsidP="009F53DA">
            <w:pPr>
              <w:jc w:val="left"/>
              <w:rPr>
                <w:rFonts w:ascii="宋体" w:eastAsia="宋体" w:hAnsi="宋体"/>
                <w:sz w:val="24"/>
                <w:szCs w:val="24"/>
              </w:rPr>
            </w:pPr>
            <w:r>
              <w:rPr>
                <w:rFonts w:ascii="宋体" w:eastAsia="宋体" w:hAnsi="宋体" w:hint="eastAsia"/>
                <w:sz w:val="24"/>
                <w:szCs w:val="24"/>
              </w:rPr>
              <w:t>成功</w:t>
            </w:r>
          </w:p>
        </w:tc>
      </w:tr>
      <w:tr w:rsidR="0084438F" w:rsidRPr="00105C8B" w:rsidTr="0084438F">
        <w:tc>
          <w:tcPr>
            <w:tcW w:w="4148" w:type="dxa"/>
          </w:tcPr>
          <w:p w:rsidR="0084438F" w:rsidRPr="00105C8B" w:rsidRDefault="0084438F" w:rsidP="009F53DA">
            <w:pPr>
              <w:jc w:val="left"/>
              <w:rPr>
                <w:rFonts w:ascii="宋体" w:eastAsia="宋体" w:hAnsi="宋体"/>
                <w:sz w:val="24"/>
                <w:szCs w:val="24"/>
              </w:rPr>
            </w:pPr>
            <w:r w:rsidRPr="00105C8B">
              <w:rPr>
                <w:rFonts w:ascii="宋体" w:eastAsia="宋体" w:hAnsi="宋体" w:hint="eastAsia"/>
                <w:sz w:val="24"/>
                <w:szCs w:val="24"/>
              </w:rPr>
              <w:t>20</w:t>
            </w:r>
            <w:r w:rsidR="00164F31" w:rsidRPr="00105C8B">
              <w:rPr>
                <w:rFonts w:ascii="宋体" w:eastAsia="宋体" w:hAnsi="宋体"/>
                <w:sz w:val="24"/>
                <w:szCs w:val="24"/>
              </w:rPr>
              <w:t>1</w:t>
            </w:r>
          </w:p>
        </w:tc>
        <w:tc>
          <w:tcPr>
            <w:tcW w:w="4148" w:type="dxa"/>
          </w:tcPr>
          <w:p w:rsidR="0084438F" w:rsidRPr="00105C8B" w:rsidRDefault="00570AA1" w:rsidP="009F53DA">
            <w:pPr>
              <w:jc w:val="left"/>
              <w:rPr>
                <w:rFonts w:ascii="宋体" w:eastAsia="宋体" w:hAnsi="宋体"/>
                <w:sz w:val="24"/>
                <w:szCs w:val="24"/>
              </w:rPr>
            </w:pPr>
            <w:r>
              <w:rPr>
                <w:rFonts w:ascii="宋体" w:eastAsia="宋体" w:hAnsi="宋体" w:hint="eastAsia"/>
                <w:sz w:val="24"/>
                <w:szCs w:val="24"/>
              </w:rPr>
              <w:t>成功并创建</w:t>
            </w:r>
          </w:p>
        </w:tc>
      </w:tr>
      <w:tr w:rsidR="00F7064D" w:rsidRPr="00105C8B" w:rsidTr="0084438F">
        <w:tc>
          <w:tcPr>
            <w:tcW w:w="4148" w:type="dxa"/>
          </w:tcPr>
          <w:p w:rsidR="00F7064D" w:rsidRPr="00105C8B" w:rsidRDefault="00F7064D" w:rsidP="009F53DA">
            <w:pPr>
              <w:jc w:val="left"/>
              <w:rPr>
                <w:rFonts w:ascii="宋体" w:eastAsia="宋体" w:hAnsi="宋体"/>
                <w:sz w:val="24"/>
                <w:szCs w:val="24"/>
              </w:rPr>
            </w:pPr>
            <w:r w:rsidRPr="00105C8B">
              <w:rPr>
                <w:rFonts w:ascii="宋体" w:eastAsia="宋体" w:hAnsi="宋体" w:hint="eastAsia"/>
                <w:sz w:val="24"/>
                <w:szCs w:val="24"/>
              </w:rPr>
              <w:t>3</w:t>
            </w:r>
            <w:r w:rsidRPr="00105C8B">
              <w:rPr>
                <w:rFonts w:ascii="宋体" w:eastAsia="宋体" w:hAnsi="宋体"/>
                <w:sz w:val="24"/>
                <w:szCs w:val="24"/>
              </w:rPr>
              <w:t>04</w:t>
            </w:r>
          </w:p>
        </w:tc>
        <w:tc>
          <w:tcPr>
            <w:tcW w:w="4148" w:type="dxa"/>
          </w:tcPr>
          <w:p w:rsidR="00F7064D" w:rsidRPr="00105C8B" w:rsidRDefault="00570AA1" w:rsidP="009F53DA">
            <w:pPr>
              <w:jc w:val="left"/>
              <w:rPr>
                <w:rFonts w:ascii="宋体" w:eastAsia="宋体" w:hAnsi="宋体"/>
                <w:sz w:val="24"/>
                <w:szCs w:val="24"/>
              </w:rPr>
            </w:pPr>
            <w:r>
              <w:rPr>
                <w:rFonts w:ascii="宋体" w:eastAsia="宋体" w:hAnsi="宋体" w:hint="eastAsia"/>
                <w:sz w:val="24"/>
                <w:szCs w:val="24"/>
              </w:rPr>
              <w:t>使用缓存数据</w:t>
            </w:r>
          </w:p>
        </w:tc>
      </w:tr>
      <w:tr w:rsidR="0084438F" w:rsidRPr="00105C8B" w:rsidTr="0084438F">
        <w:tc>
          <w:tcPr>
            <w:tcW w:w="4148" w:type="dxa"/>
          </w:tcPr>
          <w:p w:rsidR="0084438F" w:rsidRPr="00105C8B" w:rsidRDefault="0084438F" w:rsidP="009F53DA">
            <w:pPr>
              <w:jc w:val="left"/>
              <w:rPr>
                <w:rFonts w:ascii="宋体" w:eastAsia="宋体" w:hAnsi="宋体"/>
                <w:sz w:val="24"/>
                <w:szCs w:val="24"/>
              </w:rPr>
            </w:pPr>
            <w:r w:rsidRPr="00105C8B">
              <w:rPr>
                <w:rFonts w:ascii="宋体" w:eastAsia="宋体" w:hAnsi="宋体" w:hint="eastAsia"/>
                <w:sz w:val="24"/>
                <w:szCs w:val="24"/>
              </w:rPr>
              <w:t>400</w:t>
            </w:r>
          </w:p>
        </w:tc>
        <w:tc>
          <w:tcPr>
            <w:tcW w:w="4148" w:type="dxa"/>
          </w:tcPr>
          <w:p w:rsidR="0084438F" w:rsidRPr="00105C8B" w:rsidRDefault="00570AA1" w:rsidP="009F53DA">
            <w:pPr>
              <w:jc w:val="left"/>
              <w:rPr>
                <w:rFonts w:ascii="宋体" w:eastAsia="宋体" w:hAnsi="宋体"/>
                <w:sz w:val="24"/>
                <w:szCs w:val="24"/>
              </w:rPr>
            </w:pPr>
            <w:r>
              <w:rPr>
                <w:rFonts w:ascii="宋体" w:eastAsia="宋体" w:hAnsi="宋体" w:hint="eastAsia"/>
                <w:sz w:val="24"/>
                <w:szCs w:val="24"/>
              </w:rPr>
              <w:t>请求格式错误</w:t>
            </w:r>
          </w:p>
        </w:tc>
      </w:tr>
      <w:tr w:rsidR="0084438F" w:rsidRPr="00105C8B" w:rsidTr="0084438F">
        <w:tc>
          <w:tcPr>
            <w:tcW w:w="4148" w:type="dxa"/>
          </w:tcPr>
          <w:p w:rsidR="0084438F" w:rsidRPr="00105C8B" w:rsidRDefault="0084438F" w:rsidP="009F53DA">
            <w:pPr>
              <w:jc w:val="left"/>
              <w:rPr>
                <w:rFonts w:ascii="宋体" w:eastAsia="宋体" w:hAnsi="宋体"/>
                <w:sz w:val="24"/>
                <w:szCs w:val="24"/>
              </w:rPr>
            </w:pPr>
            <w:r w:rsidRPr="00105C8B">
              <w:rPr>
                <w:rFonts w:ascii="宋体" w:eastAsia="宋体" w:hAnsi="宋体" w:hint="eastAsia"/>
                <w:sz w:val="24"/>
                <w:szCs w:val="24"/>
              </w:rPr>
              <w:t>403</w:t>
            </w:r>
          </w:p>
        </w:tc>
        <w:tc>
          <w:tcPr>
            <w:tcW w:w="4148" w:type="dxa"/>
          </w:tcPr>
          <w:p w:rsidR="0084438F" w:rsidRPr="00105C8B" w:rsidRDefault="00570AA1" w:rsidP="009F53DA">
            <w:pPr>
              <w:jc w:val="left"/>
              <w:rPr>
                <w:rFonts w:ascii="宋体" w:eastAsia="宋体" w:hAnsi="宋体"/>
                <w:sz w:val="24"/>
                <w:szCs w:val="24"/>
              </w:rPr>
            </w:pPr>
            <w:r>
              <w:rPr>
                <w:rFonts w:ascii="宋体" w:eastAsia="宋体" w:hAnsi="宋体" w:hint="eastAsia"/>
                <w:sz w:val="24"/>
                <w:szCs w:val="24"/>
              </w:rPr>
              <w:t>请求权限不足</w:t>
            </w:r>
          </w:p>
        </w:tc>
      </w:tr>
      <w:tr w:rsidR="00164F31" w:rsidRPr="00105C8B" w:rsidTr="0084438F">
        <w:tc>
          <w:tcPr>
            <w:tcW w:w="4148" w:type="dxa"/>
          </w:tcPr>
          <w:p w:rsidR="00164F31" w:rsidRPr="00105C8B" w:rsidRDefault="00164F31" w:rsidP="009F53DA">
            <w:pPr>
              <w:jc w:val="left"/>
              <w:rPr>
                <w:rFonts w:ascii="宋体" w:eastAsia="宋体" w:hAnsi="宋体"/>
                <w:sz w:val="24"/>
                <w:szCs w:val="24"/>
              </w:rPr>
            </w:pPr>
            <w:r w:rsidRPr="00105C8B">
              <w:rPr>
                <w:rFonts w:ascii="宋体" w:eastAsia="宋体" w:hAnsi="宋体" w:hint="eastAsia"/>
                <w:sz w:val="24"/>
                <w:szCs w:val="24"/>
              </w:rPr>
              <w:t>4</w:t>
            </w:r>
            <w:r w:rsidRPr="00105C8B">
              <w:rPr>
                <w:rFonts w:ascii="宋体" w:eastAsia="宋体" w:hAnsi="宋体"/>
                <w:sz w:val="24"/>
                <w:szCs w:val="24"/>
              </w:rPr>
              <w:t>04</w:t>
            </w:r>
          </w:p>
        </w:tc>
        <w:tc>
          <w:tcPr>
            <w:tcW w:w="4148" w:type="dxa"/>
          </w:tcPr>
          <w:p w:rsidR="00164F31" w:rsidRPr="00105C8B" w:rsidRDefault="00570AA1" w:rsidP="009F53DA">
            <w:pPr>
              <w:jc w:val="left"/>
              <w:rPr>
                <w:rFonts w:ascii="宋体" w:eastAsia="宋体" w:hAnsi="宋体"/>
                <w:sz w:val="24"/>
                <w:szCs w:val="24"/>
              </w:rPr>
            </w:pPr>
            <w:r>
              <w:rPr>
                <w:rFonts w:ascii="宋体" w:eastAsia="宋体" w:hAnsi="宋体" w:hint="eastAsia"/>
                <w:sz w:val="24"/>
                <w:szCs w:val="24"/>
              </w:rPr>
              <w:t>资源未被找到</w:t>
            </w:r>
          </w:p>
        </w:tc>
      </w:tr>
      <w:tr w:rsidR="0084438F" w:rsidRPr="00105C8B" w:rsidTr="0084438F">
        <w:tc>
          <w:tcPr>
            <w:tcW w:w="4148" w:type="dxa"/>
          </w:tcPr>
          <w:p w:rsidR="0084438F" w:rsidRPr="00105C8B" w:rsidRDefault="0084438F" w:rsidP="009F53DA">
            <w:pPr>
              <w:jc w:val="left"/>
              <w:rPr>
                <w:rFonts w:ascii="宋体" w:eastAsia="宋体" w:hAnsi="宋体"/>
                <w:sz w:val="24"/>
                <w:szCs w:val="24"/>
              </w:rPr>
            </w:pPr>
            <w:r w:rsidRPr="00105C8B">
              <w:rPr>
                <w:rFonts w:ascii="宋体" w:eastAsia="宋体" w:hAnsi="宋体" w:hint="eastAsia"/>
                <w:sz w:val="24"/>
                <w:szCs w:val="24"/>
              </w:rPr>
              <w:t>4</w:t>
            </w:r>
            <w:r w:rsidRPr="00105C8B">
              <w:rPr>
                <w:rFonts w:ascii="宋体" w:eastAsia="宋体" w:hAnsi="宋体"/>
                <w:sz w:val="24"/>
                <w:szCs w:val="24"/>
              </w:rPr>
              <w:t>09</w:t>
            </w:r>
          </w:p>
        </w:tc>
        <w:tc>
          <w:tcPr>
            <w:tcW w:w="4148" w:type="dxa"/>
          </w:tcPr>
          <w:p w:rsidR="0084438F" w:rsidRPr="00105C8B" w:rsidRDefault="00570AA1" w:rsidP="009F53DA">
            <w:pPr>
              <w:jc w:val="left"/>
              <w:rPr>
                <w:rFonts w:ascii="宋体" w:eastAsia="宋体" w:hAnsi="宋体"/>
                <w:sz w:val="24"/>
                <w:szCs w:val="24"/>
              </w:rPr>
            </w:pPr>
            <w:r>
              <w:rPr>
                <w:rFonts w:ascii="宋体" w:eastAsia="宋体" w:hAnsi="宋体" w:hint="eastAsia"/>
                <w:sz w:val="24"/>
                <w:szCs w:val="24"/>
              </w:rPr>
              <w:t>插入资源冲突</w:t>
            </w:r>
          </w:p>
        </w:tc>
      </w:tr>
      <w:tr w:rsidR="00164F31" w:rsidRPr="00105C8B" w:rsidTr="0084438F">
        <w:tc>
          <w:tcPr>
            <w:tcW w:w="4148" w:type="dxa"/>
          </w:tcPr>
          <w:p w:rsidR="00164F31" w:rsidRPr="00105C8B" w:rsidRDefault="00164F31" w:rsidP="009F53DA">
            <w:pPr>
              <w:jc w:val="left"/>
              <w:rPr>
                <w:rFonts w:ascii="宋体" w:eastAsia="宋体" w:hAnsi="宋体"/>
                <w:sz w:val="24"/>
                <w:szCs w:val="24"/>
              </w:rPr>
            </w:pPr>
            <w:r w:rsidRPr="00105C8B">
              <w:rPr>
                <w:rFonts w:ascii="宋体" w:eastAsia="宋体" w:hAnsi="宋体" w:hint="eastAsia"/>
                <w:sz w:val="24"/>
                <w:szCs w:val="24"/>
              </w:rPr>
              <w:t>5</w:t>
            </w:r>
            <w:r w:rsidRPr="00105C8B">
              <w:rPr>
                <w:rFonts w:ascii="宋体" w:eastAsia="宋体" w:hAnsi="宋体"/>
                <w:sz w:val="24"/>
                <w:szCs w:val="24"/>
              </w:rPr>
              <w:t>00</w:t>
            </w:r>
          </w:p>
        </w:tc>
        <w:tc>
          <w:tcPr>
            <w:tcW w:w="4148" w:type="dxa"/>
          </w:tcPr>
          <w:p w:rsidR="00164F31" w:rsidRPr="00105C8B" w:rsidRDefault="00570AA1" w:rsidP="009F53DA">
            <w:pPr>
              <w:jc w:val="left"/>
              <w:rPr>
                <w:rFonts w:ascii="宋体" w:eastAsia="宋体" w:hAnsi="宋体"/>
                <w:sz w:val="24"/>
                <w:szCs w:val="24"/>
              </w:rPr>
            </w:pPr>
            <w:r>
              <w:rPr>
                <w:rFonts w:ascii="宋体" w:eastAsia="宋体" w:hAnsi="宋体" w:hint="eastAsia"/>
                <w:sz w:val="24"/>
                <w:szCs w:val="24"/>
              </w:rPr>
              <w:t>服务器内部错误</w:t>
            </w:r>
          </w:p>
        </w:tc>
      </w:tr>
      <w:tr w:rsidR="00F7064D" w:rsidRPr="00105C8B" w:rsidTr="0084438F">
        <w:tc>
          <w:tcPr>
            <w:tcW w:w="4148" w:type="dxa"/>
          </w:tcPr>
          <w:p w:rsidR="00F7064D" w:rsidRPr="00105C8B" w:rsidRDefault="00F7064D" w:rsidP="009F53DA">
            <w:pPr>
              <w:jc w:val="left"/>
              <w:rPr>
                <w:rFonts w:ascii="宋体" w:eastAsia="宋体" w:hAnsi="宋体"/>
                <w:sz w:val="24"/>
                <w:szCs w:val="24"/>
              </w:rPr>
            </w:pPr>
            <w:r w:rsidRPr="00105C8B">
              <w:rPr>
                <w:rFonts w:ascii="宋体" w:eastAsia="宋体" w:hAnsi="宋体" w:hint="eastAsia"/>
                <w:sz w:val="24"/>
                <w:szCs w:val="24"/>
              </w:rPr>
              <w:t>5</w:t>
            </w:r>
            <w:r w:rsidRPr="00105C8B">
              <w:rPr>
                <w:rFonts w:ascii="宋体" w:eastAsia="宋体" w:hAnsi="宋体"/>
                <w:sz w:val="24"/>
                <w:szCs w:val="24"/>
              </w:rPr>
              <w:t>01</w:t>
            </w:r>
          </w:p>
        </w:tc>
        <w:tc>
          <w:tcPr>
            <w:tcW w:w="4148" w:type="dxa"/>
          </w:tcPr>
          <w:p w:rsidR="00F7064D" w:rsidRPr="00105C8B" w:rsidRDefault="00570AA1" w:rsidP="009F53DA">
            <w:pPr>
              <w:jc w:val="left"/>
              <w:rPr>
                <w:rFonts w:ascii="宋体" w:eastAsia="宋体" w:hAnsi="宋体"/>
                <w:sz w:val="24"/>
                <w:szCs w:val="24"/>
              </w:rPr>
            </w:pPr>
            <w:r>
              <w:rPr>
                <w:rFonts w:ascii="宋体" w:eastAsia="宋体" w:hAnsi="宋体" w:hint="eastAsia"/>
                <w:sz w:val="24"/>
                <w:szCs w:val="24"/>
              </w:rPr>
              <w:t>方法尚未被实现</w:t>
            </w:r>
          </w:p>
        </w:tc>
      </w:tr>
    </w:tbl>
    <w:p w:rsidR="009D3ED4" w:rsidRPr="00105C8B" w:rsidRDefault="009D3ED4" w:rsidP="009D3ED4">
      <w:pPr>
        <w:spacing w:line="360" w:lineRule="auto"/>
        <w:jc w:val="left"/>
        <w:rPr>
          <w:rFonts w:ascii="宋体" w:eastAsia="宋体" w:hAnsi="宋体"/>
          <w:sz w:val="24"/>
          <w:szCs w:val="24"/>
        </w:rPr>
      </w:pPr>
    </w:p>
    <w:p w:rsidR="00B9175C" w:rsidRDefault="00CC6958" w:rsidP="00231688">
      <w:pPr>
        <w:pStyle w:val="1"/>
        <w:numPr>
          <w:ilvl w:val="0"/>
          <w:numId w:val="7"/>
        </w:numPr>
      </w:pPr>
      <w:bookmarkStart w:id="5" w:name="_Toc37157462"/>
      <w:r w:rsidRPr="00D37CFC">
        <w:rPr>
          <w:rFonts w:hint="eastAsia"/>
        </w:rPr>
        <w:t>接口规范</w:t>
      </w:r>
      <w:bookmarkEnd w:id="5"/>
    </w:p>
    <w:p w:rsidR="00CC6958" w:rsidRPr="00B9175C" w:rsidRDefault="00CC6958" w:rsidP="00231688">
      <w:pPr>
        <w:pStyle w:val="2"/>
        <w:numPr>
          <w:ilvl w:val="1"/>
          <w:numId w:val="7"/>
        </w:numPr>
        <w:rPr>
          <w:rFonts w:asciiTheme="minorHAnsi" w:eastAsiaTheme="minorEastAsia" w:hAnsiTheme="minorHAnsi"/>
          <w:sz w:val="44"/>
          <w:szCs w:val="44"/>
        </w:rPr>
      </w:pPr>
      <w:bookmarkStart w:id="6" w:name="_Toc37157463"/>
      <w:r w:rsidRPr="00B9175C">
        <w:rPr>
          <w:rFonts w:hint="eastAsia"/>
        </w:rPr>
        <w:t>大数据</w:t>
      </w:r>
      <w:r w:rsidR="00177A09">
        <w:rPr>
          <w:rFonts w:hint="eastAsia"/>
        </w:rPr>
        <w:t>平台</w:t>
      </w:r>
      <w:proofErr w:type="gramStart"/>
      <w:r w:rsidRPr="00B9175C">
        <w:rPr>
          <w:rFonts w:hint="eastAsia"/>
        </w:rPr>
        <w:t>微服务</w:t>
      </w:r>
      <w:proofErr w:type="gramEnd"/>
      <w:r w:rsidRPr="00B9175C">
        <w:rPr>
          <w:rFonts w:hint="eastAsia"/>
        </w:rPr>
        <w:t>接口</w:t>
      </w:r>
      <w:bookmarkEnd w:id="6"/>
    </w:p>
    <w:p w:rsidR="00A36A8F" w:rsidRPr="00A05464" w:rsidRDefault="005A76C4" w:rsidP="005A76C4">
      <w:pPr>
        <w:spacing w:line="360" w:lineRule="auto"/>
        <w:jc w:val="left"/>
        <w:rPr>
          <w:rFonts w:ascii="宋体" w:eastAsia="宋体" w:hAnsi="宋体"/>
          <w:sz w:val="24"/>
          <w:szCs w:val="24"/>
        </w:rPr>
      </w:pPr>
      <w:r w:rsidRPr="00A05464">
        <w:rPr>
          <w:rFonts w:ascii="宋体" w:eastAsia="宋体" w:hAnsi="宋体" w:hint="eastAsia"/>
          <w:sz w:val="24"/>
          <w:szCs w:val="24"/>
        </w:rPr>
        <w:t>说明：</w:t>
      </w:r>
    </w:p>
    <w:p w:rsidR="005A76C4" w:rsidRPr="00105C8B" w:rsidRDefault="005A76C4" w:rsidP="00A36A8F">
      <w:pPr>
        <w:spacing w:line="360" w:lineRule="auto"/>
        <w:ind w:firstLineChars="200" w:firstLine="480"/>
        <w:jc w:val="left"/>
        <w:rPr>
          <w:rFonts w:ascii="宋体" w:eastAsia="宋体" w:hAnsi="宋体"/>
          <w:sz w:val="24"/>
          <w:szCs w:val="24"/>
        </w:rPr>
      </w:pPr>
      <w:r w:rsidRPr="00105C8B">
        <w:rPr>
          <w:rFonts w:ascii="宋体" w:eastAsia="宋体" w:hAnsi="宋体" w:hint="eastAsia"/>
          <w:sz w:val="24"/>
          <w:szCs w:val="24"/>
        </w:rPr>
        <w:t>结构化与非结构化大数据存储方案由开源大数据平台或分布式数据库提供，访问方式以数据的获取操作为主，可对多种大数据计算框架</w:t>
      </w:r>
      <w:r w:rsidR="00177A09">
        <w:rPr>
          <w:rFonts w:ascii="宋体" w:eastAsia="宋体" w:hAnsi="宋体" w:hint="eastAsia"/>
          <w:sz w:val="24"/>
          <w:szCs w:val="24"/>
        </w:rPr>
        <w:t>查询</w:t>
      </w:r>
      <w:r w:rsidRPr="00105C8B">
        <w:rPr>
          <w:rFonts w:ascii="宋体" w:eastAsia="宋体" w:hAnsi="宋体" w:hint="eastAsia"/>
          <w:sz w:val="24"/>
          <w:szCs w:val="24"/>
        </w:rPr>
        <w:t>语言和数据库查询语言进行封装，统一数据资源暴露方式</w:t>
      </w:r>
      <w:r w:rsidR="00F42BCF">
        <w:rPr>
          <w:rFonts w:ascii="宋体" w:eastAsia="宋体" w:hAnsi="宋体" w:hint="eastAsia"/>
          <w:sz w:val="24"/>
          <w:szCs w:val="24"/>
        </w:rPr>
        <w:t>，返回文本、图像、视频、语音、网页等多种类型的文档</w:t>
      </w:r>
      <w:r w:rsidRPr="00105C8B">
        <w:rPr>
          <w:rFonts w:ascii="宋体" w:eastAsia="宋体" w:hAnsi="宋体" w:hint="eastAsia"/>
          <w:sz w:val="24"/>
          <w:szCs w:val="24"/>
        </w:rPr>
        <w:t>。</w:t>
      </w:r>
    </w:p>
    <w:p w:rsidR="002B25CC" w:rsidRDefault="008C618B" w:rsidP="00231688">
      <w:pPr>
        <w:pStyle w:val="3"/>
        <w:numPr>
          <w:ilvl w:val="2"/>
          <w:numId w:val="7"/>
        </w:numPr>
      </w:pPr>
      <w:bookmarkStart w:id="7" w:name="_Toc37157464"/>
      <w:r w:rsidRPr="00105C8B">
        <w:rPr>
          <w:rFonts w:hint="eastAsia"/>
        </w:rPr>
        <w:t>大数据获取</w:t>
      </w:r>
      <w:bookmarkEnd w:id="7"/>
    </w:p>
    <w:p w:rsidR="00B708D0" w:rsidRPr="00B708D0" w:rsidRDefault="00B708D0" w:rsidP="00231688">
      <w:pPr>
        <w:pStyle w:val="4"/>
        <w:numPr>
          <w:ilvl w:val="0"/>
          <w:numId w:val="25"/>
        </w:numPr>
      </w:pPr>
      <w:bookmarkStart w:id="8" w:name="_Toc37157465"/>
      <w:r>
        <w:rPr>
          <w:rFonts w:hint="eastAsia"/>
        </w:rPr>
        <w:t>在线少量数据查询</w:t>
      </w:r>
      <w:bookmarkEnd w:id="8"/>
    </w:p>
    <w:p w:rsidR="002B25CC" w:rsidRPr="002B25CC" w:rsidRDefault="002B25CC" w:rsidP="00231688">
      <w:pPr>
        <w:pStyle w:val="a3"/>
        <w:numPr>
          <w:ilvl w:val="0"/>
          <w:numId w:val="8"/>
        </w:numPr>
        <w:spacing w:line="360" w:lineRule="auto"/>
        <w:ind w:firstLineChars="0"/>
        <w:rPr>
          <w:rFonts w:ascii="宋体" w:eastAsia="宋体" w:hAnsi="宋体"/>
          <w:sz w:val="24"/>
          <w:szCs w:val="24"/>
        </w:rPr>
      </w:pPr>
      <w:r w:rsidRPr="002B25CC">
        <w:rPr>
          <w:rFonts w:ascii="宋体" w:eastAsia="宋体" w:hAnsi="宋体" w:hint="eastAsia"/>
          <w:sz w:val="24"/>
          <w:szCs w:val="24"/>
        </w:rPr>
        <w:t>H</w:t>
      </w:r>
      <w:r w:rsidRPr="002B25CC">
        <w:rPr>
          <w:rFonts w:ascii="宋体" w:eastAsia="宋体" w:hAnsi="宋体"/>
          <w:sz w:val="24"/>
          <w:szCs w:val="24"/>
        </w:rPr>
        <w:t>TTP</w:t>
      </w:r>
      <w:r w:rsidRPr="002B25CC">
        <w:rPr>
          <w:rFonts w:ascii="宋体" w:eastAsia="宋体" w:hAnsi="宋体" w:hint="eastAsia"/>
          <w:sz w:val="24"/>
          <w:szCs w:val="24"/>
        </w:rPr>
        <w:t>接口</w:t>
      </w:r>
      <w:r w:rsidR="004202D0">
        <w:rPr>
          <w:rFonts w:ascii="宋体" w:eastAsia="宋体" w:hAnsi="宋体" w:hint="eastAsia"/>
          <w:sz w:val="24"/>
          <w:szCs w:val="24"/>
        </w:rPr>
        <w:t>（少量数据查询）</w:t>
      </w:r>
    </w:p>
    <w:tbl>
      <w:tblPr>
        <w:tblStyle w:val="a8"/>
        <w:tblW w:w="9498" w:type="dxa"/>
        <w:tblInd w:w="-572" w:type="dxa"/>
        <w:tblLook w:val="04A0" w:firstRow="1" w:lastRow="0" w:firstColumn="1" w:lastColumn="0" w:noHBand="0" w:noVBand="1"/>
      </w:tblPr>
      <w:tblGrid>
        <w:gridCol w:w="993"/>
        <w:gridCol w:w="8505"/>
      </w:tblGrid>
      <w:tr w:rsidR="009F53DA" w:rsidTr="009F53DA">
        <w:tc>
          <w:tcPr>
            <w:tcW w:w="993" w:type="dxa"/>
          </w:tcPr>
          <w:p w:rsidR="009F53DA" w:rsidRPr="009F53DA" w:rsidRDefault="009F53DA" w:rsidP="009F53D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F53DA" w:rsidRDefault="009F53DA" w:rsidP="009F53DA">
            <w:pPr>
              <w:jc w:val="left"/>
              <w:rPr>
                <w:rFonts w:ascii="宋体" w:eastAsia="宋体" w:hAnsi="宋体"/>
                <w:sz w:val="24"/>
                <w:szCs w:val="24"/>
              </w:rPr>
            </w:pPr>
            <w:r w:rsidRPr="00105C8B">
              <w:rPr>
                <w:rFonts w:ascii="宋体" w:eastAsia="宋体" w:hAnsi="宋体" w:hint="eastAsia"/>
                <w:sz w:val="24"/>
                <w:szCs w:val="24"/>
              </w:rPr>
              <w:t>以多种</w:t>
            </w:r>
            <w:r w:rsidRPr="00105C8B">
              <w:rPr>
                <w:rFonts w:ascii="宋体" w:eastAsia="宋体" w:hAnsi="宋体"/>
                <w:sz w:val="24"/>
                <w:szCs w:val="24"/>
              </w:rPr>
              <w:t>Q</w:t>
            </w:r>
            <w:r w:rsidRPr="00105C8B">
              <w:rPr>
                <w:rFonts w:ascii="宋体" w:eastAsia="宋体" w:hAnsi="宋体" w:hint="eastAsia"/>
                <w:sz w:val="24"/>
                <w:szCs w:val="24"/>
              </w:rPr>
              <w:t>uery</w:t>
            </w:r>
            <w:r w:rsidRPr="00105C8B">
              <w:rPr>
                <w:rFonts w:ascii="宋体" w:eastAsia="宋体" w:hAnsi="宋体"/>
                <w:sz w:val="24"/>
                <w:szCs w:val="24"/>
              </w:rPr>
              <w:t xml:space="preserve"> Language</w:t>
            </w:r>
            <w:r w:rsidRPr="00105C8B">
              <w:rPr>
                <w:rFonts w:ascii="宋体" w:eastAsia="宋体" w:hAnsi="宋体" w:hint="eastAsia"/>
                <w:sz w:val="24"/>
                <w:szCs w:val="24"/>
              </w:rPr>
              <w:t>格式获取满足一定条件的</w:t>
            </w:r>
            <w:r w:rsidR="004202D0">
              <w:rPr>
                <w:rFonts w:ascii="宋体" w:eastAsia="宋体" w:hAnsi="宋体" w:hint="eastAsia"/>
                <w:sz w:val="24"/>
                <w:szCs w:val="24"/>
              </w:rPr>
              <w:t>限定数量的</w:t>
            </w:r>
            <w:r w:rsidRPr="00105C8B">
              <w:rPr>
                <w:rFonts w:ascii="宋体" w:eastAsia="宋体" w:hAnsi="宋体" w:hint="eastAsia"/>
                <w:sz w:val="24"/>
                <w:szCs w:val="24"/>
              </w:rPr>
              <w:t>数据集合</w:t>
            </w:r>
            <w:r w:rsidR="006F4B3D">
              <w:rPr>
                <w:rFonts w:ascii="宋体" w:eastAsia="宋体" w:hAnsi="宋体" w:hint="eastAsia"/>
                <w:sz w:val="24"/>
                <w:szCs w:val="24"/>
              </w:rPr>
              <w:t>，</w:t>
            </w:r>
            <w:r w:rsidR="00F42BCF">
              <w:rPr>
                <w:rFonts w:ascii="宋体" w:eastAsia="宋体" w:hAnsi="宋体" w:hint="eastAsia"/>
                <w:sz w:val="24"/>
                <w:szCs w:val="24"/>
              </w:rPr>
              <w:t>可按需支持如M</w:t>
            </w:r>
            <w:r w:rsidR="00F42BCF">
              <w:rPr>
                <w:rFonts w:ascii="宋体" w:eastAsia="宋体" w:hAnsi="宋体"/>
                <w:sz w:val="24"/>
                <w:szCs w:val="24"/>
              </w:rPr>
              <w:t>ySQL</w:t>
            </w:r>
            <w:r w:rsidR="00F42BCF">
              <w:rPr>
                <w:rFonts w:ascii="宋体" w:eastAsia="宋体" w:hAnsi="宋体" w:hint="eastAsia"/>
                <w:sz w:val="24"/>
                <w:szCs w:val="24"/>
              </w:rPr>
              <w:t>、M</w:t>
            </w:r>
            <w:r w:rsidR="00F42BCF">
              <w:rPr>
                <w:rFonts w:ascii="宋体" w:eastAsia="宋体" w:hAnsi="宋体"/>
                <w:sz w:val="24"/>
                <w:szCs w:val="24"/>
              </w:rPr>
              <w:t>ongodb</w:t>
            </w:r>
            <w:r w:rsidR="00F42BCF">
              <w:rPr>
                <w:rFonts w:ascii="宋体" w:eastAsia="宋体" w:hAnsi="宋体" w:hint="eastAsia"/>
                <w:sz w:val="24"/>
                <w:szCs w:val="24"/>
              </w:rPr>
              <w:t>、E</w:t>
            </w:r>
            <w:r w:rsidR="00F42BCF">
              <w:rPr>
                <w:rFonts w:ascii="宋体" w:eastAsia="宋体" w:hAnsi="宋体"/>
                <w:sz w:val="24"/>
                <w:szCs w:val="24"/>
              </w:rPr>
              <w:t>S</w:t>
            </w:r>
            <w:r w:rsidR="00F42BCF">
              <w:rPr>
                <w:rFonts w:ascii="宋体" w:eastAsia="宋体" w:hAnsi="宋体" w:hint="eastAsia"/>
                <w:sz w:val="24"/>
                <w:szCs w:val="24"/>
              </w:rPr>
              <w:t>、H</w:t>
            </w:r>
            <w:r w:rsidR="00F42BCF">
              <w:rPr>
                <w:rFonts w:ascii="宋体" w:eastAsia="宋体" w:hAnsi="宋体"/>
                <w:sz w:val="24"/>
                <w:szCs w:val="24"/>
              </w:rPr>
              <w:t>B</w:t>
            </w:r>
            <w:r w:rsidR="00F42BCF">
              <w:rPr>
                <w:rFonts w:ascii="宋体" w:eastAsia="宋体" w:hAnsi="宋体" w:hint="eastAsia"/>
                <w:sz w:val="24"/>
                <w:szCs w:val="24"/>
              </w:rPr>
              <w:t>ase、H</w:t>
            </w:r>
            <w:r w:rsidR="00F42BCF">
              <w:rPr>
                <w:rFonts w:ascii="宋体" w:eastAsia="宋体" w:hAnsi="宋体"/>
                <w:sz w:val="24"/>
                <w:szCs w:val="24"/>
              </w:rPr>
              <w:t>ive</w:t>
            </w:r>
            <w:r w:rsidR="00F42BCF">
              <w:rPr>
                <w:rFonts w:ascii="宋体" w:eastAsia="宋体" w:hAnsi="宋体" w:hint="eastAsia"/>
                <w:sz w:val="24"/>
                <w:szCs w:val="24"/>
              </w:rPr>
              <w:t>、Spark</w:t>
            </w:r>
            <w:r w:rsidR="00F42BCF">
              <w:rPr>
                <w:rFonts w:ascii="宋体" w:eastAsia="宋体" w:hAnsi="宋体"/>
                <w:sz w:val="24"/>
                <w:szCs w:val="24"/>
              </w:rPr>
              <w:t xml:space="preserve"> SQL</w:t>
            </w:r>
            <w:r w:rsidR="00F42BCF">
              <w:rPr>
                <w:rFonts w:ascii="宋体" w:eastAsia="宋体" w:hAnsi="宋体" w:hint="eastAsia"/>
                <w:sz w:val="24"/>
                <w:szCs w:val="24"/>
              </w:rPr>
              <w:t>等</w:t>
            </w:r>
            <w:r w:rsidR="002B25CC">
              <w:rPr>
                <w:rFonts w:ascii="宋体" w:eastAsia="宋体" w:hAnsi="宋体" w:hint="eastAsia"/>
                <w:sz w:val="24"/>
                <w:szCs w:val="24"/>
              </w:rPr>
              <w:t>。</w:t>
            </w:r>
          </w:p>
        </w:tc>
      </w:tr>
      <w:tr w:rsidR="009F53DA" w:rsidTr="009F53DA">
        <w:tc>
          <w:tcPr>
            <w:tcW w:w="993" w:type="dxa"/>
          </w:tcPr>
          <w:p w:rsidR="009F53DA" w:rsidRDefault="009F53DA" w:rsidP="009F53D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F53DA" w:rsidRPr="009F53DA" w:rsidRDefault="009F53DA" w:rsidP="009F53DA">
            <w:pPr>
              <w:jc w:val="left"/>
              <w:rPr>
                <w:rFonts w:ascii="宋体" w:eastAsia="宋体" w:hAnsi="宋体"/>
                <w:sz w:val="24"/>
                <w:szCs w:val="24"/>
              </w:rPr>
            </w:pPr>
            <w:r w:rsidRPr="00105C8B">
              <w:rPr>
                <w:rFonts w:ascii="宋体" w:eastAsia="宋体" w:hAnsi="宋体"/>
                <w:sz w:val="24"/>
                <w:szCs w:val="24"/>
              </w:rPr>
              <w:t xml:space="preserve">HTTP </w:t>
            </w:r>
            <w:r w:rsidRPr="00105C8B">
              <w:rPr>
                <w:rFonts w:ascii="宋体" w:eastAsia="宋体" w:hAnsi="宋体" w:hint="eastAsia"/>
                <w:sz w:val="24"/>
                <w:szCs w:val="24"/>
              </w:rPr>
              <w:t>P</w:t>
            </w:r>
            <w:r w:rsidRPr="00105C8B">
              <w:rPr>
                <w:rFonts w:ascii="宋体" w:eastAsia="宋体" w:hAnsi="宋体"/>
                <w:sz w:val="24"/>
                <w:szCs w:val="24"/>
              </w:rPr>
              <w:t>OST /</w:t>
            </w:r>
            <w:r w:rsidR="0003141B">
              <w:rPr>
                <w:rFonts w:ascii="宋体" w:eastAsia="宋体" w:hAnsi="宋体" w:hint="eastAsia"/>
                <w:sz w:val="24"/>
                <w:szCs w:val="24"/>
              </w:rPr>
              <w:t>_</w:t>
            </w:r>
            <w:r w:rsidR="0003141B">
              <w:rPr>
                <w:rFonts w:ascii="宋体" w:eastAsia="宋体" w:hAnsi="宋体"/>
                <w:sz w:val="24"/>
                <w:szCs w:val="24"/>
              </w:rPr>
              <w:t>api</w:t>
            </w:r>
            <w:r w:rsidR="00776340">
              <w:rPr>
                <w:rFonts w:ascii="宋体" w:eastAsia="宋体" w:hAnsi="宋体" w:hint="eastAsia"/>
                <w:sz w:val="24"/>
                <w:szCs w:val="24"/>
              </w:rPr>
              <w:t>/</w:t>
            </w:r>
            <w:r w:rsidR="0003141B">
              <w:rPr>
                <w:rFonts w:ascii="宋体" w:eastAsia="宋体" w:hAnsi="宋体"/>
                <w:sz w:val="24"/>
                <w:szCs w:val="24"/>
              </w:rPr>
              <w:t>ckc/</w:t>
            </w:r>
            <w:r w:rsidR="00177A09">
              <w:rPr>
                <w:rFonts w:ascii="宋体" w:eastAsia="宋体" w:hAnsi="宋体" w:hint="eastAsia"/>
                <w:sz w:val="24"/>
                <w:szCs w:val="24"/>
              </w:rPr>
              <w:t>document</w:t>
            </w:r>
            <w:r w:rsidR="00776340">
              <w:rPr>
                <w:rFonts w:ascii="宋体" w:eastAsia="宋体" w:hAnsi="宋体"/>
                <w:sz w:val="24"/>
                <w:szCs w:val="24"/>
              </w:rPr>
              <w:t>s</w:t>
            </w:r>
            <w:r w:rsidRPr="00105C8B">
              <w:rPr>
                <w:rFonts w:ascii="宋体" w:eastAsia="宋体" w:hAnsi="宋体"/>
                <w:sz w:val="24"/>
                <w:szCs w:val="24"/>
              </w:rPr>
              <w:t>/query</w:t>
            </w:r>
          </w:p>
        </w:tc>
      </w:tr>
      <w:tr w:rsidR="002C730A" w:rsidTr="009F53DA">
        <w:tc>
          <w:tcPr>
            <w:tcW w:w="993" w:type="dxa"/>
          </w:tcPr>
          <w:p w:rsidR="002C730A" w:rsidRDefault="002C730A" w:rsidP="009F53DA">
            <w:pPr>
              <w:jc w:val="left"/>
              <w:rPr>
                <w:rFonts w:ascii="宋体" w:eastAsia="宋体" w:hAnsi="宋体"/>
                <w:sz w:val="24"/>
                <w:szCs w:val="24"/>
              </w:rPr>
            </w:pPr>
            <w:r>
              <w:rPr>
                <w:rFonts w:ascii="宋体" w:eastAsia="宋体" w:hAnsi="宋体" w:hint="eastAsia"/>
                <w:sz w:val="24"/>
                <w:szCs w:val="24"/>
              </w:rPr>
              <w:t>参数</w:t>
            </w:r>
          </w:p>
        </w:tc>
        <w:tc>
          <w:tcPr>
            <w:tcW w:w="8505" w:type="dxa"/>
          </w:tcPr>
          <w:p w:rsidR="002C730A" w:rsidRPr="00105C8B" w:rsidRDefault="002C730A" w:rsidP="009F53DA">
            <w:pPr>
              <w:jc w:val="left"/>
              <w:rPr>
                <w:rFonts w:ascii="宋体" w:eastAsia="宋体" w:hAnsi="宋体"/>
                <w:sz w:val="24"/>
                <w:szCs w:val="24"/>
              </w:rPr>
            </w:pPr>
            <w:r>
              <w:rPr>
                <w:rFonts w:ascii="宋体" w:eastAsia="宋体" w:hAnsi="宋体" w:hint="eastAsia"/>
                <w:sz w:val="24"/>
                <w:szCs w:val="24"/>
              </w:rPr>
              <w:t>无</w:t>
            </w:r>
          </w:p>
        </w:tc>
      </w:tr>
      <w:tr w:rsidR="009F53DA" w:rsidTr="009F53DA">
        <w:tc>
          <w:tcPr>
            <w:tcW w:w="993" w:type="dxa"/>
          </w:tcPr>
          <w:p w:rsidR="009F53DA" w:rsidRDefault="002C730A" w:rsidP="009F53DA">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9F53DA" w:rsidRPr="009F53DA" w:rsidRDefault="009F53DA" w:rsidP="009F53DA">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F53DA" w:rsidRPr="009F53DA" w:rsidRDefault="009F53DA" w:rsidP="00776340">
            <w:pPr>
              <w:ind w:firstLineChars="200" w:firstLine="480"/>
              <w:jc w:val="left"/>
              <w:rPr>
                <w:rFonts w:ascii="Calibri Light" w:eastAsia="宋体" w:hAnsi="Calibri Light" w:cs="Calibri Light"/>
                <w:sz w:val="24"/>
                <w:szCs w:val="24"/>
              </w:rPr>
            </w:pPr>
            <w:r w:rsidRPr="009F53DA">
              <w:rPr>
                <w:rFonts w:ascii="Calibri Light" w:eastAsia="宋体" w:hAnsi="Calibri Light" w:cs="Calibri Light"/>
                <w:sz w:val="24"/>
                <w:szCs w:val="24"/>
              </w:rPr>
              <w:t>“query:”:</w:t>
            </w:r>
            <w:r w:rsidR="00F846F8">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proofErr w:type="gramStart"/>
            <w:r w:rsidR="00F42BCF">
              <w:rPr>
                <w:rFonts w:ascii="Calibri Light" w:eastAsia="宋体" w:hAnsi="Calibri Light" w:cs="Calibri Light"/>
                <w:sz w:val="24"/>
                <w:szCs w:val="24"/>
              </w:rPr>
              <w:t>db.collection</w:t>
            </w:r>
            <w:proofErr w:type="gramEnd"/>
            <w:r w:rsidR="00F42BCF">
              <w:rPr>
                <w:rFonts w:ascii="Calibri Light" w:eastAsia="宋体" w:hAnsi="Calibri Light" w:cs="Calibri Light"/>
                <w:sz w:val="24"/>
                <w:szCs w:val="24"/>
              </w:rPr>
              <w:t>.find({},{content:1})</w:t>
            </w:r>
            <w:r w:rsidRPr="009F53DA">
              <w:rPr>
                <w:rFonts w:ascii="Calibri Light" w:eastAsia="宋体" w:hAnsi="Calibri Light" w:cs="Calibri Light"/>
                <w:sz w:val="24"/>
                <w:szCs w:val="24"/>
              </w:rPr>
              <w:t>”,</w:t>
            </w:r>
          </w:p>
          <w:p w:rsidR="004202D0" w:rsidRDefault="009F53DA" w:rsidP="006F4B3D">
            <w:pPr>
              <w:ind w:firstLineChars="200" w:firstLine="480"/>
              <w:jc w:val="left"/>
              <w:rPr>
                <w:rFonts w:ascii="Calibri Light" w:eastAsia="宋体" w:hAnsi="Calibri Light" w:cs="Calibri Light"/>
                <w:sz w:val="24"/>
                <w:szCs w:val="24"/>
              </w:rPr>
            </w:pPr>
            <w:r w:rsidRPr="009F53DA">
              <w:rPr>
                <w:rFonts w:ascii="Calibri Light" w:eastAsia="宋体" w:hAnsi="Calibri Light" w:cs="Calibri Light"/>
                <w:sz w:val="24"/>
                <w:szCs w:val="24"/>
              </w:rPr>
              <w:lastRenderedPageBreak/>
              <w:t>“</w:t>
            </w:r>
            <w:r w:rsidR="004202D0">
              <w:rPr>
                <w:rFonts w:ascii="Calibri Light" w:eastAsia="宋体" w:hAnsi="Calibri Light" w:cs="Calibri Light" w:hint="eastAsia"/>
                <w:sz w:val="24"/>
                <w:szCs w:val="24"/>
              </w:rPr>
              <w:t>source</w:t>
            </w:r>
            <w:r w:rsidRPr="009F53DA">
              <w:rPr>
                <w:rFonts w:ascii="Calibri Light" w:eastAsia="宋体" w:hAnsi="Calibri Light" w:cs="Calibri Light"/>
                <w:sz w:val="24"/>
                <w:szCs w:val="24"/>
              </w:rPr>
              <w:t>”:</w:t>
            </w:r>
            <w:r w:rsidR="00F846F8">
              <w:rPr>
                <w:rFonts w:ascii="Calibri Light" w:eastAsia="宋体" w:hAnsi="Calibri Light" w:cs="Calibri Light"/>
                <w:sz w:val="24"/>
                <w:szCs w:val="24"/>
              </w:rPr>
              <w:t xml:space="preserve"> </w:t>
            </w:r>
            <w:r w:rsidR="004202D0">
              <w:rPr>
                <w:rFonts w:ascii="Calibri Light" w:eastAsia="宋体" w:hAnsi="Calibri Light" w:cs="Calibri Light" w:hint="eastAsia"/>
                <w:sz w:val="24"/>
                <w:szCs w:val="24"/>
              </w:rPr>
              <w:t>{</w:t>
            </w:r>
          </w:p>
          <w:p w:rsidR="004202D0" w:rsidRDefault="004202D0" w:rsidP="004202D0">
            <w:pPr>
              <w:ind w:firstLineChars="400" w:firstLine="960"/>
              <w:jc w:val="left"/>
              <w:rPr>
                <w:rFonts w:ascii="Calibri Light" w:eastAsia="宋体" w:hAnsi="Calibri Light" w:cs="Calibri Light"/>
                <w:sz w:val="24"/>
                <w:szCs w:val="24"/>
              </w:rPr>
            </w:pPr>
            <w:r>
              <w:rPr>
                <w:rFonts w:ascii="Calibri Light" w:eastAsia="宋体" w:hAnsi="Calibri Light" w:cs="Calibri Light"/>
                <w:sz w:val="24"/>
                <w:szCs w:val="24"/>
              </w:rPr>
              <w:t xml:space="preserve">“type”: </w:t>
            </w:r>
            <w:r w:rsidR="00F42BCF">
              <w:rPr>
                <w:rFonts w:ascii="Calibri Light" w:eastAsia="宋体" w:hAnsi="Calibri Light" w:cs="Calibri Light"/>
                <w:sz w:val="24"/>
                <w:szCs w:val="24"/>
              </w:rPr>
              <w:t>“</w:t>
            </w:r>
            <w:r w:rsidR="009F53DA" w:rsidRPr="009F53DA">
              <w:rPr>
                <w:rFonts w:ascii="Calibri Light" w:eastAsia="宋体" w:hAnsi="Calibri Light" w:cs="Calibri Light"/>
                <w:sz w:val="24"/>
                <w:szCs w:val="24"/>
              </w:rPr>
              <w:t>mongodb”</w:t>
            </w:r>
            <w:r>
              <w:rPr>
                <w:rFonts w:ascii="Calibri Light" w:eastAsia="宋体" w:hAnsi="Calibri Light" w:cs="Calibri Light"/>
                <w:sz w:val="24"/>
                <w:szCs w:val="24"/>
              </w:rPr>
              <w:t>,</w:t>
            </w:r>
          </w:p>
          <w:p w:rsidR="004202D0" w:rsidRDefault="004202D0" w:rsidP="004202D0">
            <w:pPr>
              <w:ind w:firstLineChars="400" w:firstLine="960"/>
              <w:jc w:val="left"/>
              <w:rPr>
                <w:rFonts w:ascii="Calibri Light" w:eastAsia="宋体" w:hAnsi="Calibri Light" w:cs="Calibri Light"/>
                <w:sz w:val="24"/>
                <w:szCs w:val="24"/>
              </w:rPr>
            </w:pPr>
            <w:r>
              <w:rPr>
                <w:rFonts w:ascii="Calibri Light" w:eastAsia="宋体" w:hAnsi="Calibri Light" w:cs="Calibri Light"/>
                <w:sz w:val="24"/>
                <w:szCs w:val="24"/>
              </w:rPr>
              <w:t>“url”: “mongodb connection url address”</w:t>
            </w:r>
          </w:p>
          <w:p w:rsidR="006F4B3D" w:rsidRDefault="004202D0" w:rsidP="004202D0">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4202D0" w:rsidRDefault="004202D0" w:rsidP="004202D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“limit”: 1000</w:t>
            </w:r>
          </w:p>
          <w:p w:rsidR="009F53DA" w:rsidRDefault="009F53DA" w:rsidP="006F4B3D">
            <w:pPr>
              <w:jc w:val="left"/>
              <w:rPr>
                <w:rFonts w:ascii="宋体" w:eastAsia="宋体" w:hAnsi="宋体"/>
                <w:sz w:val="24"/>
                <w:szCs w:val="24"/>
              </w:rPr>
            </w:pPr>
            <w:r w:rsidRPr="009F53DA">
              <w:rPr>
                <w:rFonts w:ascii="Calibri Light" w:eastAsia="宋体" w:hAnsi="Calibri Light" w:cs="Calibri Light"/>
                <w:sz w:val="24"/>
                <w:szCs w:val="24"/>
              </w:rPr>
              <w:t>}</w:t>
            </w:r>
          </w:p>
        </w:tc>
      </w:tr>
      <w:tr w:rsidR="009F53DA" w:rsidTr="009F53DA">
        <w:tc>
          <w:tcPr>
            <w:tcW w:w="993" w:type="dxa"/>
          </w:tcPr>
          <w:p w:rsidR="009F53DA" w:rsidRDefault="009F53DA" w:rsidP="009F53DA">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9F53DA" w:rsidRPr="009F53DA" w:rsidRDefault="009F53DA" w:rsidP="009F53DA">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F53DA" w:rsidRPr="009F53DA" w:rsidRDefault="009F53DA" w:rsidP="009F53DA">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“code”:</w:t>
            </w:r>
            <w:r w:rsidR="00F846F8">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sidR="00F42BCF">
              <w:rPr>
                <w:rFonts w:ascii="Calibri Light" w:eastAsia="宋体" w:hAnsi="Calibri Light" w:cs="Calibri Light"/>
                <w:sz w:val="24"/>
                <w:szCs w:val="24"/>
              </w:rPr>
              <w:t>200</w:t>
            </w:r>
            <w:r w:rsidRPr="009F53DA">
              <w:rPr>
                <w:rFonts w:ascii="Calibri Light" w:eastAsia="宋体" w:hAnsi="Calibri Light" w:cs="Calibri Light"/>
                <w:sz w:val="24"/>
                <w:szCs w:val="24"/>
              </w:rPr>
              <w:t>”,</w:t>
            </w:r>
          </w:p>
          <w:p w:rsidR="009F53DA" w:rsidRPr="009F53DA" w:rsidRDefault="009F53DA" w:rsidP="009F53DA">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“message”:</w:t>
            </w:r>
            <w:r w:rsidR="00F846F8">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sidR="00F42BCF">
              <w:rPr>
                <w:rFonts w:ascii="Calibri Light" w:eastAsia="宋体" w:hAnsi="Calibri Light" w:cs="Calibri Light"/>
                <w:sz w:val="24"/>
                <w:szCs w:val="24"/>
              </w:rPr>
              <w:t>success</w:t>
            </w:r>
            <w:r w:rsidRPr="009F53DA">
              <w:rPr>
                <w:rFonts w:ascii="Calibri Light" w:eastAsia="宋体" w:hAnsi="Calibri Light" w:cs="Calibri Light"/>
                <w:sz w:val="24"/>
                <w:szCs w:val="24"/>
              </w:rPr>
              <w:t>”,</w:t>
            </w:r>
          </w:p>
          <w:p w:rsidR="009F53DA" w:rsidRPr="009F53DA" w:rsidRDefault="009F53DA" w:rsidP="009F53DA">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“result”: {</w:t>
            </w:r>
          </w:p>
          <w:p w:rsidR="00177A09" w:rsidRDefault="009F53DA" w:rsidP="00177A09">
            <w:pPr>
              <w:ind w:firstLineChars="300" w:firstLine="720"/>
              <w:jc w:val="left"/>
              <w:rPr>
                <w:rFonts w:ascii="Calibri Light" w:eastAsia="宋体" w:hAnsi="Calibri Light" w:cs="Calibri Light"/>
                <w:sz w:val="24"/>
                <w:szCs w:val="24"/>
              </w:rPr>
            </w:pPr>
            <w:r w:rsidRPr="009F53DA">
              <w:rPr>
                <w:rFonts w:ascii="Calibri Light" w:eastAsia="宋体" w:hAnsi="Calibri Light" w:cs="Calibri Light"/>
                <w:sz w:val="24"/>
                <w:szCs w:val="24"/>
              </w:rPr>
              <w:t>“data”: [</w:t>
            </w:r>
          </w:p>
          <w:p w:rsidR="00177A09" w:rsidRDefault="009F53DA" w:rsidP="00177A09">
            <w:pPr>
              <w:ind w:firstLineChars="500" w:firstLine="1200"/>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177A09" w:rsidRDefault="00F42BCF" w:rsidP="00F42BC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“type”: “text”,</w:t>
            </w:r>
          </w:p>
          <w:p w:rsidR="00F42BCF" w:rsidRPr="00F42BCF" w:rsidRDefault="00F42BCF" w:rsidP="00F42BCF">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content</w:t>
            </w:r>
            <w:r>
              <w:rPr>
                <w:rFonts w:ascii="Calibri Light" w:eastAsia="宋体" w:hAnsi="Calibri Light" w:cs="Calibri Light"/>
                <w:sz w:val="24"/>
                <w:szCs w:val="24"/>
              </w:rPr>
              <w:t>”: “</w:t>
            </w:r>
            <w:r>
              <w:rPr>
                <w:rFonts w:ascii="Calibri Light" w:eastAsia="宋体" w:hAnsi="Calibri Light" w:cs="Calibri Light" w:hint="eastAsia"/>
                <w:sz w:val="24"/>
                <w:szCs w:val="24"/>
              </w:rPr>
              <w:t>text</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content</w:t>
            </w:r>
            <w:r>
              <w:rPr>
                <w:rFonts w:ascii="Calibri Light" w:eastAsia="宋体" w:hAnsi="Calibri Light" w:cs="Calibri Light"/>
                <w:sz w:val="24"/>
                <w:szCs w:val="24"/>
              </w:rPr>
              <w:t>”</w:t>
            </w:r>
          </w:p>
          <w:p w:rsidR="00177A09" w:rsidRDefault="009F53DA" w:rsidP="00F42BCF">
            <w:pPr>
              <w:ind w:firstLineChars="500" w:firstLine="1200"/>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F53DA" w:rsidRPr="009F53DA" w:rsidRDefault="009F53DA" w:rsidP="00177A09">
            <w:pPr>
              <w:ind w:firstLineChars="300" w:firstLine="720"/>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F53DA" w:rsidRPr="009F53DA" w:rsidRDefault="009F53DA" w:rsidP="00177A09">
            <w:pPr>
              <w:ind w:firstLineChars="300" w:firstLine="720"/>
              <w:jc w:val="left"/>
              <w:rPr>
                <w:rFonts w:ascii="Calibri Light" w:eastAsia="宋体" w:hAnsi="Calibri Light" w:cs="Calibri Light"/>
                <w:sz w:val="24"/>
                <w:szCs w:val="24"/>
              </w:rPr>
            </w:pPr>
            <w:r w:rsidRPr="009F53DA">
              <w:rPr>
                <w:rFonts w:ascii="Calibri Light" w:eastAsia="宋体" w:hAnsi="Calibri Light" w:cs="Calibri Light"/>
                <w:sz w:val="24"/>
                <w:szCs w:val="24"/>
              </w:rPr>
              <w:t>“status”:</w:t>
            </w:r>
            <w:r w:rsidR="00F846F8">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sidR="00F42BCF">
              <w:rPr>
                <w:rFonts w:ascii="Calibri Light" w:eastAsia="宋体" w:hAnsi="Calibri Light" w:cs="Calibri Light" w:hint="eastAsia"/>
                <w:sz w:val="24"/>
                <w:szCs w:val="24"/>
              </w:rPr>
              <w:t>document</w:t>
            </w:r>
            <w:r w:rsidR="00F42BCF">
              <w:rPr>
                <w:rFonts w:ascii="Calibri Light" w:eastAsia="宋体" w:hAnsi="Calibri Light" w:cs="Calibri Light"/>
                <w:sz w:val="24"/>
                <w:szCs w:val="24"/>
              </w:rPr>
              <w:t xml:space="preserve"> </w:t>
            </w:r>
            <w:r w:rsidR="00E83BF4">
              <w:rPr>
                <w:rFonts w:ascii="Calibri Light" w:eastAsia="宋体" w:hAnsi="Calibri Light" w:cs="Calibri Light" w:hint="eastAsia"/>
                <w:sz w:val="24"/>
                <w:szCs w:val="24"/>
              </w:rPr>
              <w:t>retrieved</w:t>
            </w:r>
            <w:r w:rsidRPr="009F53DA">
              <w:rPr>
                <w:rFonts w:ascii="Calibri Light" w:eastAsia="宋体" w:hAnsi="Calibri Light" w:cs="Calibri Light"/>
                <w:sz w:val="24"/>
                <w:szCs w:val="24"/>
              </w:rPr>
              <w:t>”</w:t>
            </w:r>
          </w:p>
          <w:p w:rsidR="009F53DA" w:rsidRPr="009F53DA" w:rsidRDefault="009F53DA" w:rsidP="009F53DA">
            <w:pPr>
              <w:ind w:firstLine="420"/>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F53DA" w:rsidRPr="009F53DA" w:rsidRDefault="009F53DA" w:rsidP="009F53DA">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tc>
      </w:tr>
    </w:tbl>
    <w:p w:rsidR="005A25C9" w:rsidRDefault="005A25C9" w:rsidP="00570AA1">
      <w:pPr>
        <w:spacing w:line="360" w:lineRule="auto"/>
      </w:pPr>
    </w:p>
    <w:p w:rsidR="00B708D0" w:rsidRDefault="00B708D0" w:rsidP="00231688">
      <w:pPr>
        <w:pStyle w:val="4"/>
        <w:numPr>
          <w:ilvl w:val="0"/>
          <w:numId w:val="25"/>
        </w:numPr>
      </w:pPr>
      <w:bookmarkStart w:id="9" w:name="_Toc37157466"/>
      <w:r>
        <w:rPr>
          <w:rFonts w:hint="eastAsia"/>
        </w:rPr>
        <w:t>离线批量数据</w:t>
      </w:r>
      <w:r w:rsidR="00A43A86">
        <w:rPr>
          <w:rFonts w:hint="eastAsia"/>
        </w:rPr>
        <w:t>获取</w:t>
      </w:r>
      <w:bookmarkEnd w:id="9"/>
    </w:p>
    <w:p w:rsidR="007510A7" w:rsidRPr="002B25CC" w:rsidRDefault="002B25CC" w:rsidP="00231688">
      <w:pPr>
        <w:pStyle w:val="a3"/>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t>编程</w:t>
      </w:r>
      <w:r w:rsidRPr="002B25CC">
        <w:rPr>
          <w:rFonts w:ascii="宋体" w:eastAsia="宋体" w:hAnsi="宋体" w:hint="eastAsia"/>
          <w:sz w:val="24"/>
          <w:szCs w:val="24"/>
        </w:rPr>
        <w:t>接口</w:t>
      </w:r>
      <w:r w:rsidR="004202D0">
        <w:rPr>
          <w:rFonts w:ascii="宋体" w:eastAsia="宋体" w:hAnsi="宋体" w:hint="eastAsia"/>
          <w:sz w:val="24"/>
          <w:szCs w:val="24"/>
        </w:rPr>
        <w:t>（批量数据获取）</w:t>
      </w:r>
    </w:p>
    <w:tbl>
      <w:tblPr>
        <w:tblStyle w:val="a8"/>
        <w:tblW w:w="9498" w:type="dxa"/>
        <w:tblInd w:w="-572" w:type="dxa"/>
        <w:tblLook w:val="04A0" w:firstRow="1" w:lastRow="0" w:firstColumn="1" w:lastColumn="0" w:noHBand="0" w:noVBand="1"/>
      </w:tblPr>
      <w:tblGrid>
        <w:gridCol w:w="993"/>
        <w:gridCol w:w="8505"/>
      </w:tblGrid>
      <w:tr w:rsidR="009F53DA" w:rsidTr="002F5103">
        <w:tc>
          <w:tcPr>
            <w:tcW w:w="993" w:type="dxa"/>
          </w:tcPr>
          <w:p w:rsidR="009F53DA" w:rsidRPr="009F53DA" w:rsidRDefault="009F53DA" w:rsidP="009F53D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F53DA" w:rsidRPr="009F53DA" w:rsidRDefault="002B25CC" w:rsidP="009F53DA">
            <w:pPr>
              <w:jc w:val="left"/>
              <w:rPr>
                <w:rFonts w:ascii="宋体" w:eastAsia="宋体" w:hAnsi="宋体"/>
                <w:sz w:val="24"/>
                <w:szCs w:val="24"/>
              </w:rPr>
            </w:pPr>
            <w:r w:rsidRPr="00105C8B">
              <w:rPr>
                <w:rFonts w:ascii="宋体" w:eastAsia="宋体" w:hAnsi="宋体" w:hint="eastAsia"/>
                <w:sz w:val="24"/>
                <w:szCs w:val="24"/>
              </w:rPr>
              <w:t>以多种</w:t>
            </w:r>
            <w:r w:rsidRPr="00105C8B">
              <w:rPr>
                <w:rFonts w:ascii="宋体" w:eastAsia="宋体" w:hAnsi="宋体"/>
                <w:sz w:val="24"/>
                <w:szCs w:val="24"/>
              </w:rPr>
              <w:t>Q</w:t>
            </w:r>
            <w:r w:rsidRPr="00105C8B">
              <w:rPr>
                <w:rFonts w:ascii="宋体" w:eastAsia="宋体" w:hAnsi="宋体" w:hint="eastAsia"/>
                <w:sz w:val="24"/>
                <w:szCs w:val="24"/>
              </w:rPr>
              <w:t>uery</w:t>
            </w:r>
            <w:r w:rsidRPr="00105C8B">
              <w:rPr>
                <w:rFonts w:ascii="宋体" w:eastAsia="宋体" w:hAnsi="宋体"/>
                <w:sz w:val="24"/>
                <w:szCs w:val="24"/>
              </w:rPr>
              <w:t xml:space="preserve"> Language</w:t>
            </w:r>
            <w:r w:rsidRPr="00105C8B">
              <w:rPr>
                <w:rFonts w:ascii="宋体" w:eastAsia="宋体" w:hAnsi="宋体" w:hint="eastAsia"/>
                <w:sz w:val="24"/>
                <w:szCs w:val="24"/>
              </w:rPr>
              <w:t>格式获取满足一定条件的数据集合</w:t>
            </w:r>
            <w:r>
              <w:rPr>
                <w:rFonts w:ascii="宋体" w:eastAsia="宋体" w:hAnsi="宋体" w:hint="eastAsia"/>
                <w:sz w:val="24"/>
                <w:szCs w:val="24"/>
              </w:rPr>
              <w:t>，可按需支持如M</w:t>
            </w:r>
            <w:r>
              <w:rPr>
                <w:rFonts w:ascii="宋体" w:eastAsia="宋体" w:hAnsi="宋体"/>
                <w:sz w:val="24"/>
                <w:szCs w:val="24"/>
              </w:rPr>
              <w:t>ySQL</w:t>
            </w:r>
            <w:r>
              <w:rPr>
                <w:rFonts w:ascii="宋体" w:eastAsia="宋体" w:hAnsi="宋体" w:hint="eastAsia"/>
                <w:sz w:val="24"/>
                <w:szCs w:val="24"/>
              </w:rPr>
              <w:t>、M</w:t>
            </w:r>
            <w:r>
              <w:rPr>
                <w:rFonts w:ascii="宋体" w:eastAsia="宋体" w:hAnsi="宋体"/>
                <w:sz w:val="24"/>
                <w:szCs w:val="24"/>
              </w:rPr>
              <w:t>ongodb</w:t>
            </w:r>
            <w:r>
              <w:rPr>
                <w:rFonts w:ascii="宋体" w:eastAsia="宋体" w:hAnsi="宋体" w:hint="eastAsia"/>
                <w:sz w:val="24"/>
                <w:szCs w:val="24"/>
              </w:rPr>
              <w:t>、E</w:t>
            </w:r>
            <w:r>
              <w:rPr>
                <w:rFonts w:ascii="宋体" w:eastAsia="宋体" w:hAnsi="宋体"/>
                <w:sz w:val="24"/>
                <w:szCs w:val="24"/>
              </w:rPr>
              <w:t>S</w:t>
            </w:r>
            <w:r>
              <w:rPr>
                <w:rFonts w:ascii="宋体" w:eastAsia="宋体" w:hAnsi="宋体" w:hint="eastAsia"/>
                <w:sz w:val="24"/>
                <w:szCs w:val="24"/>
              </w:rPr>
              <w:t>、H</w:t>
            </w:r>
            <w:r>
              <w:rPr>
                <w:rFonts w:ascii="宋体" w:eastAsia="宋体" w:hAnsi="宋体"/>
                <w:sz w:val="24"/>
                <w:szCs w:val="24"/>
              </w:rPr>
              <w:t>B</w:t>
            </w:r>
            <w:r>
              <w:rPr>
                <w:rFonts w:ascii="宋体" w:eastAsia="宋体" w:hAnsi="宋体" w:hint="eastAsia"/>
                <w:sz w:val="24"/>
                <w:szCs w:val="24"/>
              </w:rPr>
              <w:t>ase、H</w:t>
            </w:r>
            <w:r>
              <w:rPr>
                <w:rFonts w:ascii="宋体" w:eastAsia="宋体" w:hAnsi="宋体"/>
                <w:sz w:val="24"/>
                <w:szCs w:val="24"/>
              </w:rPr>
              <w:t>ive</w:t>
            </w:r>
            <w:r>
              <w:rPr>
                <w:rFonts w:ascii="宋体" w:eastAsia="宋体" w:hAnsi="宋体" w:hint="eastAsia"/>
                <w:sz w:val="24"/>
                <w:szCs w:val="24"/>
              </w:rPr>
              <w:t>、Spark</w:t>
            </w:r>
            <w:r>
              <w:rPr>
                <w:rFonts w:ascii="宋体" w:eastAsia="宋体" w:hAnsi="宋体"/>
                <w:sz w:val="24"/>
                <w:szCs w:val="24"/>
              </w:rPr>
              <w:t xml:space="preserve"> SQL</w:t>
            </w:r>
            <w:r>
              <w:rPr>
                <w:rFonts w:ascii="宋体" w:eastAsia="宋体" w:hAnsi="宋体" w:hint="eastAsia"/>
                <w:sz w:val="24"/>
                <w:szCs w:val="24"/>
              </w:rPr>
              <w:t>等</w:t>
            </w:r>
            <w:r w:rsidR="009F53DA" w:rsidRPr="00105C8B">
              <w:rPr>
                <w:rFonts w:ascii="宋体" w:eastAsia="宋体" w:hAnsi="宋体" w:hint="eastAsia"/>
                <w:sz w:val="24"/>
                <w:szCs w:val="24"/>
              </w:rPr>
              <w:t>。</w:t>
            </w:r>
          </w:p>
        </w:tc>
      </w:tr>
      <w:tr w:rsidR="009F53DA" w:rsidTr="002F5103">
        <w:tc>
          <w:tcPr>
            <w:tcW w:w="993" w:type="dxa"/>
          </w:tcPr>
          <w:p w:rsidR="009F53DA" w:rsidRDefault="009F53DA" w:rsidP="009F53D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F53DA" w:rsidRPr="009F53DA" w:rsidRDefault="0003141B" w:rsidP="009F53DA">
            <w:pPr>
              <w:jc w:val="left"/>
              <w:rPr>
                <w:rFonts w:ascii="宋体" w:eastAsia="宋体" w:hAnsi="宋体"/>
                <w:sz w:val="24"/>
                <w:szCs w:val="24"/>
              </w:rPr>
            </w:pPr>
            <w:r>
              <w:rPr>
                <w:rFonts w:ascii="宋体" w:eastAsia="宋体" w:hAnsi="宋体"/>
                <w:sz w:val="24"/>
                <w:szCs w:val="24"/>
              </w:rPr>
              <w:t>CKC</w:t>
            </w:r>
            <w:r w:rsidR="009F53DA" w:rsidRPr="00105C8B">
              <w:rPr>
                <w:rFonts w:ascii="宋体" w:eastAsia="宋体" w:hAnsi="宋体"/>
                <w:sz w:val="24"/>
                <w:szCs w:val="24"/>
              </w:rPr>
              <w:t>A</w:t>
            </w:r>
            <w:r w:rsidR="009F53DA" w:rsidRPr="00105C8B">
              <w:rPr>
                <w:rFonts w:ascii="宋体" w:eastAsia="宋体" w:hAnsi="宋体" w:hint="eastAsia"/>
                <w:sz w:val="24"/>
                <w:szCs w:val="24"/>
              </w:rPr>
              <w:t>pi</w:t>
            </w:r>
            <w:r w:rsidR="009F53DA" w:rsidRPr="00105C8B">
              <w:rPr>
                <w:rFonts w:ascii="宋体" w:eastAsia="宋体" w:hAnsi="宋体"/>
                <w:sz w:val="24"/>
                <w:szCs w:val="24"/>
              </w:rPr>
              <w:t>.get</w:t>
            </w:r>
            <w:r w:rsidR="00F42BCF">
              <w:rPr>
                <w:rFonts w:ascii="宋体" w:eastAsia="宋体" w:hAnsi="宋体"/>
                <w:sz w:val="24"/>
                <w:szCs w:val="24"/>
              </w:rPr>
              <w:t>D</w:t>
            </w:r>
            <w:r w:rsidR="00F42BCF">
              <w:rPr>
                <w:rFonts w:ascii="宋体" w:eastAsia="宋体" w:hAnsi="宋体" w:hint="eastAsia"/>
                <w:sz w:val="24"/>
                <w:szCs w:val="24"/>
              </w:rPr>
              <w:t>ocument</w:t>
            </w:r>
            <w:r w:rsidR="00776340">
              <w:rPr>
                <w:rFonts w:ascii="宋体" w:eastAsia="宋体" w:hAnsi="宋体"/>
                <w:sz w:val="24"/>
                <w:szCs w:val="24"/>
              </w:rPr>
              <w:t>s</w:t>
            </w:r>
            <w:r w:rsidR="009F53DA" w:rsidRPr="00105C8B">
              <w:rPr>
                <w:rFonts w:ascii="宋体" w:eastAsia="宋体" w:hAnsi="宋体"/>
                <w:sz w:val="24"/>
                <w:szCs w:val="24"/>
              </w:rPr>
              <w:t>(String sql,</w:t>
            </w:r>
            <w:r w:rsidR="009F53DA" w:rsidRPr="00105C8B">
              <w:rPr>
                <w:rFonts w:ascii="宋体" w:eastAsia="宋体" w:hAnsi="宋体" w:hint="eastAsia"/>
                <w:sz w:val="24"/>
                <w:szCs w:val="24"/>
              </w:rPr>
              <w:t xml:space="preserve"> </w:t>
            </w:r>
            <w:r w:rsidR="009F53DA" w:rsidRPr="00105C8B">
              <w:rPr>
                <w:rFonts w:ascii="宋体" w:eastAsia="宋体" w:hAnsi="宋体"/>
                <w:sz w:val="24"/>
                <w:szCs w:val="24"/>
              </w:rPr>
              <w:t>DB</w:t>
            </w:r>
            <w:r w:rsidR="004202D0">
              <w:rPr>
                <w:rFonts w:ascii="宋体" w:eastAsia="宋体" w:hAnsi="宋体"/>
                <w:sz w:val="24"/>
                <w:szCs w:val="24"/>
              </w:rPr>
              <w:t>Source</w:t>
            </w:r>
            <w:r w:rsidR="009F53DA" w:rsidRPr="00105C8B">
              <w:rPr>
                <w:rFonts w:ascii="宋体" w:eastAsia="宋体" w:hAnsi="宋体"/>
                <w:sz w:val="24"/>
                <w:szCs w:val="24"/>
              </w:rPr>
              <w:t xml:space="preserve"> </w:t>
            </w:r>
            <w:r w:rsidR="004202D0">
              <w:rPr>
                <w:rFonts w:ascii="宋体" w:eastAsia="宋体" w:hAnsi="宋体"/>
                <w:sz w:val="24"/>
                <w:szCs w:val="24"/>
              </w:rPr>
              <w:t>source, int limit</w:t>
            </w:r>
            <w:r w:rsidR="009F53DA" w:rsidRPr="00105C8B">
              <w:rPr>
                <w:rFonts w:ascii="宋体" w:eastAsia="宋体" w:hAnsi="宋体"/>
                <w:sz w:val="24"/>
                <w:szCs w:val="24"/>
              </w:rPr>
              <w:t>)</w:t>
            </w:r>
          </w:p>
        </w:tc>
      </w:tr>
      <w:tr w:rsidR="009F53DA" w:rsidTr="002F5103">
        <w:tc>
          <w:tcPr>
            <w:tcW w:w="993" w:type="dxa"/>
          </w:tcPr>
          <w:p w:rsidR="009F53DA" w:rsidRDefault="009F53DA" w:rsidP="009F53D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F53DA" w:rsidRPr="00105C8B" w:rsidRDefault="009F53DA" w:rsidP="009F53DA">
            <w:pPr>
              <w:jc w:val="left"/>
              <w:rPr>
                <w:rFonts w:ascii="宋体" w:eastAsia="宋体" w:hAnsi="宋体"/>
                <w:sz w:val="24"/>
                <w:szCs w:val="24"/>
              </w:rPr>
            </w:pPr>
            <w:r w:rsidRPr="00105C8B">
              <w:rPr>
                <w:rFonts w:ascii="宋体" w:eastAsia="宋体" w:hAnsi="宋体" w:hint="eastAsia"/>
                <w:sz w:val="24"/>
                <w:szCs w:val="24"/>
              </w:rPr>
              <w:t>sql</w:t>
            </w:r>
            <w:r w:rsidRPr="00105C8B">
              <w:rPr>
                <w:rFonts w:ascii="宋体" w:eastAsia="宋体" w:hAnsi="宋体"/>
                <w:sz w:val="24"/>
                <w:szCs w:val="24"/>
              </w:rPr>
              <w:t xml:space="preserve"> – </w:t>
            </w:r>
            <w:r w:rsidRPr="00105C8B">
              <w:rPr>
                <w:rFonts w:ascii="宋体" w:eastAsia="宋体" w:hAnsi="宋体" w:hint="eastAsia"/>
                <w:sz w:val="24"/>
                <w:szCs w:val="24"/>
              </w:rPr>
              <w:t>查询语句字符串</w:t>
            </w:r>
          </w:p>
          <w:p w:rsidR="009F53DA" w:rsidRDefault="004202D0" w:rsidP="009F53DA">
            <w:pPr>
              <w:jc w:val="left"/>
              <w:rPr>
                <w:rFonts w:ascii="宋体" w:eastAsia="宋体" w:hAnsi="宋体"/>
                <w:sz w:val="24"/>
                <w:szCs w:val="24"/>
              </w:rPr>
            </w:pPr>
            <w:r>
              <w:rPr>
                <w:rFonts w:ascii="宋体" w:eastAsia="宋体" w:hAnsi="宋体"/>
                <w:sz w:val="24"/>
                <w:szCs w:val="24"/>
              </w:rPr>
              <w:t>source</w:t>
            </w:r>
            <w:r w:rsidR="009F53DA" w:rsidRPr="00105C8B">
              <w:rPr>
                <w:rFonts w:ascii="宋体" w:eastAsia="宋体" w:hAnsi="宋体"/>
                <w:sz w:val="24"/>
                <w:szCs w:val="24"/>
              </w:rPr>
              <w:t xml:space="preserve"> – </w:t>
            </w:r>
            <w:r w:rsidR="009F53DA" w:rsidRPr="00105C8B">
              <w:rPr>
                <w:rFonts w:ascii="宋体" w:eastAsia="宋体" w:hAnsi="宋体" w:hint="eastAsia"/>
                <w:sz w:val="24"/>
                <w:szCs w:val="24"/>
              </w:rPr>
              <w:t>数据源</w:t>
            </w:r>
            <w:r>
              <w:rPr>
                <w:rFonts w:ascii="宋体" w:eastAsia="宋体" w:hAnsi="宋体" w:hint="eastAsia"/>
                <w:sz w:val="24"/>
                <w:szCs w:val="24"/>
              </w:rPr>
              <w:t>来源配置</w:t>
            </w:r>
            <w:r w:rsidR="009F53DA" w:rsidRPr="00105C8B">
              <w:rPr>
                <w:rFonts w:ascii="宋体" w:eastAsia="宋体" w:hAnsi="宋体" w:hint="eastAsia"/>
                <w:sz w:val="24"/>
                <w:szCs w:val="24"/>
              </w:rPr>
              <w:t>实例</w:t>
            </w:r>
          </w:p>
          <w:p w:rsidR="004202D0" w:rsidRDefault="004202D0" w:rsidP="009F53DA">
            <w:pPr>
              <w:jc w:val="left"/>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 xml:space="preserve">imit – </w:t>
            </w:r>
            <w:r>
              <w:rPr>
                <w:rFonts w:ascii="宋体" w:eastAsia="宋体" w:hAnsi="宋体" w:hint="eastAsia"/>
                <w:sz w:val="24"/>
                <w:szCs w:val="24"/>
              </w:rPr>
              <w:t>返回数据实例数量</w:t>
            </w:r>
          </w:p>
        </w:tc>
      </w:tr>
      <w:tr w:rsidR="009F53DA" w:rsidTr="002F5103">
        <w:tc>
          <w:tcPr>
            <w:tcW w:w="993" w:type="dxa"/>
          </w:tcPr>
          <w:p w:rsidR="009F53DA" w:rsidRDefault="009F53DA" w:rsidP="009F53D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F53DA" w:rsidRDefault="009F53DA" w:rsidP="009F53DA">
            <w:pPr>
              <w:jc w:val="left"/>
              <w:rPr>
                <w:rFonts w:ascii="宋体" w:eastAsia="宋体" w:hAnsi="宋体"/>
                <w:sz w:val="24"/>
                <w:szCs w:val="24"/>
              </w:rPr>
            </w:pPr>
            <w:r w:rsidRPr="00105C8B">
              <w:rPr>
                <w:rFonts w:ascii="宋体" w:eastAsia="宋体" w:hAnsi="宋体" w:hint="eastAsia"/>
                <w:sz w:val="24"/>
                <w:szCs w:val="24"/>
              </w:rPr>
              <w:t>包含</w:t>
            </w:r>
            <w:r w:rsidR="00F42BCF">
              <w:rPr>
                <w:rFonts w:ascii="宋体" w:eastAsia="宋体" w:hAnsi="宋体" w:hint="eastAsia"/>
                <w:sz w:val="24"/>
                <w:szCs w:val="24"/>
              </w:rPr>
              <w:t>多条文档对象的</w:t>
            </w:r>
            <w:r w:rsidR="00C70B80">
              <w:rPr>
                <w:rFonts w:ascii="宋体" w:eastAsia="宋体" w:hAnsi="宋体" w:hint="eastAsia"/>
                <w:sz w:val="24"/>
                <w:szCs w:val="24"/>
              </w:rPr>
              <w:t>集合</w:t>
            </w:r>
          </w:p>
          <w:p w:rsidR="00F42BCF" w:rsidRDefault="00C70B80" w:rsidP="009F53DA">
            <w:pPr>
              <w:jc w:val="left"/>
              <w:rPr>
                <w:rFonts w:ascii="宋体" w:eastAsia="宋体" w:hAnsi="宋体"/>
                <w:sz w:val="24"/>
                <w:szCs w:val="24"/>
              </w:rPr>
            </w:pPr>
            <w:r>
              <w:rPr>
                <w:rFonts w:ascii="宋体" w:eastAsia="宋体" w:hAnsi="宋体"/>
                <w:sz w:val="24"/>
                <w:szCs w:val="24"/>
              </w:rPr>
              <w:t>Collection</w:t>
            </w:r>
            <w:r w:rsidR="0015160E">
              <w:rPr>
                <w:rFonts w:ascii="宋体" w:eastAsia="宋体" w:hAnsi="宋体"/>
                <w:sz w:val="24"/>
                <w:szCs w:val="24"/>
              </w:rPr>
              <w:t>&lt;</w:t>
            </w:r>
            <w:r w:rsidR="0003141B">
              <w:rPr>
                <w:rFonts w:ascii="宋体" w:eastAsia="宋体" w:hAnsi="宋体"/>
                <w:sz w:val="24"/>
                <w:szCs w:val="24"/>
              </w:rPr>
              <w:t>CKC</w:t>
            </w:r>
            <w:r w:rsidR="0015160E">
              <w:rPr>
                <w:rFonts w:ascii="宋体" w:eastAsia="宋体" w:hAnsi="宋体"/>
                <w:sz w:val="24"/>
                <w:szCs w:val="24"/>
              </w:rPr>
              <w:t>D</w:t>
            </w:r>
            <w:r w:rsidR="0015160E">
              <w:rPr>
                <w:rFonts w:ascii="宋体" w:eastAsia="宋体" w:hAnsi="宋体" w:hint="eastAsia"/>
                <w:sz w:val="24"/>
                <w:szCs w:val="24"/>
              </w:rPr>
              <w:t>ocument&lt;</w:t>
            </w:r>
            <w:r w:rsidR="0015160E">
              <w:rPr>
                <w:rFonts w:ascii="宋体" w:eastAsia="宋体" w:hAnsi="宋体"/>
                <w:sz w:val="24"/>
                <w:szCs w:val="24"/>
              </w:rPr>
              <w:t>String, Object&gt;&gt;</w:t>
            </w:r>
          </w:p>
          <w:p w:rsidR="0015160E" w:rsidRPr="009F53DA" w:rsidRDefault="0003141B" w:rsidP="009F53DA">
            <w:pPr>
              <w:jc w:val="left"/>
              <w:rPr>
                <w:rFonts w:ascii="宋体" w:eastAsia="宋体" w:hAnsi="宋体"/>
                <w:sz w:val="24"/>
                <w:szCs w:val="24"/>
              </w:rPr>
            </w:pPr>
            <w:r>
              <w:rPr>
                <w:rFonts w:ascii="宋体" w:eastAsia="宋体" w:hAnsi="宋体"/>
                <w:sz w:val="24"/>
                <w:szCs w:val="24"/>
              </w:rPr>
              <w:t>CKC</w:t>
            </w:r>
            <w:r w:rsidR="0015160E">
              <w:rPr>
                <w:rFonts w:ascii="宋体" w:eastAsia="宋体" w:hAnsi="宋体"/>
                <w:sz w:val="24"/>
                <w:szCs w:val="24"/>
              </w:rPr>
              <w:t>Document</w:t>
            </w:r>
            <w:r w:rsidR="0015160E">
              <w:rPr>
                <w:rFonts w:ascii="宋体" w:eastAsia="宋体" w:hAnsi="宋体" w:hint="eastAsia"/>
                <w:sz w:val="24"/>
                <w:szCs w:val="24"/>
              </w:rPr>
              <w:t>子类：</w:t>
            </w:r>
            <w:r>
              <w:rPr>
                <w:rFonts w:ascii="宋体" w:eastAsia="宋体" w:hAnsi="宋体" w:hint="eastAsia"/>
                <w:sz w:val="24"/>
                <w:szCs w:val="24"/>
              </w:rPr>
              <w:t>C</w:t>
            </w:r>
            <w:r>
              <w:rPr>
                <w:rFonts w:ascii="宋体" w:eastAsia="宋体" w:hAnsi="宋体"/>
                <w:sz w:val="24"/>
                <w:szCs w:val="24"/>
              </w:rPr>
              <w:t>KC</w:t>
            </w:r>
            <w:r w:rsidR="0015160E">
              <w:rPr>
                <w:rFonts w:ascii="宋体" w:eastAsia="宋体" w:hAnsi="宋体"/>
                <w:sz w:val="24"/>
                <w:szCs w:val="24"/>
              </w:rPr>
              <w:t xml:space="preserve">TextDocument, </w:t>
            </w:r>
            <w:r>
              <w:rPr>
                <w:rFonts w:ascii="宋体" w:eastAsia="宋体" w:hAnsi="宋体"/>
                <w:sz w:val="24"/>
                <w:szCs w:val="24"/>
              </w:rPr>
              <w:t>CKC</w:t>
            </w:r>
            <w:r w:rsidR="0015160E">
              <w:rPr>
                <w:rFonts w:ascii="宋体" w:eastAsia="宋体" w:hAnsi="宋体"/>
                <w:sz w:val="24"/>
                <w:szCs w:val="24"/>
              </w:rPr>
              <w:t xml:space="preserve">ImageDocument, </w:t>
            </w:r>
            <w:r>
              <w:rPr>
                <w:rFonts w:ascii="宋体" w:eastAsia="宋体" w:hAnsi="宋体"/>
                <w:sz w:val="24"/>
                <w:szCs w:val="24"/>
              </w:rPr>
              <w:t>CKC</w:t>
            </w:r>
            <w:r w:rsidR="0015160E">
              <w:rPr>
                <w:rFonts w:ascii="宋体" w:eastAsia="宋体" w:hAnsi="宋体"/>
                <w:sz w:val="24"/>
                <w:szCs w:val="24"/>
              </w:rPr>
              <w:t xml:space="preserve">VideoDocument, </w:t>
            </w:r>
            <w:r>
              <w:rPr>
                <w:rFonts w:ascii="宋体" w:eastAsia="宋体" w:hAnsi="宋体"/>
                <w:sz w:val="24"/>
                <w:szCs w:val="24"/>
              </w:rPr>
              <w:t>CKC</w:t>
            </w:r>
            <w:r w:rsidR="0015160E">
              <w:rPr>
                <w:rFonts w:ascii="宋体" w:eastAsia="宋体" w:hAnsi="宋体"/>
                <w:sz w:val="24"/>
                <w:szCs w:val="24"/>
              </w:rPr>
              <w:t xml:space="preserve">AudioDocument, </w:t>
            </w:r>
            <w:r>
              <w:rPr>
                <w:rFonts w:ascii="宋体" w:eastAsia="宋体" w:hAnsi="宋体"/>
                <w:sz w:val="24"/>
                <w:szCs w:val="24"/>
              </w:rPr>
              <w:t>CKC</w:t>
            </w:r>
            <w:r w:rsidR="0015160E">
              <w:rPr>
                <w:rFonts w:ascii="宋体" w:eastAsia="宋体" w:hAnsi="宋体"/>
                <w:sz w:val="24"/>
                <w:szCs w:val="24"/>
              </w:rPr>
              <w:t>WebDocument</w:t>
            </w:r>
          </w:p>
        </w:tc>
      </w:tr>
      <w:tr w:rsidR="009F53DA" w:rsidTr="002F5103">
        <w:tc>
          <w:tcPr>
            <w:tcW w:w="993" w:type="dxa"/>
          </w:tcPr>
          <w:p w:rsidR="009F53DA" w:rsidRDefault="009F53DA" w:rsidP="009F53D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F53DA" w:rsidRPr="009F53DA" w:rsidRDefault="0003141B" w:rsidP="009F53DA">
            <w:pPr>
              <w:jc w:val="left"/>
              <w:rPr>
                <w:rFonts w:ascii="Calibri Light" w:eastAsia="宋体" w:hAnsi="Calibri Light" w:cs="Calibri Light"/>
                <w:sz w:val="24"/>
                <w:szCs w:val="24"/>
              </w:rPr>
            </w:pPr>
            <w:r>
              <w:rPr>
                <w:rFonts w:ascii="宋体" w:eastAsia="宋体" w:hAnsi="宋体"/>
                <w:sz w:val="24"/>
                <w:szCs w:val="24"/>
              </w:rPr>
              <w:t>CKC</w:t>
            </w:r>
            <w:r w:rsidR="009F53DA" w:rsidRPr="00105C8B">
              <w:rPr>
                <w:rFonts w:ascii="宋体" w:eastAsia="宋体" w:hAnsi="宋体"/>
                <w:sz w:val="24"/>
                <w:szCs w:val="24"/>
              </w:rPr>
              <w:t>A</w:t>
            </w:r>
            <w:r w:rsidR="009F53DA" w:rsidRPr="00105C8B">
              <w:rPr>
                <w:rFonts w:ascii="宋体" w:eastAsia="宋体" w:hAnsi="宋体" w:hint="eastAsia"/>
                <w:sz w:val="24"/>
                <w:szCs w:val="24"/>
              </w:rPr>
              <w:t>pi</w:t>
            </w:r>
            <w:r w:rsidR="009F53DA" w:rsidRPr="00105C8B">
              <w:rPr>
                <w:rFonts w:ascii="宋体" w:eastAsia="宋体" w:hAnsi="宋体"/>
                <w:sz w:val="24"/>
                <w:szCs w:val="24"/>
              </w:rPr>
              <w:t>E</w:t>
            </w:r>
            <w:r w:rsidR="009F53DA" w:rsidRPr="00105C8B">
              <w:rPr>
                <w:rFonts w:ascii="宋体" w:eastAsia="宋体" w:hAnsi="宋体" w:hint="eastAsia"/>
                <w:sz w:val="24"/>
                <w:szCs w:val="24"/>
              </w:rPr>
              <w:t>xception</w:t>
            </w:r>
          </w:p>
        </w:tc>
      </w:tr>
    </w:tbl>
    <w:p w:rsidR="009F53DA" w:rsidRPr="009F53DA" w:rsidRDefault="009F53DA" w:rsidP="009F53DA">
      <w:pPr>
        <w:spacing w:line="360" w:lineRule="auto"/>
        <w:jc w:val="left"/>
        <w:rPr>
          <w:rFonts w:ascii="宋体" w:eastAsia="宋体" w:hAnsi="宋体"/>
          <w:sz w:val="24"/>
          <w:szCs w:val="24"/>
        </w:rPr>
      </w:pPr>
    </w:p>
    <w:p w:rsidR="00F824C1" w:rsidRDefault="008F0DCF" w:rsidP="00231688">
      <w:pPr>
        <w:pStyle w:val="2"/>
        <w:numPr>
          <w:ilvl w:val="1"/>
          <w:numId w:val="7"/>
        </w:numPr>
      </w:pPr>
      <w:bookmarkStart w:id="10" w:name="_Toc37157467"/>
      <w:r>
        <w:rPr>
          <w:rFonts w:hint="eastAsia"/>
        </w:rPr>
        <w:t>动态概念体系构建</w:t>
      </w:r>
      <w:r w:rsidR="00154A21">
        <w:rPr>
          <w:rFonts w:hint="eastAsia"/>
        </w:rPr>
        <w:t>接口</w:t>
      </w:r>
      <w:bookmarkEnd w:id="10"/>
    </w:p>
    <w:p w:rsidR="008F0DCF" w:rsidRPr="00DD2CF9" w:rsidRDefault="008F0DCF" w:rsidP="008F0DCF">
      <w:pPr>
        <w:rPr>
          <w:sz w:val="24"/>
          <w:szCs w:val="28"/>
        </w:rPr>
      </w:pPr>
      <w:bookmarkStart w:id="11" w:name="_Toc30165224"/>
      <w:bookmarkStart w:id="12" w:name="_Toc30165552"/>
      <w:bookmarkStart w:id="13" w:name="_Toc30165647"/>
      <w:bookmarkEnd w:id="11"/>
      <w:bookmarkEnd w:id="12"/>
      <w:bookmarkEnd w:id="13"/>
      <w:r w:rsidRPr="00DD2CF9">
        <w:rPr>
          <w:rFonts w:hint="eastAsia"/>
          <w:sz w:val="24"/>
          <w:szCs w:val="28"/>
        </w:rPr>
        <w:t>说明：根据输入的实体能够动态的获取实体的概念类型，同时自动将概念间的上</w:t>
      </w:r>
      <w:r w:rsidRPr="00DD2CF9">
        <w:rPr>
          <w:rFonts w:hint="eastAsia"/>
          <w:sz w:val="24"/>
          <w:szCs w:val="28"/>
        </w:rPr>
        <w:lastRenderedPageBreak/>
        <w:t>下位关系体系构建出来。</w:t>
      </w:r>
    </w:p>
    <w:p w:rsidR="008F0DCF" w:rsidRPr="00DD2CF9" w:rsidRDefault="008F0DCF" w:rsidP="008F0DCF">
      <w:pPr>
        <w:pStyle w:val="3"/>
        <w:numPr>
          <w:ilvl w:val="2"/>
          <w:numId w:val="7"/>
        </w:numPr>
      </w:pPr>
      <w:bookmarkStart w:id="14" w:name="_Toc35719174"/>
      <w:bookmarkStart w:id="15" w:name="_Toc37157468"/>
      <w:r w:rsidRPr="00DD2CF9">
        <w:rPr>
          <w:rFonts w:hint="eastAsia"/>
        </w:rPr>
        <w:t>领域概念获取与层次划分接口</w:t>
      </w:r>
      <w:bookmarkEnd w:id="15"/>
      <w:r w:rsidRPr="00DD2CF9">
        <w:rPr>
          <w:rFonts w:hint="eastAsia"/>
        </w:rPr>
        <w:t xml:space="preserve"> </w:t>
      </w:r>
      <w:bookmarkEnd w:id="14"/>
    </w:p>
    <w:p w:rsidR="008F0DCF" w:rsidRPr="00DD2CF9" w:rsidRDefault="008F0DCF" w:rsidP="008F0DCF">
      <w:pPr>
        <w:pStyle w:val="4"/>
        <w:numPr>
          <w:ilvl w:val="0"/>
          <w:numId w:val="9"/>
        </w:numPr>
      </w:pPr>
      <w:bookmarkStart w:id="16" w:name="_Toc37157469"/>
      <w:r w:rsidRPr="00DD2CF9">
        <w:rPr>
          <w:rFonts w:hint="eastAsia"/>
        </w:rPr>
        <w:t>实体概念获取</w:t>
      </w:r>
      <w:bookmarkEnd w:id="16"/>
    </w:p>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传一段</w:t>
            </w:r>
            <w:proofErr w:type="gramEnd"/>
            <w:r w:rsidRPr="00DD2CF9">
              <w:rPr>
                <w:rFonts w:ascii="宋体" w:eastAsia="宋体" w:hAnsi="宋体" w:hint="eastAsia"/>
                <w:sz w:val="24"/>
                <w:szCs w:val="24"/>
              </w:rPr>
              <w:t>文本，调用概念挖掘模型获取实体概念</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ner</w:t>
            </w:r>
            <w:r w:rsidRPr="00DD2CF9">
              <w:rPr>
                <w:rFonts w:ascii="宋体" w:eastAsia="宋体" w:hAnsi="宋体"/>
                <w:sz w:val="24"/>
                <w:szCs w:val="24"/>
              </w:rPr>
              <w:t>/{modelPath}</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无</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NER</w:t>
            </w:r>
            <w:r w:rsidRPr="00DD2CF9">
              <w:rPr>
                <w:rFonts w:ascii="Calibri Light" w:eastAsia="宋体" w:hAnsi="Calibri Light" w:cs="Calibri Light"/>
                <w:sz w:val="24"/>
                <w:szCs w:val="24"/>
              </w:rPr>
              <w:t>1,</w:t>
            </w:r>
            <w:r w:rsidRPr="00DD2CF9">
              <w:rPr>
                <w:rFonts w:ascii="Calibri Light" w:eastAsia="宋体" w:hAnsi="Calibri Light" w:cs="Calibri Light"/>
                <w:sz w:val="24"/>
                <w:szCs w:val="24"/>
              </w:rPr>
              <w:br/>
              <w:t xml:space="preserve">    </w:t>
            </w:r>
            <w:r w:rsidRPr="00DD2CF9">
              <w:rPr>
                <w:rFonts w:ascii="Calibri Light" w:eastAsia="宋体" w:hAnsi="Calibri Light" w:cs="Calibri Light" w:hint="eastAsia"/>
                <w:sz w:val="24"/>
                <w:szCs w:val="24"/>
              </w:rPr>
              <w:t>NER</w:t>
            </w:r>
            <w:r w:rsidRPr="00DD2CF9">
              <w:rPr>
                <w:rFonts w:ascii="Calibri Light" w:eastAsia="宋体" w:hAnsi="Calibri Light" w:cs="Calibri Light"/>
                <w:sz w:val="24"/>
                <w:szCs w:val="24"/>
              </w:rPr>
              <w:t>2</w:t>
            </w:r>
            <w:r w:rsidRPr="00DD2CF9">
              <w:rPr>
                <w:rFonts w:ascii="Calibri Light" w:eastAsia="宋体" w:hAnsi="Calibri Light" w:cs="Calibri Light" w:hint="eastAsia"/>
                <w:sz w:val="24"/>
                <w:szCs w:val="24"/>
              </w:rPr>
              <w:t>,</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NER1:CON1;</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NER2:CON2;</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从网络中获取实体的概念。</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sidRPr="00DD2CF9">
              <w:rPr>
                <w:rFonts w:ascii="宋体" w:eastAsia="宋体" w:hAnsi="宋体" w:hint="eastAsia"/>
                <w:sz w:val="24"/>
                <w:szCs w:val="24"/>
              </w:rPr>
              <w:t>exConcept</w:t>
            </w:r>
            <w:r w:rsidRPr="00DD2CF9">
              <w:rPr>
                <w:rFonts w:ascii="宋体" w:eastAsia="宋体" w:hAnsi="宋体"/>
                <w:sz w:val="24"/>
                <w:szCs w:val="24"/>
              </w:rPr>
              <w:t>(</w:t>
            </w:r>
            <w:r w:rsidRPr="00DD2CF9">
              <w:rPr>
                <w:rFonts w:ascii="宋体" w:eastAsia="宋体" w:hAnsi="宋体" w:hint="eastAsia"/>
                <w:sz w:val="24"/>
                <w:szCs w:val="24"/>
              </w:rPr>
              <w:t>String</w:t>
            </w:r>
            <w:r w:rsidRPr="00DD2CF9">
              <w:rPr>
                <w:rFonts w:ascii="宋体" w:eastAsia="宋体" w:hAnsi="宋体"/>
                <w:sz w:val="24"/>
                <w:szCs w:val="24"/>
              </w:rPr>
              <w:t xml:space="preserve"> ner</w:t>
            </w:r>
            <w:r w:rsidRPr="00DD2CF9">
              <w:rPr>
                <w:rFonts w:ascii="宋体" w:eastAsia="宋体" w:hAnsi="宋体" w:hint="eastAsia"/>
                <w:sz w:val="24"/>
                <w:szCs w:val="24"/>
              </w:rPr>
              <w:t>list</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n</w:t>
            </w:r>
            <w:r w:rsidRPr="00DD2CF9">
              <w:rPr>
                <w:rFonts w:ascii="宋体" w:eastAsia="宋体" w:hAnsi="宋体"/>
                <w:sz w:val="24"/>
                <w:szCs w:val="24"/>
              </w:rPr>
              <w:t>er</w:t>
            </w:r>
            <w:r w:rsidRPr="00DD2CF9">
              <w:rPr>
                <w:rFonts w:ascii="宋体" w:eastAsia="宋体" w:hAnsi="宋体" w:hint="eastAsia"/>
                <w:sz w:val="24"/>
                <w:szCs w:val="24"/>
              </w:rPr>
              <w:t>list</w:t>
            </w:r>
            <w:r w:rsidRPr="00DD2CF9">
              <w:rPr>
                <w:rFonts w:ascii="宋体" w:eastAsia="宋体" w:hAnsi="宋体"/>
                <w:sz w:val="24"/>
                <w:szCs w:val="24"/>
              </w:rPr>
              <w:t xml:space="preserve">  -  </w:t>
            </w:r>
            <w:r w:rsidRPr="00DD2CF9">
              <w:rPr>
                <w:rFonts w:ascii="宋体" w:eastAsia="宋体" w:hAnsi="宋体" w:hint="eastAsia"/>
                <w:sz w:val="24"/>
                <w:szCs w:val="24"/>
              </w:rPr>
              <w:t>获取概念的实体列表</w:t>
            </w:r>
          </w:p>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数据来源</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文件格式，比如JSON、XML等</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8F0DCF" w:rsidRPr="00DD2CF9" w:rsidRDefault="008F0DCF" w:rsidP="008F0DCF">
            <w:pPr>
              <w:jc w:val="left"/>
              <w:rPr>
                <w:rFonts w:ascii="宋体" w:eastAsia="宋体" w:hAnsi="宋体"/>
                <w:sz w:val="24"/>
                <w:szCs w:val="24"/>
              </w:rPr>
            </w:pPr>
            <w:r>
              <w:rPr>
                <w:rFonts w:ascii="宋体" w:eastAsia="宋体" w:hAnsi="宋体" w:hint="eastAsia"/>
                <w:sz w:val="24"/>
                <w:szCs w:val="24"/>
              </w:rPr>
              <w:t>enconceptlist</w:t>
            </w:r>
            <w:r w:rsidRPr="00DD2CF9">
              <w:rPr>
                <w:rFonts w:ascii="宋体" w:eastAsia="宋体" w:hAnsi="宋体"/>
                <w:sz w:val="24"/>
                <w:szCs w:val="24"/>
              </w:rPr>
              <w:t xml:space="preserve"> – </w:t>
            </w:r>
            <w:r w:rsidRPr="00DD2CF9">
              <w:rPr>
                <w:rFonts w:ascii="宋体" w:eastAsia="宋体" w:hAnsi="宋体" w:hint="eastAsia"/>
                <w:sz w:val="24"/>
                <w:szCs w:val="24"/>
              </w:rPr>
              <w:t>实体概念列表</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模型路径</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8F0DCF" w:rsidRPr="00DD2CF9" w:rsidRDefault="008F0DCF" w:rsidP="008F0DCF">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8F0DCF" w:rsidRPr="00DD2CF9" w:rsidRDefault="008F0DCF" w:rsidP="008F0DCF"/>
    <w:p w:rsidR="008F0DCF" w:rsidRPr="00DD2CF9" w:rsidRDefault="008F0DCF" w:rsidP="008F0DCF">
      <w:r w:rsidRPr="00DD2CF9">
        <w:rPr>
          <w:rFonts w:hint="eastAsia"/>
        </w:rPr>
        <w:lastRenderedPageBreak/>
        <w:t>NERAnnotationFormat</w:t>
      </w:r>
      <w:r w:rsidRPr="00DD2CF9">
        <w:t xml:space="preserve"> </w:t>
      </w:r>
      <w:r w:rsidRPr="00DD2CF9">
        <w:rPr>
          <w:rFonts w:hint="eastAsia"/>
        </w:rPr>
        <w:t>J</w:t>
      </w:r>
      <w:r w:rsidRPr="00DD2CF9">
        <w:t>SON</w:t>
      </w:r>
      <w:r w:rsidRPr="00DD2CF9">
        <w:rPr>
          <w:rFonts w:hint="eastAsia"/>
        </w:rPr>
        <w:t>格式：</w:t>
      </w:r>
    </w:p>
    <w:p w:rsidR="008F0DCF" w:rsidRPr="00DD2CF9" w:rsidRDefault="008F0DCF" w:rsidP="008F0D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870"/>
        <w:gridCol w:w="763"/>
        <w:gridCol w:w="2385"/>
      </w:tblGrid>
      <w:tr w:rsidR="008F0DCF" w:rsidRPr="00DD2CF9" w:rsidTr="008F0DCF">
        <w:trPr>
          <w:tblHeader/>
        </w:trPr>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参数名称</w:t>
            </w:r>
          </w:p>
        </w:tc>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类型</w:t>
            </w:r>
          </w:p>
        </w:tc>
        <w:tc>
          <w:tcPr>
            <w:tcW w:w="763"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必需</w:t>
            </w:r>
          </w:p>
        </w:tc>
        <w:tc>
          <w:tcPr>
            <w:tcW w:w="2385"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详细说明</w:t>
            </w:r>
          </w:p>
        </w:tc>
      </w:tr>
      <w:tr w:rsidR="008F0DCF" w:rsidRPr="00DD2CF9" w:rsidTr="008F0DCF">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nerlist</w:t>
            </w:r>
          </w:p>
        </w:tc>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是</w:t>
            </w:r>
          </w:p>
        </w:tc>
        <w:tc>
          <w:tcPr>
            <w:tcW w:w="2385"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hint="eastAsia"/>
              </w:rPr>
              <w:t>实体列表</w:t>
            </w:r>
          </w:p>
        </w:tc>
      </w:tr>
    </w:tbl>
    <w:p w:rsidR="008F0DCF" w:rsidRPr="00DD2CF9" w:rsidRDefault="008F0DCF" w:rsidP="008F0DCF">
      <w:pPr>
        <w:ind w:firstLineChars="200" w:firstLine="420"/>
      </w:pPr>
    </w:p>
    <w:p w:rsidR="008F0DCF" w:rsidRPr="00DD2CF9" w:rsidRDefault="008F0DCF" w:rsidP="008F0DCF">
      <w:pPr>
        <w:pStyle w:val="4"/>
        <w:numPr>
          <w:ilvl w:val="0"/>
          <w:numId w:val="9"/>
        </w:numPr>
      </w:pPr>
      <w:bookmarkStart w:id="17" w:name="_Toc37157470"/>
      <w:r w:rsidRPr="00DD2CF9">
        <w:rPr>
          <w:rFonts w:hint="eastAsia"/>
        </w:rPr>
        <w:t>概念上下位关系获取</w:t>
      </w:r>
      <w:bookmarkEnd w:id="17"/>
    </w:p>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传概念</w:t>
            </w:r>
            <w:proofErr w:type="gramEnd"/>
            <w:r w:rsidRPr="00DD2CF9">
              <w:rPr>
                <w:rFonts w:ascii="宋体" w:eastAsia="宋体" w:hAnsi="宋体" w:hint="eastAsia"/>
                <w:sz w:val="24"/>
                <w:szCs w:val="24"/>
              </w:rPr>
              <w:t>列表，调用上下位关系模型获取概念间的上下位关系</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ner</w:t>
            </w:r>
            <w:r w:rsidRPr="00DD2CF9">
              <w:rPr>
                <w:rFonts w:ascii="宋体" w:eastAsia="宋体" w:hAnsi="宋体"/>
                <w:sz w:val="24"/>
                <w:szCs w:val="24"/>
              </w:rPr>
              <w:t>/{modelPath}</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无</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CON</w:t>
            </w:r>
            <w:r w:rsidRPr="00DD2CF9">
              <w:rPr>
                <w:rFonts w:ascii="Calibri Light" w:eastAsia="宋体" w:hAnsi="Calibri Light" w:cs="Calibri Light"/>
                <w:sz w:val="24"/>
                <w:szCs w:val="24"/>
              </w:rPr>
              <w:t>1,</w:t>
            </w:r>
            <w:r w:rsidRPr="00DD2CF9">
              <w:rPr>
                <w:rFonts w:ascii="Calibri Light" w:eastAsia="宋体" w:hAnsi="Calibri Light" w:cs="Calibri Light"/>
                <w:sz w:val="24"/>
                <w:szCs w:val="24"/>
              </w:rPr>
              <w:br/>
              <w:t xml:space="preserve">    </w:t>
            </w:r>
            <w:r w:rsidRPr="00DD2CF9">
              <w:rPr>
                <w:rFonts w:ascii="Calibri Light" w:eastAsia="宋体" w:hAnsi="Calibri Light" w:cs="Calibri Light" w:hint="eastAsia"/>
                <w:sz w:val="24"/>
                <w:szCs w:val="24"/>
              </w:rPr>
              <w:t>CON</w:t>
            </w:r>
            <w:r w:rsidRPr="00DD2CF9">
              <w:rPr>
                <w:rFonts w:ascii="Calibri Light" w:eastAsia="宋体" w:hAnsi="Calibri Light" w:cs="Calibri Light"/>
                <w:sz w:val="24"/>
                <w:szCs w:val="24"/>
              </w:rPr>
              <w:t>2</w:t>
            </w:r>
            <w:r w:rsidRPr="00DD2CF9">
              <w:rPr>
                <w:rFonts w:ascii="Calibri Light" w:eastAsia="宋体" w:hAnsi="Calibri Light" w:cs="Calibri Light" w:hint="eastAsia"/>
                <w:sz w:val="24"/>
                <w:szCs w:val="24"/>
              </w:rPr>
              <w:t>,</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{CON</w:t>
            </w:r>
            <w:proofErr w:type="gramStart"/>
            <w:r w:rsidRPr="00DD2CF9">
              <w:rPr>
                <w:rFonts w:ascii="Calibri Light" w:eastAsia="宋体" w:hAnsi="Calibri Light" w:cs="Calibri Light"/>
                <w:sz w:val="24"/>
                <w:szCs w:val="24"/>
              </w:rPr>
              <w:t>1:CONXX</w:t>
            </w:r>
            <w:proofErr w:type="gramEnd"/>
            <w:r w:rsidRPr="00DD2CF9">
              <w:rPr>
                <w:rFonts w:ascii="Calibri Light" w:eastAsia="宋体" w:hAnsi="Calibri Light" w:cs="Calibri Light"/>
                <w:sz w:val="24"/>
                <w:szCs w:val="24"/>
              </w:rPr>
              <w:t>;</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CON</w:t>
            </w:r>
            <w:proofErr w:type="gramStart"/>
            <w:r w:rsidRPr="00DD2CF9">
              <w:rPr>
                <w:rFonts w:ascii="Calibri Light" w:eastAsia="宋体" w:hAnsi="Calibri Light" w:cs="Calibri Light"/>
                <w:sz w:val="24"/>
                <w:szCs w:val="24"/>
              </w:rPr>
              <w:t>2:CONXX</w:t>
            </w:r>
            <w:proofErr w:type="gramEnd"/>
            <w:r w:rsidRPr="00DD2CF9">
              <w:rPr>
                <w:rFonts w:ascii="Calibri Light" w:eastAsia="宋体" w:hAnsi="Calibri Light" w:cs="Calibri Light"/>
                <w:sz w:val="24"/>
                <w:szCs w:val="24"/>
              </w:rPr>
              <w:t>;</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输入概念列表，获取概念中的上下位关系</w:t>
            </w:r>
            <w:r w:rsidRPr="00DD2CF9">
              <w:rPr>
                <w:rFonts w:ascii="宋体" w:eastAsia="宋体" w:hAnsi="宋体"/>
                <w:sz w:val="24"/>
                <w:szCs w:val="24"/>
              </w:rPr>
              <w:t xml:space="preserve"> </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exHyper</w:t>
            </w:r>
            <w:r w:rsidRPr="00DD2CF9">
              <w:rPr>
                <w:rFonts w:ascii="宋体" w:eastAsia="宋体" w:hAnsi="宋体"/>
                <w:sz w:val="24"/>
                <w:szCs w:val="24"/>
              </w:rPr>
              <w:t xml:space="preserve">(String </w:t>
            </w:r>
            <w:r w:rsidRPr="00DD2CF9">
              <w:rPr>
                <w:rFonts w:ascii="宋体" w:eastAsia="宋体" w:hAnsi="宋体" w:hint="eastAsia"/>
                <w:sz w:val="24"/>
                <w:szCs w:val="24"/>
              </w:rPr>
              <w:t>conceptlist</w:t>
            </w:r>
            <w:r w:rsidRPr="00DD2CF9">
              <w:rPr>
                <w:rFonts w:ascii="宋体" w:eastAsia="宋体" w:hAnsi="宋体"/>
                <w:sz w:val="24"/>
                <w:szCs w:val="24"/>
              </w:rPr>
              <w:t>,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conceptlist</w:t>
            </w:r>
            <w:r w:rsidRPr="00DD2CF9">
              <w:rPr>
                <w:rFonts w:ascii="宋体" w:eastAsia="宋体" w:hAnsi="宋体"/>
                <w:sz w:val="24"/>
                <w:szCs w:val="24"/>
              </w:rPr>
              <w:t xml:space="preserve">– </w:t>
            </w:r>
            <w:r w:rsidRPr="00DD2CF9">
              <w:rPr>
                <w:rFonts w:ascii="宋体" w:eastAsia="宋体" w:hAnsi="宋体" w:hint="eastAsia"/>
                <w:sz w:val="24"/>
                <w:szCs w:val="24"/>
              </w:rPr>
              <w:t>概念列表</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JSON格式的上下位关系元组</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模型路径</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8F0DCF" w:rsidRPr="00DD2CF9" w:rsidRDefault="008F0DCF" w:rsidP="008F0DCF">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8F0DCF" w:rsidRPr="00DD2CF9" w:rsidRDefault="008F0DCF" w:rsidP="008F0DCF"/>
    <w:p w:rsidR="008F0DCF" w:rsidRPr="00DD2CF9" w:rsidRDefault="008F0DCF" w:rsidP="008F0DCF">
      <w:r w:rsidRPr="00DD2CF9">
        <w:rPr>
          <w:rFonts w:hint="eastAsia"/>
        </w:rPr>
        <w:lastRenderedPageBreak/>
        <w:t>NERAnnotationFormat</w:t>
      </w:r>
      <w:r w:rsidRPr="00DD2CF9">
        <w:t xml:space="preserve"> </w:t>
      </w:r>
      <w:r w:rsidRPr="00DD2CF9">
        <w:rPr>
          <w:rFonts w:hint="eastAsia"/>
        </w:rPr>
        <w:t>J</w:t>
      </w:r>
      <w:r w:rsidRPr="00DD2CF9">
        <w:t>SON</w:t>
      </w:r>
      <w:r w:rsidRPr="00DD2CF9">
        <w:rPr>
          <w:rFonts w:hint="eastAsia"/>
        </w:rPr>
        <w:t>格式：</w:t>
      </w:r>
    </w:p>
    <w:p w:rsidR="008F0DCF" w:rsidRPr="00DD2CF9" w:rsidRDefault="008F0DCF" w:rsidP="008F0D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870"/>
        <w:gridCol w:w="763"/>
        <w:gridCol w:w="2385"/>
      </w:tblGrid>
      <w:tr w:rsidR="008F0DCF" w:rsidRPr="00DD2CF9" w:rsidTr="008F0DCF">
        <w:trPr>
          <w:tblHeader/>
        </w:trPr>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参数名称</w:t>
            </w:r>
          </w:p>
        </w:tc>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类型</w:t>
            </w:r>
          </w:p>
        </w:tc>
        <w:tc>
          <w:tcPr>
            <w:tcW w:w="763"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必需</w:t>
            </w:r>
          </w:p>
        </w:tc>
        <w:tc>
          <w:tcPr>
            <w:tcW w:w="2385"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详细说明</w:t>
            </w:r>
          </w:p>
        </w:tc>
      </w:tr>
      <w:tr w:rsidR="008F0DCF" w:rsidRPr="00DD2CF9" w:rsidTr="008F0DCF">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conlist</w:t>
            </w:r>
          </w:p>
        </w:tc>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是</w:t>
            </w:r>
          </w:p>
        </w:tc>
        <w:tc>
          <w:tcPr>
            <w:tcW w:w="2385"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hint="eastAsia"/>
              </w:rPr>
              <w:t>概念列表</w:t>
            </w:r>
          </w:p>
        </w:tc>
      </w:tr>
    </w:tbl>
    <w:p w:rsidR="008F0DCF" w:rsidRPr="00DD2CF9" w:rsidRDefault="008F0DCF" w:rsidP="008F0DCF"/>
    <w:p w:rsidR="008F0DCF" w:rsidRPr="008F0DCF" w:rsidRDefault="008F0DCF" w:rsidP="008F0DCF">
      <w:pPr>
        <w:pStyle w:val="4"/>
        <w:numPr>
          <w:ilvl w:val="0"/>
          <w:numId w:val="9"/>
        </w:numPr>
      </w:pPr>
      <w:bookmarkStart w:id="18" w:name="_Toc37157471"/>
      <w:r w:rsidRPr="00DD2CF9">
        <w:rPr>
          <w:rFonts w:hint="eastAsia"/>
        </w:rPr>
        <w:t>实体-关系-实体三元组关系获取</w:t>
      </w:r>
      <w:bookmarkEnd w:id="18"/>
    </w:p>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上传实体二元组列表，调用关系挖掘模型获取实体间的关系</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ner</w:t>
            </w:r>
            <w:r w:rsidRPr="00DD2CF9">
              <w:rPr>
                <w:rFonts w:ascii="宋体" w:eastAsia="宋体" w:hAnsi="宋体"/>
                <w:sz w:val="24"/>
                <w:szCs w:val="24"/>
              </w:rPr>
              <w:t>/{modelPath}</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无</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HNER</w:t>
            </w:r>
            <w:r w:rsidRPr="00DD2CF9">
              <w:rPr>
                <w:rFonts w:ascii="Calibri Light" w:eastAsia="宋体" w:hAnsi="Calibri Light" w:cs="Calibri Light"/>
                <w:sz w:val="24"/>
                <w:szCs w:val="24"/>
              </w:rPr>
              <w:t xml:space="preserve">1: </w:t>
            </w:r>
            <w:r w:rsidRPr="00DD2CF9">
              <w:rPr>
                <w:rFonts w:ascii="Calibri Light" w:eastAsia="宋体" w:hAnsi="Calibri Light" w:cs="Calibri Light" w:hint="eastAsia"/>
                <w:sz w:val="24"/>
                <w:szCs w:val="24"/>
              </w:rPr>
              <w:t>ENER</w:t>
            </w:r>
            <w:r w:rsidRPr="00DD2CF9">
              <w:rPr>
                <w:rFonts w:ascii="Calibri Light" w:eastAsia="宋体" w:hAnsi="Calibri Light" w:cs="Calibri Light"/>
                <w:sz w:val="24"/>
                <w:szCs w:val="24"/>
              </w:rPr>
              <w:t>1</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br/>
              <w:t xml:space="preserve">    </w:t>
            </w:r>
            <w:r w:rsidRPr="00DD2CF9">
              <w:rPr>
                <w:rFonts w:ascii="Calibri Light" w:eastAsia="宋体" w:hAnsi="Calibri Light" w:cs="Calibri Light" w:hint="eastAsia"/>
                <w:sz w:val="24"/>
                <w:szCs w:val="24"/>
              </w:rPr>
              <w:t>HNER</w:t>
            </w:r>
            <w:r w:rsidRPr="00DD2CF9">
              <w:rPr>
                <w:rFonts w:ascii="Calibri Light" w:eastAsia="宋体" w:hAnsi="Calibri Light" w:cs="Calibri Light"/>
                <w:sz w:val="24"/>
                <w:szCs w:val="24"/>
              </w:rPr>
              <w:t xml:space="preserve">2: </w:t>
            </w:r>
            <w:r w:rsidRPr="00DD2CF9">
              <w:rPr>
                <w:rFonts w:ascii="Calibri Light" w:eastAsia="宋体" w:hAnsi="Calibri Light" w:cs="Calibri Light" w:hint="eastAsia"/>
                <w:sz w:val="24"/>
                <w:szCs w:val="24"/>
              </w:rPr>
              <w:t>ENER</w:t>
            </w:r>
            <w:r w:rsidRPr="00DD2CF9">
              <w:rPr>
                <w:rFonts w:ascii="Calibri Light" w:eastAsia="宋体" w:hAnsi="Calibri Light" w:cs="Calibri Light"/>
                <w:sz w:val="24"/>
                <w:szCs w:val="24"/>
              </w:rPr>
              <w:t>2;</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roofErr w:type="gramStart"/>
            <w:r w:rsidRPr="00DD2CF9">
              <w:rPr>
                <w:rFonts w:ascii="Calibri Light" w:eastAsia="宋体" w:hAnsi="Calibri Light" w:cs="Calibri Light"/>
                <w:sz w:val="24"/>
                <w:szCs w:val="24"/>
              </w:rPr>
              <w:t>HER1:RELATION1:ENER</w:t>
            </w:r>
            <w:proofErr w:type="gramEnd"/>
            <w:r w:rsidRPr="00DD2CF9">
              <w:rPr>
                <w:rFonts w:ascii="Calibri Light" w:eastAsia="宋体" w:hAnsi="Calibri Light" w:cs="Calibri Light"/>
                <w:sz w:val="24"/>
                <w:szCs w:val="24"/>
              </w:rPr>
              <w:t>1;</w:t>
            </w:r>
          </w:p>
          <w:p w:rsidR="008F0DCF" w:rsidRPr="00DD2CF9" w:rsidRDefault="008F0DCF" w:rsidP="008F0DCF">
            <w:pPr>
              <w:ind w:firstLineChars="500" w:firstLine="1200"/>
              <w:jc w:val="left"/>
              <w:rPr>
                <w:rFonts w:ascii="Calibri Light" w:eastAsia="宋体" w:hAnsi="Calibri Light" w:cs="Calibri Light"/>
                <w:sz w:val="24"/>
                <w:szCs w:val="24"/>
              </w:rPr>
            </w:pPr>
            <w:proofErr w:type="gramStart"/>
            <w:r w:rsidRPr="00DD2CF9">
              <w:rPr>
                <w:rFonts w:ascii="Calibri Light" w:eastAsia="宋体" w:hAnsi="Calibri Light" w:cs="Calibri Light"/>
                <w:sz w:val="24"/>
                <w:szCs w:val="24"/>
              </w:rPr>
              <w:t>HER2:RELATION2:ENER</w:t>
            </w:r>
            <w:proofErr w:type="gramEnd"/>
            <w:r w:rsidRPr="00DD2CF9">
              <w:rPr>
                <w:rFonts w:ascii="Calibri Light" w:eastAsia="宋体" w:hAnsi="Calibri Light" w:cs="Calibri Light"/>
                <w:sz w:val="24"/>
                <w:szCs w:val="24"/>
              </w:rPr>
              <w:t>2;</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挖掘实体间的关系</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exRelation</w:t>
            </w:r>
            <w:r w:rsidRPr="00DD2CF9">
              <w:rPr>
                <w:rFonts w:ascii="宋体" w:eastAsia="宋体" w:hAnsi="宋体"/>
                <w:sz w:val="24"/>
                <w:szCs w:val="24"/>
              </w:rPr>
              <w:t xml:space="preserve">(String </w:t>
            </w:r>
            <w:r w:rsidRPr="00DD2CF9">
              <w:rPr>
                <w:rFonts w:ascii="宋体" w:eastAsia="宋体" w:hAnsi="宋体" w:hint="eastAsia"/>
                <w:sz w:val="24"/>
                <w:szCs w:val="24"/>
              </w:rPr>
              <w:t>ner</w:t>
            </w:r>
            <w:r w:rsidRPr="00DD2CF9">
              <w:rPr>
                <w:rFonts w:ascii="宋体" w:eastAsia="宋体" w:hAnsi="宋体"/>
                <w:sz w:val="24"/>
                <w:szCs w:val="24"/>
              </w:rPr>
              <w:t xml:space="preserve">1, </w:t>
            </w:r>
            <w:r w:rsidRPr="00DD2CF9">
              <w:rPr>
                <w:rFonts w:ascii="宋体" w:eastAsia="宋体" w:hAnsi="宋体" w:hint="eastAsia"/>
                <w:sz w:val="24"/>
                <w:szCs w:val="24"/>
              </w:rPr>
              <w:t>String</w:t>
            </w:r>
            <w:r w:rsidRPr="00DD2CF9">
              <w:rPr>
                <w:rFonts w:ascii="宋体" w:eastAsia="宋体" w:hAnsi="宋体"/>
                <w:sz w:val="24"/>
                <w:szCs w:val="24"/>
              </w:rPr>
              <w:t xml:space="preserve"> </w:t>
            </w:r>
            <w:r w:rsidRPr="00DD2CF9">
              <w:rPr>
                <w:rFonts w:ascii="宋体" w:eastAsia="宋体" w:hAnsi="宋体" w:hint="eastAsia"/>
                <w:sz w:val="24"/>
                <w:szCs w:val="24"/>
              </w:rPr>
              <w:t>ner</w:t>
            </w:r>
            <w:r w:rsidRPr="00DD2CF9">
              <w:rPr>
                <w:rFonts w:ascii="宋体" w:eastAsia="宋体" w:hAnsi="宋体"/>
                <w:sz w:val="24"/>
                <w:szCs w:val="24"/>
              </w:rPr>
              <w:t>2</w:t>
            </w:r>
            <w:r w:rsidRPr="00DD2CF9">
              <w:rPr>
                <w:rFonts w:ascii="宋体" w:eastAsia="宋体" w:hAnsi="宋体" w:hint="eastAsia"/>
                <w:sz w:val="24"/>
                <w:szCs w:val="24"/>
              </w:rPr>
              <w:t>,</w:t>
            </w:r>
            <w:r w:rsidRPr="00DD2CF9">
              <w:rPr>
                <w:rFonts w:ascii="宋体" w:eastAsia="宋体" w:hAnsi="宋体"/>
                <w:sz w:val="24"/>
                <w:szCs w:val="24"/>
              </w:rPr>
              <w:t xml:space="preserve">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ner1 – </w:t>
            </w:r>
            <w:r w:rsidRPr="00DD2CF9">
              <w:rPr>
                <w:rFonts w:ascii="宋体" w:eastAsia="宋体" w:hAnsi="宋体" w:hint="eastAsia"/>
                <w:sz w:val="24"/>
                <w:szCs w:val="24"/>
              </w:rPr>
              <w:t>头实体</w:t>
            </w:r>
          </w:p>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ner2 – </w:t>
            </w:r>
            <w:r w:rsidRPr="00DD2CF9">
              <w:rPr>
                <w:rFonts w:ascii="宋体" w:eastAsia="宋体" w:hAnsi="宋体" w:hint="eastAsia"/>
                <w:sz w:val="24"/>
                <w:szCs w:val="24"/>
              </w:rPr>
              <w:t>尾实体</w:t>
            </w:r>
          </w:p>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文件格式，比如JSON、XML等</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JSON格式的关系三元组</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lastRenderedPageBreak/>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模型路径</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lastRenderedPageBreak/>
              <w:t>异常</w:t>
            </w:r>
          </w:p>
        </w:tc>
        <w:tc>
          <w:tcPr>
            <w:tcW w:w="8505" w:type="dxa"/>
          </w:tcPr>
          <w:p w:rsidR="008F0DCF" w:rsidRPr="00DD2CF9" w:rsidRDefault="008F0DCF" w:rsidP="008F0DCF">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8F0DCF" w:rsidRPr="00DD2CF9" w:rsidRDefault="008F0DCF" w:rsidP="008F0DCF"/>
    <w:p w:rsidR="008F0DCF" w:rsidRPr="00DD2CF9" w:rsidRDefault="008F0DCF" w:rsidP="008F0DCF">
      <w:r w:rsidRPr="00DD2CF9">
        <w:rPr>
          <w:rFonts w:hint="eastAsia"/>
        </w:rPr>
        <w:t>NERAnnotationFormat</w:t>
      </w:r>
      <w:r w:rsidRPr="00DD2CF9">
        <w:t xml:space="preserve"> </w:t>
      </w:r>
      <w:r w:rsidRPr="00DD2CF9">
        <w:rPr>
          <w:rFonts w:hint="eastAsia"/>
        </w:rPr>
        <w:t>J</w:t>
      </w:r>
      <w:r w:rsidRPr="00DD2CF9">
        <w:t>SON</w:t>
      </w:r>
      <w:r w:rsidRPr="00DD2CF9">
        <w:rPr>
          <w:rFonts w:hint="eastAsia"/>
        </w:rPr>
        <w:t>格式：</w:t>
      </w:r>
    </w:p>
    <w:p w:rsidR="008F0DCF" w:rsidRPr="00DD2CF9" w:rsidRDefault="008F0DCF" w:rsidP="008F0D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870"/>
        <w:gridCol w:w="763"/>
        <w:gridCol w:w="2385"/>
      </w:tblGrid>
      <w:tr w:rsidR="008F0DCF" w:rsidRPr="00DD2CF9" w:rsidTr="008F0DCF">
        <w:trPr>
          <w:tblHeader/>
        </w:trPr>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参数名称</w:t>
            </w:r>
          </w:p>
        </w:tc>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类型</w:t>
            </w:r>
          </w:p>
        </w:tc>
        <w:tc>
          <w:tcPr>
            <w:tcW w:w="763"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必需</w:t>
            </w:r>
          </w:p>
        </w:tc>
        <w:tc>
          <w:tcPr>
            <w:tcW w:w="2385"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详细说明</w:t>
            </w:r>
          </w:p>
        </w:tc>
      </w:tr>
      <w:tr w:rsidR="008F0DCF" w:rsidRPr="00DD2CF9" w:rsidTr="008F0DCF">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conlist</w:t>
            </w:r>
          </w:p>
        </w:tc>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是</w:t>
            </w:r>
          </w:p>
        </w:tc>
        <w:tc>
          <w:tcPr>
            <w:tcW w:w="2385"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hint="eastAsia"/>
              </w:rPr>
              <w:t>头实体、尾实体列表</w:t>
            </w:r>
          </w:p>
        </w:tc>
      </w:tr>
    </w:tbl>
    <w:p w:rsidR="008F0DCF" w:rsidRPr="00DD2CF9" w:rsidRDefault="008F0DCF" w:rsidP="008F0DCF"/>
    <w:p w:rsidR="008F0DCF" w:rsidRPr="008F0DCF" w:rsidRDefault="008F0DCF" w:rsidP="008F0DCF">
      <w:pPr>
        <w:pStyle w:val="3"/>
        <w:numPr>
          <w:ilvl w:val="2"/>
          <w:numId w:val="7"/>
        </w:numPr>
      </w:pPr>
      <w:bookmarkStart w:id="19" w:name="_Toc35719175"/>
      <w:bookmarkStart w:id="20" w:name="_Toc37157472"/>
      <w:r w:rsidRPr="00DD2CF9">
        <w:rPr>
          <w:rFonts w:hint="eastAsia"/>
        </w:rPr>
        <w:t>概念补全接口</w:t>
      </w:r>
      <w:bookmarkEnd w:id="19"/>
      <w:bookmarkEnd w:id="20"/>
    </w:p>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传概念二</w:t>
            </w:r>
            <w:proofErr w:type="gramEnd"/>
            <w:r w:rsidRPr="00DD2CF9">
              <w:rPr>
                <w:rFonts w:ascii="宋体" w:eastAsia="宋体" w:hAnsi="宋体" w:hint="eastAsia"/>
                <w:sz w:val="24"/>
                <w:szCs w:val="24"/>
              </w:rPr>
              <w:t>元组列表，调用关系挖掘模型获取实体间的关系</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ner</w:t>
            </w:r>
            <w:r w:rsidRPr="00DD2CF9">
              <w:rPr>
                <w:rFonts w:ascii="宋体" w:eastAsia="宋体" w:hAnsi="宋体"/>
                <w:sz w:val="24"/>
                <w:szCs w:val="24"/>
              </w:rPr>
              <w:t>/{modelPath}</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无</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CON</w:t>
            </w:r>
            <w:r w:rsidRPr="00DD2CF9">
              <w:rPr>
                <w:rFonts w:ascii="Calibri Light" w:eastAsia="宋体" w:hAnsi="Calibri Light" w:cs="Calibri Light"/>
                <w:sz w:val="24"/>
                <w:szCs w:val="24"/>
              </w:rPr>
              <w:t xml:space="preserve">1: </w:t>
            </w:r>
            <w:r w:rsidRPr="00DD2CF9">
              <w:rPr>
                <w:rFonts w:ascii="Calibri Light" w:eastAsia="宋体" w:hAnsi="Calibri Light" w:cs="Calibri Light" w:hint="eastAsia"/>
                <w:sz w:val="24"/>
                <w:szCs w:val="24"/>
              </w:rPr>
              <w:t>CON</w:t>
            </w:r>
            <w:r w:rsidRPr="00DD2CF9">
              <w:rPr>
                <w:rFonts w:ascii="Calibri Light" w:eastAsia="宋体" w:hAnsi="Calibri Light" w:cs="Calibri Light"/>
                <w:sz w:val="24"/>
                <w:szCs w:val="24"/>
              </w:rPr>
              <w:t>2</w:t>
            </w:r>
            <w:r w:rsidRPr="00DD2CF9">
              <w:rPr>
                <w:rFonts w:ascii="Calibri Light" w:eastAsia="宋体" w:hAnsi="Calibri Light" w:cs="Calibri Light" w:hint="eastAsia"/>
                <w:sz w:val="24"/>
                <w:szCs w:val="24"/>
              </w:rPr>
              <w:t>;</w:t>
            </w:r>
          </w:p>
          <w:p w:rsidR="008F0DCF" w:rsidRPr="00DD2CF9" w:rsidRDefault="008F0DCF" w:rsidP="008F0DCF">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{CON1</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is-</w:t>
            </w:r>
            <w:proofErr w:type="gramStart"/>
            <w:r w:rsidRPr="00DD2CF9">
              <w:rPr>
                <w:rFonts w:ascii="Calibri Light" w:eastAsia="宋体" w:hAnsi="Calibri Light" w:cs="Calibri Light" w:hint="eastAsia"/>
                <w:sz w:val="24"/>
                <w:szCs w:val="24"/>
              </w:rPr>
              <w:t>a</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CON</w:t>
            </w:r>
            <w:proofErr w:type="gramEnd"/>
            <w:r w:rsidRPr="00DD2CF9">
              <w:rPr>
                <w:rFonts w:ascii="Calibri Light" w:eastAsia="宋体" w:hAnsi="Calibri Light" w:cs="Calibri Light"/>
                <w:sz w:val="24"/>
                <w:szCs w:val="24"/>
              </w:rPr>
              <w:t>2;</w:t>
            </w:r>
          </w:p>
          <w:p w:rsidR="008F0DCF" w:rsidRPr="00DD2CF9" w:rsidRDefault="008F0DCF" w:rsidP="008F0DCF">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is-</w:t>
            </w:r>
            <w:proofErr w:type="gramStart"/>
            <w:r w:rsidRPr="00DD2CF9">
              <w:rPr>
                <w:rFonts w:ascii="Calibri Light" w:eastAsia="宋体" w:hAnsi="Calibri Light" w:cs="Calibri Light" w:hint="eastAsia"/>
                <w:sz w:val="24"/>
                <w:szCs w:val="24"/>
              </w:rPr>
              <w:t>a</w:t>
            </w:r>
            <w:r w:rsidRPr="00DD2CF9">
              <w:rPr>
                <w:rFonts w:ascii="Calibri Light" w:eastAsia="宋体" w:hAnsi="Calibri Light" w:cs="Calibri Light"/>
                <w:sz w:val="24"/>
                <w:szCs w:val="24"/>
              </w:rPr>
              <w:t>:…</w:t>
            </w:r>
            <w:proofErr w:type="gramEnd"/>
            <w:r w:rsidRPr="00DD2CF9">
              <w:rPr>
                <w:rFonts w:ascii="Calibri Light" w:eastAsia="宋体" w:hAnsi="Calibri Light" w:cs="Calibri Light"/>
                <w:sz w:val="24"/>
                <w:szCs w:val="24"/>
              </w:rPr>
              <w:t>…;}</w:t>
            </w:r>
          </w:p>
          <w:p w:rsidR="008F0DCF" w:rsidRPr="00DD2CF9" w:rsidRDefault="008F0DCF" w:rsidP="008F0DCF">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8F0DCF" w:rsidRPr="00DD2CF9" w:rsidRDefault="008F0DCF" w:rsidP="008F0DCF">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8F0DCF" w:rsidRPr="00DD2CF9" w:rsidRDefault="008F0DCF" w:rsidP="008F0DCF">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确定概念间的上下位关系</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8F0DCF" w:rsidRPr="00DD2CF9" w:rsidRDefault="008F0DCF" w:rsidP="008F0DCF">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completeHyper</w:t>
            </w:r>
            <w:r w:rsidRPr="00DD2CF9">
              <w:rPr>
                <w:rFonts w:ascii="宋体" w:eastAsia="宋体" w:hAnsi="宋体"/>
                <w:sz w:val="24"/>
                <w:szCs w:val="24"/>
              </w:rPr>
              <w:t xml:space="preserve">(String </w:t>
            </w:r>
            <w:r w:rsidRPr="00DD2CF9">
              <w:rPr>
                <w:rFonts w:ascii="宋体" w:eastAsia="宋体" w:hAnsi="宋体" w:hint="eastAsia"/>
                <w:sz w:val="24"/>
                <w:szCs w:val="24"/>
              </w:rPr>
              <w:t>con</w:t>
            </w:r>
            <w:r w:rsidRPr="00DD2CF9">
              <w:rPr>
                <w:rFonts w:ascii="宋体" w:eastAsia="宋体" w:hAnsi="宋体"/>
                <w:sz w:val="24"/>
                <w:szCs w:val="24"/>
              </w:rPr>
              <w:t xml:space="preserve">1, </w:t>
            </w:r>
            <w:r w:rsidRPr="00DD2CF9">
              <w:rPr>
                <w:rFonts w:ascii="宋体" w:eastAsia="宋体" w:hAnsi="宋体" w:hint="eastAsia"/>
                <w:sz w:val="24"/>
                <w:szCs w:val="24"/>
              </w:rPr>
              <w:t>String</w:t>
            </w:r>
            <w:r w:rsidRPr="00DD2CF9">
              <w:rPr>
                <w:rFonts w:ascii="宋体" w:eastAsia="宋体" w:hAnsi="宋体"/>
                <w:sz w:val="24"/>
                <w:szCs w:val="24"/>
              </w:rPr>
              <w:t xml:space="preserve"> </w:t>
            </w:r>
            <w:r w:rsidRPr="00DD2CF9">
              <w:rPr>
                <w:rFonts w:ascii="宋体" w:eastAsia="宋体" w:hAnsi="宋体" w:hint="eastAsia"/>
                <w:sz w:val="24"/>
                <w:szCs w:val="24"/>
              </w:rPr>
              <w:t>con</w:t>
            </w:r>
            <w:r w:rsidRPr="00DD2CF9">
              <w:rPr>
                <w:rFonts w:ascii="宋体" w:eastAsia="宋体" w:hAnsi="宋体"/>
                <w:sz w:val="24"/>
                <w:szCs w:val="24"/>
              </w:rPr>
              <w:t>2</w:t>
            </w:r>
            <w:r w:rsidRPr="00DD2CF9">
              <w:rPr>
                <w:rFonts w:ascii="宋体" w:eastAsia="宋体" w:hAnsi="宋体" w:hint="eastAsia"/>
                <w:sz w:val="24"/>
                <w:szCs w:val="24"/>
              </w:rPr>
              <w:t>,</w:t>
            </w:r>
            <w:r w:rsidRPr="00DD2CF9">
              <w:rPr>
                <w:rFonts w:ascii="宋体" w:eastAsia="宋体" w:hAnsi="宋体"/>
                <w:sz w:val="24"/>
                <w:szCs w:val="24"/>
              </w:rPr>
              <w:t xml:space="preserve">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con</w:t>
            </w:r>
            <w:r w:rsidRPr="00DD2CF9">
              <w:rPr>
                <w:rFonts w:ascii="宋体" w:eastAsia="宋体" w:hAnsi="宋体"/>
                <w:sz w:val="24"/>
                <w:szCs w:val="24"/>
              </w:rPr>
              <w:t xml:space="preserve">1 – </w:t>
            </w:r>
            <w:r w:rsidRPr="00DD2CF9">
              <w:rPr>
                <w:rFonts w:ascii="宋体" w:eastAsia="宋体" w:hAnsi="宋体" w:hint="eastAsia"/>
                <w:sz w:val="24"/>
                <w:szCs w:val="24"/>
              </w:rPr>
              <w:t>概念1</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con</w:t>
            </w:r>
            <w:r w:rsidRPr="00DD2CF9">
              <w:rPr>
                <w:rFonts w:ascii="宋体" w:eastAsia="宋体" w:hAnsi="宋体"/>
                <w:sz w:val="24"/>
                <w:szCs w:val="24"/>
              </w:rPr>
              <w:t xml:space="preserve">2 – </w:t>
            </w:r>
            <w:r w:rsidRPr="00DD2CF9">
              <w:rPr>
                <w:rFonts w:ascii="宋体" w:eastAsia="宋体" w:hAnsi="宋体" w:hint="eastAsia"/>
                <w:sz w:val="24"/>
                <w:szCs w:val="24"/>
              </w:rPr>
              <w:t>概念2</w:t>
            </w:r>
          </w:p>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文件格式，比如JSON、XML等</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8F0DCF" w:rsidRPr="00DD2CF9" w:rsidRDefault="008F0DCF" w:rsidP="008F0DCF">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lastRenderedPageBreak/>
              <w:t>JSON</w:t>
            </w:r>
            <w:r w:rsidRPr="00DD2CF9">
              <w:rPr>
                <w:rFonts w:ascii="宋体" w:eastAsia="宋体" w:hAnsi="宋体"/>
                <w:sz w:val="24"/>
                <w:szCs w:val="24"/>
              </w:rPr>
              <w:t xml:space="preserve"> – </w:t>
            </w:r>
            <w:r w:rsidRPr="00DD2CF9">
              <w:rPr>
                <w:rFonts w:ascii="宋体" w:eastAsia="宋体" w:hAnsi="宋体" w:hint="eastAsia"/>
                <w:sz w:val="24"/>
                <w:szCs w:val="24"/>
              </w:rPr>
              <w:t>JSON格式的概念三元组，以is-a作为概念间上下位关系标识符</w:t>
            </w:r>
          </w:p>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模型路径</w:t>
            </w:r>
          </w:p>
        </w:tc>
      </w:tr>
      <w:tr w:rsidR="008F0DCF" w:rsidRPr="00DD2CF9" w:rsidTr="008F0DCF">
        <w:tc>
          <w:tcPr>
            <w:tcW w:w="993" w:type="dxa"/>
          </w:tcPr>
          <w:p w:rsidR="008F0DCF" w:rsidRPr="00DD2CF9" w:rsidRDefault="008F0DCF" w:rsidP="008F0DCF">
            <w:pPr>
              <w:jc w:val="left"/>
              <w:rPr>
                <w:rFonts w:ascii="宋体" w:eastAsia="宋体" w:hAnsi="宋体"/>
                <w:sz w:val="24"/>
                <w:szCs w:val="24"/>
              </w:rPr>
            </w:pPr>
            <w:r w:rsidRPr="00DD2CF9">
              <w:rPr>
                <w:rFonts w:ascii="宋体" w:eastAsia="宋体" w:hAnsi="宋体" w:hint="eastAsia"/>
                <w:sz w:val="24"/>
                <w:szCs w:val="24"/>
              </w:rPr>
              <w:lastRenderedPageBreak/>
              <w:t>异常</w:t>
            </w:r>
          </w:p>
        </w:tc>
        <w:tc>
          <w:tcPr>
            <w:tcW w:w="8505" w:type="dxa"/>
          </w:tcPr>
          <w:p w:rsidR="008F0DCF" w:rsidRPr="00DD2CF9" w:rsidRDefault="008F0DCF" w:rsidP="008F0DCF">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8F0DCF" w:rsidRPr="00DD2CF9" w:rsidRDefault="008F0DCF" w:rsidP="008F0DCF"/>
    <w:p w:rsidR="008F0DCF" w:rsidRPr="00DD2CF9" w:rsidRDefault="008F0DCF" w:rsidP="008F0DCF">
      <w:r w:rsidRPr="00DD2CF9">
        <w:rPr>
          <w:rFonts w:hint="eastAsia"/>
        </w:rPr>
        <w:t>NERAnnotationFormat</w:t>
      </w:r>
      <w:r w:rsidRPr="00DD2CF9">
        <w:t xml:space="preserve"> </w:t>
      </w:r>
      <w:r w:rsidRPr="00DD2CF9">
        <w:rPr>
          <w:rFonts w:hint="eastAsia"/>
        </w:rPr>
        <w:t>J</w:t>
      </w:r>
      <w:r w:rsidRPr="00DD2CF9">
        <w:t>SON</w:t>
      </w:r>
      <w:r w:rsidRPr="00DD2CF9">
        <w:rPr>
          <w:rFonts w:hint="eastAsia"/>
        </w:rPr>
        <w:t>格式：</w:t>
      </w:r>
    </w:p>
    <w:p w:rsidR="008F0DCF" w:rsidRPr="00DD2CF9" w:rsidRDefault="008F0DCF" w:rsidP="008F0D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0"/>
        <w:gridCol w:w="870"/>
        <w:gridCol w:w="763"/>
        <w:gridCol w:w="2385"/>
      </w:tblGrid>
      <w:tr w:rsidR="008F0DCF" w:rsidRPr="00DD2CF9" w:rsidTr="008F0DCF">
        <w:trPr>
          <w:tblHeader/>
        </w:trPr>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参数名称</w:t>
            </w:r>
          </w:p>
        </w:tc>
        <w:tc>
          <w:tcPr>
            <w:tcW w:w="0" w:type="auto"/>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类型</w:t>
            </w:r>
          </w:p>
        </w:tc>
        <w:tc>
          <w:tcPr>
            <w:tcW w:w="763"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必需</w:t>
            </w:r>
          </w:p>
        </w:tc>
        <w:tc>
          <w:tcPr>
            <w:tcW w:w="2385" w:type="dxa"/>
            <w:shd w:val="clear" w:color="auto" w:fill="FBFBFB"/>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详细说明</w:t>
            </w:r>
          </w:p>
        </w:tc>
      </w:tr>
      <w:tr w:rsidR="008F0DCF" w:rsidRPr="00DD2CF9" w:rsidTr="008F0DCF">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conlist</w:t>
            </w:r>
          </w:p>
        </w:tc>
        <w:tc>
          <w:tcPr>
            <w:tcW w:w="0" w:type="auto"/>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rPr>
              <w:t>是</w:t>
            </w:r>
          </w:p>
        </w:tc>
        <w:tc>
          <w:tcPr>
            <w:tcW w:w="2385" w:type="dxa"/>
            <w:shd w:val="clear" w:color="auto" w:fill="FFFFFF"/>
            <w:tcMar>
              <w:top w:w="120" w:type="dxa"/>
              <w:left w:w="120" w:type="dxa"/>
              <w:bottom w:w="120" w:type="dxa"/>
              <w:right w:w="120" w:type="dxa"/>
            </w:tcMar>
            <w:vAlign w:val="center"/>
            <w:hideMark/>
          </w:tcPr>
          <w:p w:rsidR="008F0DCF" w:rsidRPr="00DD2CF9" w:rsidRDefault="008F0DCF" w:rsidP="008F0DCF">
            <w:pPr>
              <w:rPr>
                <w:rFonts w:ascii="宋体" w:eastAsia="宋体" w:hAnsi="宋体"/>
              </w:rPr>
            </w:pPr>
            <w:r w:rsidRPr="00DD2CF9">
              <w:rPr>
                <w:rFonts w:ascii="宋体" w:eastAsia="宋体" w:hAnsi="宋体" w:hint="eastAsia"/>
              </w:rPr>
              <w:t>概念1、概念2列表</w:t>
            </w:r>
          </w:p>
        </w:tc>
      </w:tr>
    </w:tbl>
    <w:p w:rsidR="004F6D12" w:rsidRPr="00DD2CF9" w:rsidRDefault="004F6D12" w:rsidP="004F6D12">
      <w:pPr>
        <w:pStyle w:val="2"/>
        <w:numPr>
          <w:ilvl w:val="1"/>
          <w:numId w:val="7"/>
        </w:numPr>
      </w:pPr>
      <w:bookmarkStart w:id="21" w:name="_Toc35719176"/>
      <w:bookmarkStart w:id="22" w:name="_Toc37157473"/>
      <w:r w:rsidRPr="00DD2CF9">
        <w:rPr>
          <w:rFonts w:hint="eastAsia"/>
        </w:rPr>
        <w:t>多模态实体识别和链接接口</w:t>
      </w:r>
      <w:bookmarkEnd w:id="21"/>
      <w:bookmarkEnd w:id="22"/>
    </w:p>
    <w:p w:rsidR="004F6D12" w:rsidRPr="00DD2CF9" w:rsidRDefault="004F6D12" w:rsidP="004F6D12">
      <w:pPr>
        <w:spacing w:line="360" w:lineRule="auto"/>
        <w:rPr>
          <w:rFonts w:ascii="宋体" w:eastAsia="宋体" w:hAnsi="宋体"/>
          <w:sz w:val="24"/>
          <w:szCs w:val="24"/>
        </w:rPr>
      </w:pPr>
      <w:r w:rsidRPr="00DD2CF9">
        <w:rPr>
          <w:rFonts w:ascii="宋体" w:eastAsia="宋体" w:hAnsi="宋体" w:hint="eastAsia"/>
          <w:sz w:val="24"/>
          <w:szCs w:val="24"/>
        </w:rPr>
        <w:t>说明：</w:t>
      </w:r>
    </w:p>
    <w:p w:rsidR="004F6D12" w:rsidRPr="00DD2CF9" w:rsidRDefault="004F6D12" w:rsidP="004F6D12">
      <w:pPr>
        <w:spacing w:line="360" w:lineRule="auto"/>
        <w:ind w:firstLineChars="200" w:firstLine="480"/>
        <w:rPr>
          <w:rFonts w:ascii="宋体" w:eastAsia="宋体" w:hAnsi="宋体"/>
          <w:sz w:val="24"/>
          <w:szCs w:val="24"/>
        </w:rPr>
      </w:pPr>
      <w:r w:rsidRPr="00DD2CF9">
        <w:rPr>
          <w:rFonts w:ascii="宋体" w:eastAsia="宋体" w:hAnsi="宋体"/>
          <w:sz w:val="24"/>
          <w:szCs w:val="24"/>
        </w:rPr>
        <w:t>结合自顶向下和自底向上的实体抽取技术，</w:t>
      </w:r>
      <w:r w:rsidRPr="00DD2CF9">
        <w:rPr>
          <w:rFonts w:ascii="宋体" w:eastAsia="宋体" w:hAnsi="宋体" w:hint="eastAsia"/>
          <w:sz w:val="24"/>
          <w:szCs w:val="24"/>
        </w:rPr>
        <w:t>实现</w:t>
      </w:r>
      <w:r w:rsidRPr="00DD2CF9">
        <w:rPr>
          <w:rFonts w:ascii="宋体" w:eastAsia="宋体" w:hAnsi="宋体"/>
          <w:sz w:val="24"/>
          <w:szCs w:val="24"/>
        </w:rPr>
        <w:t>一套开放式多模态实体定义、抽取</w:t>
      </w:r>
      <w:r w:rsidRPr="00DD2CF9">
        <w:rPr>
          <w:rFonts w:ascii="宋体" w:eastAsia="宋体" w:hAnsi="宋体" w:hint="eastAsia"/>
          <w:sz w:val="24"/>
          <w:szCs w:val="24"/>
        </w:rPr>
        <w:t>软件接口。</w:t>
      </w:r>
    </w:p>
    <w:p w:rsidR="004F6D12" w:rsidRPr="00DD2CF9" w:rsidRDefault="004F6D12" w:rsidP="004F6D12">
      <w:pPr>
        <w:pStyle w:val="3"/>
        <w:numPr>
          <w:ilvl w:val="2"/>
          <w:numId w:val="7"/>
        </w:numPr>
      </w:pPr>
      <w:bookmarkStart w:id="23" w:name="_Toc35719177"/>
      <w:bookmarkStart w:id="24" w:name="_Toc37157474"/>
      <w:r w:rsidRPr="00DD2CF9">
        <w:rPr>
          <w:rFonts w:hint="eastAsia"/>
        </w:rPr>
        <w:t>视觉实体识别</w:t>
      </w:r>
      <w:r>
        <w:rPr>
          <w:rFonts w:hint="eastAsia"/>
        </w:rPr>
        <w:t>和链接</w:t>
      </w:r>
      <w:r w:rsidRPr="00DD2CF9">
        <w:rPr>
          <w:rFonts w:hint="eastAsia"/>
        </w:rPr>
        <w:t>接口</w:t>
      </w:r>
      <w:bookmarkEnd w:id="23"/>
      <w:bookmarkEnd w:id="24"/>
    </w:p>
    <w:p w:rsidR="004F6D12" w:rsidRPr="00DD2CF9" w:rsidRDefault="004F6D12" w:rsidP="004F6D12">
      <w:pPr>
        <w:pStyle w:val="4"/>
        <w:numPr>
          <w:ilvl w:val="0"/>
          <w:numId w:val="9"/>
        </w:numPr>
      </w:pPr>
      <w:bookmarkStart w:id="25" w:name="_Toc37157475"/>
      <w:r>
        <w:rPr>
          <w:rFonts w:hint="eastAsia"/>
        </w:rPr>
        <w:t>视觉</w:t>
      </w:r>
      <w:r w:rsidRPr="00DD2CF9">
        <w:t>实体识别模型训练</w:t>
      </w:r>
      <w:bookmarkEnd w:id="25"/>
    </w:p>
    <w:p w:rsidR="004F6D12"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根据训练数据集，训练</w:t>
            </w:r>
            <w:r>
              <w:rPr>
                <w:rFonts w:ascii="宋体" w:eastAsia="宋体" w:hAnsi="宋体" w:hint="eastAsia"/>
                <w:sz w:val="24"/>
                <w:szCs w:val="24"/>
              </w:rPr>
              <w:t>视觉</w:t>
            </w:r>
            <w:r w:rsidRPr="00DD2CF9">
              <w:rPr>
                <w:rFonts w:ascii="宋体" w:eastAsia="宋体" w:hAnsi="宋体" w:hint="eastAsia"/>
                <w:sz w:val="24"/>
                <w:szCs w:val="24"/>
              </w:rPr>
              <w:t>实体识别模型。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.train</w:t>
            </w:r>
            <w:r>
              <w:rPr>
                <w:rFonts w:ascii="宋体" w:eastAsia="宋体" w:hAnsi="宋体" w:hint="eastAsia"/>
                <w:sz w:val="24"/>
                <w:szCs w:val="24"/>
              </w:rPr>
              <w:t>V</w:t>
            </w:r>
            <w:r>
              <w:rPr>
                <w:rFonts w:ascii="宋体" w:eastAsia="宋体" w:hAnsi="宋体"/>
                <w:sz w:val="24"/>
                <w:szCs w:val="24"/>
              </w:rPr>
              <w:t>isual</w:t>
            </w:r>
            <w:r w:rsidRPr="00DD2CF9">
              <w:rPr>
                <w:rFonts w:ascii="宋体" w:eastAsia="宋体" w:hAnsi="宋体"/>
                <w:sz w:val="24"/>
                <w:szCs w:val="24"/>
              </w:rPr>
              <w:t>NER(String modelTy</w:t>
            </w:r>
            <w:r w:rsidRPr="00DD2CF9">
              <w:rPr>
                <w:rFonts w:ascii="宋体" w:eastAsia="宋体" w:hAnsi="宋体" w:hint="eastAsia"/>
                <w:sz w:val="24"/>
                <w:szCs w:val="24"/>
              </w:rPr>
              <w:t>pe</w:t>
            </w:r>
            <w:r w:rsidRPr="00DD2CF9">
              <w:rPr>
                <w:rFonts w:ascii="宋体" w:eastAsia="宋体" w:hAnsi="宋体"/>
                <w:sz w:val="24"/>
                <w:szCs w:val="24"/>
              </w:rPr>
              <w:t>, 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 xml:space="preserve">odelType – </w:t>
            </w:r>
            <w:r>
              <w:rPr>
                <w:rFonts w:ascii="宋体" w:eastAsia="宋体" w:hAnsi="宋体" w:hint="eastAsia"/>
                <w:sz w:val="24"/>
                <w:szCs w:val="24"/>
              </w:rPr>
              <w:t>V</w:t>
            </w:r>
            <w:r w:rsidRPr="00DD2CF9">
              <w:rPr>
                <w:rFonts w:ascii="宋体" w:eastAsia="宋体" w:hAnsi="宋体"/>
                <w:sz w:val="24"/>
                <w:szCs w:val="24"/>
              </w:rPr>
              <w:t>NER</w:t>
            </w:r>
            <w:r w:rsidRPr="00DD2CF9">
              <w:rPr>
                <w:rFonts w:ascii="宋体" w:eastAsia="宋体" w:hAnsi="宋体" w:hint="eastAsia"/>
                <w:sz w:val="24"/>
                <w:szCs w:val="24"/>
              </w:rPr>
              <w:t>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训练得到模型的路径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4F6D12" w:rsidRDefault="004F6D12" w:rsidP="004F6D12">
      <w:pPr>
        <w:pStyle w:val="4"/>
        <w:numPr>
          <w:ilvl w:val="0"/>
          <w:numId w:val="9"/>
        </w:numPr>
      </w:pPr>
      <w:bookmarkStart w:id="26" w:name="_Toc37157476"/>
      <w:r>
        <w:rPr>
          <w:rFonts w:hint="eastAsia"/>
        </w:rPr>
        <w:t>视觉</w:t>
      </w:r>
      <w:r w:rsidRPr="00DD2CF9">
        <w:t>实体识别模型</w:t>
      </w:r>
      <w:r w:rsidRPr="00DD2CF9">
        <w:rPr>
          <w:rFonts w:hint="eastAsia"/>
        </w:rPr>
        <w:t>调用</w:t>
      </w:r>
      <w:bookmarkEnd w:id="26"/>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上传一</w:t>
            </w:r>
            <w:r>
              <w:rPr>
                <w:rFonts w:ascii="宋体" w:eastAsia="宋体" w:hAnsi="宋体" w:hint="eastAsia"/>
                <w:sz w:val="24"/>
                <w:szCs w:val="24"/>
              </w:rPr>
              <w:t>份视觉文件</w:t>
            </w:r>
            <w:r w:rsidRPr="00DD2CF9">
              <w:rPr>
                <w:rFonts w:ascii="宋体" w:eastAsia="宋体" w:hAnsi="宋体" w:hint="eastAsia"/>
                <w:sz w:val="24"/>
                <w:szCs w:val="24"/>
              </w:rPr>
              <w:t>，调用</w:t>
            </w:r>
            <w:r>
              <w:rPr>
                <w:rFonts w:ascii="宋体" w:eastAsia="宋体" w:hAnsi="宋体" w:hint="eastAsia"/>
                <w:sz w:val="24"/>
                <w:szCs w:val="24"/>
              </w:rPr>
              <w:t>V</w:t>
            </w:r>
            <w:r w:rsidRPr="00DD2CF9">
              <w:rPr>
                <w:rFonts w:ascii="宋体" w:eastAsia="宋体" w:hAnsi="宋体" w:hint="eastAsia"/>
                <w:sz w:val="24"/>
                <w:szCs w:val="24"/>
              </w:rPr>
              <w:t>NER模型识别，返回识别结果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Pr>
                <w:rFonts w:ascii="宋体" w:eastAsia="宋体" w:hAnsi="宋体" w:hint="eastAsia"/>
                <w:sz w:val="24"/>
                <w:szCs w:val="24"/>
              </w:rPr>
              <w:t>v</w:t>
            </w:r>
            <w:r w:rsidRPr="00DD2CF9">
              <w:rPr>
                <w:rFonts w:ascii="宋体" w:eastAsia="宋体" w:hAnsi="宋体" w:hint="eastAsia"/>
                <w:sz w:val="24"/>
                <w:szCs w:val="24"/>
              </w:rPr>
              <w:t>ner</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Pr>
                <w:rFonts w:ascii="Calibri Light" w:eastAsia="宋体" w:hAnsi="Calibri Light" w:cs="Calibri Light"/>
                <w:sz w:val="24"/>
                <w:szCs w:val="24"/>
              </w:rPr>
              <w:t>vis_obj</w:t>
            </w:r>
            <w:proofErr w:type="gramStart"/>
            <w:r w:rsidRPr="00DD2CF9">
              <w:rPr>
                <w:rFonts w:ascii="Calibri Light" w:eastAsia="宋体" w:hAnsi="Calibri Light" w:cs="Calibri Light"/>
                <w:sz w:val="24"/>
                <w:szCs w:val="24"/>
              </w:rPr>
              <w:t>”:,</w:t>
            </w:r>
            <w:proofErr w:type="gramEnd"/>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lastRenderedPageBreak/>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lastRenderedPageBreak/>
              <w:t>返回</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Pr>
                <w:rFonts w:ascii="Calibri Light" w:eastAsia="宋体" w:hAnsi="Calibri Light" w:cs="Calibri Light"/>
                <w:sz w:val="24"/>
                <w:szCs w:val="24"/>
              </w:rPr>
              <w:t>V</w:t>
            </w:r>
            <w:r w:rsidRPr="00DD2CF9">
              <w:rPr>
                <w:rFonts w:ascii="Calibri Light" w:eastAsia="宋体" w:hAnsi="Calibri Light" w:cs="Calibri Light" w:hint="eastAsia"/>
                <w:sz w:val="24"/>
                <w:szCs w:val="24"/>
              </w:rPr>
              <w:t>NERAnnotation</w:t>
            </w:r>
            <w:r w:rsidRPr="00DD2CF9">
              <w:rPr>
                <w:rFonts w:ascii="Calibri Light" w:eastAsia="宋体" w:hAnsi="Calibri Light" w:cs="Calibri Light"/>
                <w:sz w:val="24"/>
                <w:szCs w:val="24"/>
              </w:rPr>
              <w:t>Format}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7957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输入一段</w:t>
            </w:r>
            <w:r>
              <w:rPr>
                <w:rFonts w:ascii="宋体" w:eastAsia="宋体" w:hAnsi="宋体" w:hint="eastAsia"/>
                <w:sz w:val="24"/>
                <w:szCs w:val="24"/>
              </w:rPr>
              <w:t>视觉文件</w:t>
            </w:r>
            <w:r w:rsidRPr="00DD2CF9">
              <w:rPr>
                <w:rFonts w:ascii="宋体" w:eastAsia="宋体" w:hAnsi="宋体" w:hint="eastAsia"/>
                <w:sz w:val="24"/>
                <w:szCs w:val="24"/>
              </w:rPr>
              <w:t>，调用</w:t>
            </w:r>
            <w:r>
              <w:rPr>
                <w:rFonts w:ascii="宋体" w:eastAsia="宋体" w:hAnsi="宋体" w:hint="eastAsia"/>
                <w:sz w:val="24"/>
                <w:szCs w:val="24"/>
              </w:rPr>
              <w:t>Visual</w:t>
            </w:r>
            <w:r w:rsidRPr="00DD2CF9">
              <w:rPr>
                <w:rFonts w:ascii="宋体" w:eastAsia="宋体" w:hAnsi="宋体" w:hint="eastAsia"/>
                <w:sz w:val="24"/>
                <w:szCs w:val="24"/>
              </w:rPr>
              <w:t>NER模型识别，返回识别结果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V</w:t>
            </w:r>
            <w:r>
              <w:rPr>
                <w:rFonts w:ascii="宋体" w:eastAsia="宋体" w:hAnsi="宋体"/>
                <w:sz w:val="24"/>
                <w:szCs w:val="24"/>
              </w:rPr>
              <w:t>isual</w:t>
            </w:r>
            <w:r w:rsidRPr="00DD2CF9">
              <w:rPr>
                <w:rFonts w:ascii="宋体" w:eastAsia="宋体" w:hAnsi="宋体"/>
                <w:sz w:val="24"/>
                <w:szCs w:val="24"/>
              </w:rPr>
              <w:t>NER(String model</w:t>
            </w:r>
            <w:r w:rsidRPr="00DD2CF9">
              <w:rPr>
                <w:rFonts w:ascii="宋体" w:eastAsia="宋体" w:hAnsi="宋体" w:hint="eastAsia"/>
                <w:sz w:val="24"/>
                <w:szCs w:val="24"/>
              </w:rPr>
              <w:t>Path</w:t>
            </w:r>
            <w:r w:rsidRPr="00DD2CF9">
              <w:rPr>
                <w:rFonts w:ascii="宋体" w:eastAsia="宋体" w:hAnsi="宋体"/>
                <w:sz w:val="24"/>
                <w:szCs w:val="24"/>
              </w:rPr>
              <w:t xml:space="preserve">, </w:t>
            </w:r>
            <w:r>
              <w:rPr>
                <w:rFonts w:ascii="宋体" w:eastAsia="宋体" w:hAnsi="宋体" w:hint="eastAsia"/>
                <w:sz w:val="24"/>
                <w:szCs w:val="24"/>
              </w:rPr>
              <w:t>String</w:t>
            </w:r>
            <w:r>
              <w:rPr>
                <w:rFonts w:ascii="宋体" w:eastAsia="宋体" w:hAnsi="宋体"/>
                <w:sz w:val="24"/>
                <w:szCs w:val="24"/>
              </w:rPr>
              <w:t xml:space="preserve"> modelType, </w:t>
            </w:r>
            <w:r w:rsidRPr="00DD2CF9">
              <w:rPr>
                <w:rFonts w:ascii="宋体" w:eastAsia="宋体" w:hAnsi="宋体"/>
                <w:sz w:val="24"/>
                <w:szCs w:val="24"/>
              </w:rPr>
              <w:t>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Pr>
                <w:rFonts w:ascii="宋体" w:eastAsia="宋体" w:hAnsi="宋体" w:hint="eastAsia"/>
                <w:sz w:val="24"/>
                <w:szCs w:val="24"/>
              </w:rPr>
              <w:t>V</w:t>
            </w:r>
            <w:r w:rsidRPr="00DD2CF9">
              <w:rPr>
                <w:rFonts w:ascii="宋体" w:eastAsia="宋体" w:hAnsi="宋体"/>
                <w:sz w:val="24"/>
                <w:szCs w:val="24"/>
              </w:rPr>
              <w:t>NE</w:t>
            </w:r>
            <w:r w:rsidRPr="00DD2CF9">
              <w:rPr>
                <w:rFonts w:ascii="宋体" w:eastAsia="宋体" w:hAnsi="宋体" w:hint="eastAsia"/>
                <w:sz w:val="24"/>
                <w:szCs w:val="24"/>
              </w:rPr>
              <w:t>R模型路径</w:t>
            </w:r>
          </w:p>
          <w:p w:rsidR="004F6D12" w:rsidRDefault="004F6D12" w:rsidP="004F6D12">
            <w:pPr>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odelType -</w:t>
            </w:r>
            <w:r>
              <w:rPr>
                <w:rFonts w:ascii="宋体" w:eastAsia="宋体" w:hAnsi="宋体" w:hint="eastAsia"/>
                <w:sz w:val="24"/>
                <w:szCs w:val="24"/>
              </w:rPr>
              <w:t xml:space="preserve"> V</w:t>
            </w:r>
            <w:r w:rsidRPr="00DD2CF9">
              <w:rPr>
                <w:rFonts w:ascii="宋体" w:eastAsia="宋体" w:hAnsi="宋体"/>
                <w:sz w:val="24"/>
                <w:szCs w:val="24"/>
              </w:rPr>
              <w:t>NER</w:t>
            </w:r>
            <w:r w:rsidRPr="00DD2CF9">
              <w:rPr>
                <w:rFonts w:ascii="宋体" w:eastAsia="宋体" w:hAnsi="宋体" w:hint="eastAsia"/>
                <w:sz w:val="24"/>
                <w:szCs w:val="24"/>
              </w:rPr>
              <w:t>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w:t>
            </w:r>
            <w:r>
              <w:rPr>
                <w:rFonts w:ascii="宋体" w:eastAsia="宋体" w:hAnsi="宋体" w:hint="eastAsia"/>
                <w:sz w:val="24"/>
                <w:szCs w:val="24"/>
              </w:rPr>
              <w:t>视觉文件</w:t>
            </w:r>
            <w:r w:rsidRPr="00DD2CF9">
              <w:rPr>
                <w:rFonts w:ascii="宋体" w:eastAsia="宋体" w:hAnsi="宋体" w:hint="eastAsia"/>
                <w:sz w:val="24"/>
                <w:szCs w:val="24"/>
              </w:rPr>
              <w:t>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Default="004F6D12" w:rsidP="004F6D12"/>
    <w:p w:rsidR="004F6D12" w:rsidRPr="00DD2CF9" w:rsidRDefault="004F6D12" w:rsidP="004F6D12">
      <w:r>
        <w:t>V</w:t>
      </w:r>
      <w:r w:rsidRPr="00DD2CF9">
        <w:rPr>
          <w:rFonts w:hint="eastAsia"/>
        </w:rPr>
        <w:t>NERAnnotationFormat</w:t>
      </w:r>
      <w:r w:rsidRPr="00DD2CF9">
        <w:t xml:space="preserve"> </w:t>
      </w:r>
      <w:r w:rsidRPr="00DD2CF9">
        <w:rPr>
          <w:rFonts w:hint="eastAsia"/>
        </w:rPr>
        <w:t>J</w:t>
      </w:r>
      <w:r w:rsidRPr="00DD2CF9">
        <w:t>SON</w:t>
      </w:r>
      <w:r w:rsidRPr="00DD2CF9">
        <w:rPr>
          <w:rFonts w:hint="eastAsia"/>
        </w:rPr>
        <w:t>格式：</w:t>
      </w:r>
    </w:p>
    <w:p w:rsidR="004F6D12" w:rsidRPr="00DD2CF9" w:rsidRDefault="004F6D12" w:rsidP="004F6D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5"/>
        <w:gridCol w:w="1920"/>
        <w:gridCol w:w="763"/>
        <w:gridCol w:w="3906"/>
      </w:tblGrid>
      <w:tr w:rsidR="004F6D12" w:rsidRPr="00DD2CF9" w:rsidTr="004F6D12">
        <w:trPr>
          <w:tblHeader/>
        </w:trPr>
        <w:tc>
          <w:tcPr>
            <w:tcW w:w="0" w:type="auto"/>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参数名称</w:t>
            </w:r>
          </w:p>
        </w:tc>
        <w:tc>
          <w:tcPr>
            <w:tcW w:w="0" w:type="auto"/>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类型</w:t>
            </w:r>
          </w:p>
        </w:tc>
        <w:tc>
          <w:tcPr>
            <w:tcW w:w="763" w:type="dxa"/>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必需</w:t>
            </w:r>
          </w:p>
        </w:tc>
        <w:tc>
          <w:tcPr>
            <w:tcW w:w="3906" w:type="dxa"/>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详细说明</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Pr>
                <w:rFonts w:ascii="宋体" w:eastAsia="宋体" w:hAnsi="宋体" w:hint="eastAsia"/>
              </w:rPr>
              <w:t>v</w:t>
            </w:r>
            <w:r>
              <w:rPr>
                <w:rFonts w:ascii="宋体" w:eastAsia="宋体" w:hAnsi="宋体"/>
              </w:rPr>
              <w:t>isPath</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Pr>
                <w:rFonts w:ascii="宋体" w:eastAsia="宋体" w:hAnsi="宋体" w:hint="eastAsia"/>
              </w:rPr>
              <w:t>视觉文件路径</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hint="eastAsia"/>
              </w:rPr>
              <w:t>entitie</w:t>
            </w:r>
            <w:r w:rsidRPr="00524B9F">
              <w:rPr>
                <w:rFonts w:ascii="宋体" w:eastAsia="宋体" w:hAnsi="宋体"/>
              </w:rPr>
              <w:t>s</w:t>
            </w:r>
          </w:p>
        </w:tc>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array of objects</w:t>
            </w:r>
          </w:p>
        </w:tc>
        <w:tc>
          <w:tcPr>
            <w:tcW w:w="763"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词汇数组，每个元素对应结果中的一个词</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w:t>
            </w:r>
            <w:r w:rsidRPr="00524B9F">
              <w:rPr>
                <w:rFonts w:ascii="宋体" w:eastAsia="宋体" w:hAnsi="宋体" w:hint="eastAsia"/>
              </w:rPr>
              <w:t>entityType</w:t>
            </w:r>
          </w:p>
        </w:tc>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I</w:t>
            </w:r>
            <w:r w:rsidRPr="00524B9F">
              <w:rPr>
                <w:rFonts w:ascii="宋体" w:eastAsia="宋体" w:hAnsi="宋体" w:hint="eastAsia"/>
              </w:rPr>
              <w:t>nt</w:t>
            </w:r>
          </w:p>
        </w:tc>
        <w:tc>
          <w:tcPr>
            <w:tcW w:w="763"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命名实体</w:t>
            </w:r>
            <w:r w:rsidRPr="00524B9F">
              <w:rPr>
                <w:rFonts w:ascii="宋体" w:eastAsia="宋体" w:hAnsi="宋体" w:hint="eastAsia"/>
              </w:rPr>
              <w:t>类型编号</w:t>
            </w:r>
          </w:p>
        </w:tc>
      </w:tr>
      <w:tr w:rsidR="004F6D12" w:rsidRPr="00DD2CF9" w:rsidTr="004F6D12">
        <w:tc>
          <w:tcPr>
            <w:tcW w:w="0" w:type="auto"/>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c>
          <w:tcPr>
            <w:tcW w:w="0" w:type="auto"/>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c>
          <w:tcPr>
            <w:tcW w:w="763" w:type="dxa"/>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c>
          <w:tcPr>
            <w:tcW w:w="3906" w:type="dxa"/>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r>
    </w:tbl>
    <w:p w:rsidR="004F6D12" w:rsidRPr="00DD2CF9" w:rsidRDefault="004F6D12" w:rsidP="004F6D12">
      <w:pPr>
        <w:pStyle w:val="4"/>
        <w:numPr>
          <w:ilvl w:val="0"/>
          <w:numId w:val="9"/>
        </w:numPr>
      </w:pPr>
      <w:bookmarkStart w:id="27" w:name="_Toc37157477"/>
      <w:r>
        <w:rPr>
          <w:rFonts w:hint="eastAsia"/>
        </w:rPr>
        <w:t>视觉</w:t>
      </w:r>
      <w:r w:rsidRPr="00DD2CF9">
        <w:t>实体</w:t>
      </w:r>
      <w:r w:rsidRPr="00DD2CF9">
        <w:rPr>
          <w:rFonts w:hint="eastAsia"/>
        </w:rPr>
        <w:t>链接</w:t>
      </w:r>
      <w:r w:rsidRPr="00DD2CF9">
        <w:t>模型训练</w:t>
      </w:r>
      <w:bookmarkEnd w:id="27"/>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根据训练数据集，训练</w:t>
            </w:r>
            <w:r>
              <w:rPr>
                <w:rFonts w:ascii="宋体" w:eastAsia="宋体" w:hAnsi="宋体" w:hint="eastAsia"/>
                <w:sz w:val="24"/>
                <w:szCs w:val="24"/>
              </w:rPr>
              <w:t>视觉</w:t>
            </w:r>
            <w:r w:rsidRPr="00DD2CF9">
              <w:rPr>
                <w:rFonts w:ascii="宋体" w:eastAsia="宋体" w:hAnsi="宋体" w:hint="eastAsia"/>
                <w:sz w:val="24"/>
                <w:szCs w:val="24"/>
              </w:rPr>
              <w:t>实体链接模型。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.train</w:t>
            </w:r>
            <w:r>
              <w:rPr>
                <w:rFonts w:ascii="宋体" w:eastAsia="宋体" w:hAnsi="宋体" w:hint="eastAsia"/>
                <w:sz w:val="24"/>
                <w:szCs w:val="24"/>
              </w:rPr>
              <w:t>V</w:t>
            </w:r>
            <w:r>
              <w:rPr>
                <w:rFonts w:ascii="宋体" w:eastAsia="宋体" w:hAnsi="宋体"/>
                <w:sz w:val="24"/>
                <w:szCs w:val="24"/>
              </w:rPr>
              <w:t>isual</w:t>
            </w:r>
            <w:r w:rsidRPr="00DD2CF9">
              <w:rPr>
                <w:rFonts w:ascii="宋体" w:eastAsia="宋体" w:hAnsi="宋体"/>
                <w:sz w:val="24"/>
                <w:szCs w:val="24"/>
              </w:rPr>
              <w:t>Entity</w:t>
            </w:r>
            <w:r w:rsidRPr="00DD2CF9">
              <w:rPr>
                <w:rFonts w:ascii="宋体" w:eastAsia="宋体" w:hAnsi="宋体" w:hint="eastAsia"/>
                <w:sz w:val="24"/>
                <w:szCs w:val="24"/>
              </w:rPr>
              <w:t>L</w:t>
            </w:r>
            <w:r w:rsidRPr="00DD2CF9">
              <w:rPr>
                <w:rFonts w:ascii="宋体" w:eastAsia="宋体" w:hAnsi="宋体"/>
                <w:sz w:val="24"/>
                <w:szCs w:val="24"/>
              </w:rPr>
              <w:t>ink</w:t>
            </w:r>
            <w:r w:rsidRPr="00DD2CF9">
              <w:rPr>
                <w:rFonts w:ascii="宋体" w:eastAsia="宋体" w:hAnsi="宋体" w:hint="eastAsia"/>
                <w:sz w:val="24"/>
                <w:szCs w:val="24"/>
              </w:rPr>
              <w:t>ingModel</w:t>
            </w:r>
            <w:r w:rsidRPr="00DD2CF9">
              <w:rPr>
                <w:rFonts w:ascii="宋体" w:eastAsia="宋体" w:hAnsi="宋体"/>
                <w:sz w:val="24"/>
                <w:szCs w:val="24"/>
              </w:rPr>
              <w:t>(String modelTy</w:t>
            </w:r>
            <w:r w:rsidRPr="00DD2CF9">
              <w:rPr>
                <w:rFonts w:ascii="宋体" w:eastAsia="宋体" w:hAnsi="宋体" w:hint="eastAsia"/>
                <w:sz w:val="24"/>
                <w:szCs w:val="24"/>
              </w:rPr>
              <w:t>pe</w:t>
            </w:r>
            <w:r w:rsidRPr="00DD2CF9">
              <w:rPr>
                <w:rFonts w:ascii="宋体" w:eastAsia="宋体" w:hAnsi="宋体"/>
                <w:sz w:val="24"/>
                <w:szCs w:val="24"/>
              </w:rPr>
              <w:t>, 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 xml:space="preserve">odelType – </w:t>
            </w:r>
            <w:r>
              <w:rPr>
                <w:rFonts w:ascii="宋体" w:eastAsia="宋体" w:hAnsi="宋体" w:hint="eastAsia"/>
                <w:sz w:val="24"/>
                <w:szCs w:val="24"/>
              </w:rPr>
              <w:t>视觉</w:t>
            </w:r>
            <w:r w:rsidRPr="00DD2CF9">
              <w:rPr>
                <w:rFonts w:ascii="宋体" w:eastAsia="宋体" w:hAnsi="宋体" w:hint="eastAsia"/>
                <w:sz w:val="24"/>
                <w:szCs w:val="24"/>
              </w:rPr>
              <w:t>实体链接模型类别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lastRenderedPageBreak/>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训练得到的模型路径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Pr>
        <w:rPr>
          <w:rFonts w:ascii="宋体" w:eastAsia="宋体" w:hAnsi="宋体"/>
          <w:sz w:val="24"/>
          <w:szCs w:val="24"/>
        </w:rPr>
      </w:pPr>
    </w:p>
    <w:p w:rsidR="004F6D12" w:rsidRPr="00DD2CF9" w:rsidRDefault="004F6D12" w:rsidP="004F6D12"/>
    <w:p w:rsidR="004F6D12" w:rsidRPr="00DD2CF9" w:rsidRDefault="004F6D12" w:rsidP="004F6D12">
      <w:pPr>
        <w:pStyle w:val="4"/>
        <w:numPr>
          <w:ilvl w:val="0"/>
          <w:numId w:val="9"/>
        </w:numPr>
      </w:pPr>
      <w:bookmarkStart w:id="28" w:name="_Toc37157478"/>
      <w:r>
        <w:rPr>
          <w:rFonts w:hint="eastAsia"/>
        </w:rPr>
        <w:t>视觉</w:t>
      </w:r>
      <w:r w:rsidRPr="00DD2CF9">
        <w:t>实体</w:t>
      </w:r>
      <w:r w:rsidRPr="00DD2CF9">
        <w:rPr>
          <w:rFonts w:hint="eastAsia"/>
        </w:rPr>
        <w:t>链接</w:t>
      </w:r>
      <w:r w:rsidRPr="00DD2CF9">
        <w:t>模型</w:t>
      </w:r>
      <w:r w:rsidRPr="00DD2CF9">
        <w:rPr>
          <w:rFonts w:hint="eastAsia"/>
        </w:rPr>
        <w:t>调用</w:t>
      </w:r>
      <w:bookmarkEnd w:id="28"/>
    </w:p>
    <w:p w:rsidR="004F6D12" w:rsidRPr="00A94D2B" w:rsidRDefault="004F6D12" w:rsidP="004F6D12">
      <w:pPr>
        <w:pStyle w:val="a3"/>
        <w:numPr>
          <w:ilvl w:val="0"/>
          <w:numId w:val="8"/>
        </w:numPr>
        <w:spacing w:line="360" w:lineRule="auto"/>
        <w:ind w:firstLineChars="0"/>
        <w:rPr>
          <w:rFonts w:ascii="宋体" w:eastAsia="宋体" w:hAnsi="宋体"/>
          <w:sz w:val="24"/>
          <w:szCs w:val="24"/>
        </w:rPr>
      </w:pPr>
      <w:r w:rsidRPr="00A94D2B">
        <w:rPr>
          <w:rFonts w:ascii="宋体" w:eastAsia="宋体" w:hAnsi="宋体" w:hint="eastAsia"/>
          <w:sz w:val="24"/>
          <w:szCs w:val="24"/>
        </w:rPr>
        <w:t>H</w:t>
      </w:r>
      <w:r w:rsidRPr="00A94D2B">
        <w:rPr>
          <w:rFonts w:ascii="宋体" w:eastAsia="宋体" w:hAnsi="宋体"/>
          <w:sz w:val="24"/>
          <w:szCs w:val="24"/>
        </w:rPr>
        <w:t>TTP</w:t>
      </w:r>
      <w:r w:rsidRPr="00A94D2B">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传一段</w:t>
            </w:r>
            <w:proofErr w:type="gramEnd"/>
            <w:r>
              <w:rPr>
                <w:rFonts w:ascii="宋体" w:eastAsia="宋体" w:hAnsi="宋体" w:hint="eastAsia"/>
                <w:sz w:val="24"/>
                <w:szCs w:val="24"/>
              </w:rPr>
              <w:t>视觉文件</w:t>
            </w:r>
            <w:r w:rsidRPr="00DD2CF9">
              <w:rPr>
                <w:rFonts w:ascii="宋体" w:eastAsia="宋体" w:hAnsi="宋体" w:hint="eastAsia"/>
                <w:sz w:val="24"/>
                <w:szCs w:val="24"/>
              </w:rPr>
              <w:t>，调用</w:t>
            </w:r>
            <w:r>
              <w:rPr>
                <w:rFonts w:ascii="宋体" w:eastAsia="宋体" w:hAnsi="宋体" w:hint="eastAsia"/>
                <w:sz w:val="24"/>
                <w:szCs w:val="24"/>
              </w:rPr>
              <w:t>视觉</w:t>
            </w:r>
            <w:r w:rsidRPr="00DD2CF9">
              <w:rPr>
                <w:rFonts w:ascii="宋体" w:eastAsia="宋体" w:hAnsi="宋体" w:hint="eastAsia"/>
                <w:sz w:val="24"/>
                <w:szCs w:val="24"/>
              </w:rPr>
              <w:t>实体链接模型，返回识别结果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Pr>
                <w:rFonts w:ascii="宋体" w:eastAsia="宋体" w:hAnsi="宋体" w:hint="eastAsia"/>
                <w:sz w:val="24"/>
                <w:szCs w:val="24"/>
              </w:rPr>
              <w:t>visual</w:t>
            </w:r>
            <w:r w:rsidRPr="00DD2CF9">
              <w:rPr>
                <w:rFonts w:ascii="宋体" w:eastAsia="宋体" w:hAnsi="宋体" w:hint="eastAsia"/>
                <w:sz w:val="24"/>
                <w:szCs w:val="24"/>
              </w:rPr>
              <w:t>entitylinking</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Pr>
                <w:rFonts w:ascii="Calibri Light" w:eastAsia="宋体" w:hAnsi="Calibri Light" w:cs="Calibri Light"/>
                <w:sz w:val="24"/>
                <w:szCs w:val="24"/>
              </w:rPr>
              <w:t>vis_obj</w:t>
            </w:r>
            <w:proofErr w:type="gramStart"/>
            <w:r w:rsidRPr="00DD2CF9">
              <w:rPr>
                <w:rFonts w:ascii="Calibri Light" w:eastAsia="宋体" w:hAnsi="Calibri Light" w:cs="Calibri Light"/>
                <w:sz w:val="24"/>
                <w:szCs w:val="24"/>
              </w:rPr>
              <w:t>”:,</w:t>
            </w:r>
            <w:proofErr w:type="gramEnd"/>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  </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“mid”: 986546,</w:t>
            </w:r>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sz w:val="24"/>
                <w:szCs w:val="24"/>
              </w:rPr>
              <w:t>“eid”:4255},</w:t>
            </w:r>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w:t>
            </w:r>
            <w:r>
              <w:rPr>
                <w:rFonts w:ascii="宋体" w:eastAsia="宋体" w:hAnsi="宋体" w:hint="eastAsia"/>
                <w:sz w:val="24"/>
                <w:szCs w:val="24"/>
              </w:rPr>
              <w:t>一份视觉文件</w:t>
            </w:r>
            <w:r w:rsidRPr="00DD2CF9">
              <w:rPr>
                <w:rFonts w:ascii="宋体" w:eastAsia="宋体" w:hAnsi="宋体" w:hint="eastAsia"/>
                <w:sz w:val="24"/>
                <w:szCs w:val="24"/>
              </w:rPr>
              <w:t>，调用</w:t>
            </w:r>
            <w:r>
              <w:rPr>
                <w:rFonts w:ascii="宋体" w:eastAsia="宋体" w:hAnsi="宋体" w:hint="eastAsia"/>
                <w:sz w:val="24"/>
                <w:szCs w:val="24"/>
              </w:rPr>
              <w:t>视觉</w:t>
            </w:r>
            <w:r w:rsidRPr="00DD2CF9">
              <w:rPr>
                <w:rFonts w:ascii="宋体" w:eastAsia="宋体" w:hAnsi="宋体" w:hint="eastAsia"/>
                <w:sz w:val="24"/>
                <w:szCs w:val="24"/>
              </w:rPr>
              <w:t>实体链接模型，返回链接结果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visual</w:t>
            </w:r>
            <w:r>
              <w:rPr>
                <w:rFonts w:ascii="宋体" w:eastAsia="宋体" w:hAnsi="宋体"/>
                <w:sz w:val="24"/>
                <w:szCs w:val="24"/>
              </w:rPr>
              <w:t>E</w:t>
            </w:r>
            <w:r w:rsidRPr="00DD2CF9">
              <w:rPr>
                <w:rFonts w:ascii="宋体" w:eastAsia="宋体" w:hAnsi="宋体" w:hint="eastAsia"/>
                <w:sz w:val="24"/>
                <w:szCs w:val="24"/>
              </w:rPr>
              <w:t>ntityLinking</w:t>
            </w:r>
            <w:r w:rsidRPr="00DD2CF9">
              <w:rPr>
                <w:rFonts w:ascii="宋体" w:eastAsia="宋体" w:hAnsi="宋体"/>
                <w:sz w:val="24"/>
                <w:szCs w:val="24"/>
              </w:rPr>
              <w:t>(String model</w:t>
            </w:r>
            <w:r w:rsidRPr="00DD2CF9">
              <w:rPr>
                <w:rFonts w:ascii="宋体" w:eastAsia="宋体" w:hAnsi="宋体" w:hint="eastAsia"/>
                <w:sz w:val="24"/>
                <w:szCs w:val="24"/>
              </w:rPr>
              <w:t>Path</w:t>
            </w:r>
            <w:r w:rsidRPr="00DD2CF9">
              <w:rPr>
                <w:rFonts w:ascii="宋体" w:eastAsia="宋体" w:hAnsi="宋体"/>
                <w:sz w:val="24"/>
                <w:szCs w:val="24"/>
              </w:rPr>
              <w:t>, 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Pr>
                <w:rFonts w:ascii="宋体" w:eastAsia="宋体" w:hAnsi="宋体"/>
                <w:sz w:val="24"/>
                <w:szCs w:val="24"/>
              </w:rPr>
              <w:t>Visual</w:t>
            </w:r>
            <w:r w:rsidRPr="00DD2CF9">
              <w:rPr>
                <w:rFonts w:ascii="宋体" w:eastAsia="宋体" w:hAnsi="宋体"/>
                <w:sz w:val="24"/>
                <w:szCs w:val="24"/>
              </w:rPr>
              <w:t>NE</w:t>
            </w:r>
            <w:r w:rsidRPr="00DD2CF9">
              <w:rPr>
                <w:rFonts w:ascii="宋体" w:eastAsia="宋体" w:hAnsi="宋体" w:hint="eastAsia"/>
                <w:sz w:val="24"/>
                <w:szCs w:val="24"/>
              </w:rPr>
              <w:t>R</w:t>
            </w:r>
            <w:r>
              <w:rPr>
                <w:rFonts w:ascii="宋体" w:eastAsia="宋体" w:hAnsi="宋体"/>
                <w:sz w:val="24"/>
                <w:szCs w:val="24"/>
              </w:rPr>
              <w:t xml:space="preserve"> </w:t>
            </w:r>
            <w:r w:rsidRPr="00DD2CF9">
              <w:rPr>
                <w:rFonts w:ascii="宋体" w:eastAsia="宋体" w:hAnsi="宋体" w:hint="eastAsia"/>
                <w:sz w:val="24"/>
                <w:szCs w:val="24"/>
              </w:rPr>
              <w:t>模型路径</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Pr>
        <w:pStyle w:val="3"/>
        <w:numPr>
          <w:ilvl w:val="2"/>
          <w:numId w:val="7"/>
        </w:numPr>
      </w:pPr>
      <w:bookmarkStart w:id="29" w:name="_Toc37157479"/>
      <w:r w:rsidRPr="00DD2CF9">
        <w:rPr>
          <w:rFonts w:hint="eastAsia"/>
        </w:rPr>
        <w:lastRenderedPageBreak/>
        <w:t>文本实体识别和链接接口</w:t>
      </w:r>
      <w:bookmarkEnd w:id="29"/>
      <w:r w:rsidRPr="00DD2CF9">
        <w:rPr>
          <w:rFonts w:hint="eastAsia"/>
        </w:rPr>
        <w:t xml:space="preserve"> </w:t>
      </w:r>
    </w:p>
    <w:p w:rsidR="004F6D12" w:rsidRPr="00DD2CF9" w:rsidRDefault="004F6D12" w:rsidP="004F6D12">
      <w:pPr>
        <w:pStyle w:val="4"/>
        <w:numPr>
          <w:ilvl w:val="0"/>
          <w:numId w:val="9"/>
        </w:numPr>
      </w:pPr>
      <w:bookmarkStart w:id="30" w:name="_Toc35719179"/>
      <w:bookmarkStart w:id="31" w:name="_Toc37157480"/>
      <w:r w:rsidRPr="00DD2CF9">
        <w:t>文本实体识别模型训练</w:t>
      </w:r>
      <w:bookmarkEnd w:id="30"/>
      <w:bookmarkEnd w:id="31"/>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根据训练数据集，训练命名实体识别模型。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.trainNER(String modelTy</w:t>
            </w:r>
            <w:r w:rsidRPr="00DD2CF9">
              <w:rPr>
                <w:rFonts w:ascii="宋体" w:eastAsia="宋体" w:hAnsi="宋体" w:hint="eastAsia"/>
                <w:sz w:val="24"/>
                <w:szCs w:val="24"/>
              </w:rPr>
              <w:t>pe</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odelType – NER</w:t>
            </w:r>
            <w:r w:rsidRPr="00DD2CF9">
              <w:rPr>
                <w:rFonts w:ascii="宋体" w:eastAsia="宋体" w:hAnsi="宋体" w:hint="eastAsia"/>
                <w:sz w:val="24"/>
                <w:szCs w:val="24"/>
              </w:rPr>
              <w:t>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文件格式，比如JSON、XML等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训练得到模型的路径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 w:rsidR="004F6D12" w:rsidRPr="00DD2CF9" w:rsidRDefault="004F6D12" w:rsidP="004F6D12">
      <w:pPr>
        <w:pStyle w:val="4"/>
        <w:numPr>
          <w:ilvl w:val="0"/>
          <w:numId w:val="9"/>
        </w:numPr>
      </w:pPr>
      <w:bookmarkStart w:id="32" w:name="_Toc35719180"/>
      <w:bookmarkStart w:id="33" w:name="_Toc37157481"/>
      <w:r w:rsidRPr="00DD2CF9">
        <w:t>文本实体识别模型</w:t>
      </w:r>
      <w:r w:rsidRPr="00DD2CF9">
        <w:rPr>
          <w:rFonts w:hint="eastAsia"/>
        </w:rPr>
        <w:t>调用</w:t>
      </w:r>
      <w:bookmarkEnd w:id="32"/>
      <w:bookmarkEnd w:id="33"/>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传一段</w:t>
            </w:r>
            <w:proofErr w:type="gramEnd"/>
            <w:r w:rsidRPr="00DD2CF9">
              <w:rPr>
                <w:rFonts w:ascii="宋体" w:eastAsia="宋体" w:hAnsi="宋体" w:hint="eastAsia"/>
                <w:sz w:val="24"/>
                <w:szCs w:val="24"/>
              </w:rPr>
              <w:t>文本，调用NER模型识别，返回识别结果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ner</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text</w:t>
            </w:r>
            <w:r w:rsidRPr="00DD2CF9">
              <w:rPr>
                <w:rFonts w:ascii="Calibri Light" w:eastAsia="宋体" w:hAnsi="Calibri Light" w:cs="Calibri Light"/>
                <w:sz w:val="24"/>
                <w:szCs w:val="24"/>
              </w:rPr>
              <w:t>”: “</w:t>
            </w:r>
            <w:r w:rsidRPr="00DD2CF9">
              <w:rPr>
                <w:rFonts w:ascii="Calibri Light" w:eastAsia="宋体" w:hAnsi="Calibri Light" w:cs="Calibri Light"/>
                <w:sz w:val="24"/>
                <w:szCs w:val="24"/>
              </w:rPr>
              <w:t>研发多模态、细粒度、特定领域、多层次知识图谱的自动构建方法</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{NERAnnotation</w:t>
            </w:r>
            <w:r w:rsidRPr="00DD2CF9">
              <w:rPr>
                <w:rFonts w:ascii="Calibri Light" w:eastAsia="宋体" w:hAnsi="Calibri Light" w:cs="Calibri Light"/>
                <w:sz w:val="24"/>
                <w:szCs w:val="24"/>
              </w:rPr>
              <w:t>Format}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输入一段文本，调用NER模型识别，返回识别结果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lastRenderedPageBreak/>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.NER(String model</w:t>
            </w:r>
            <w:r w:rsidRPr="00DD2CF9">
              <w:rPr>
                <w:rFonts w:ascii="宋体" w:eastAsia="宋体" w:hAnsi="宋体" w:hint="eastAsia"/>
                <w:sz w:val="24"/>
                <w:szCs w:val="24"/>
              </w:rPr>
              <w:t>Path</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NE</w:t>
            </w:r>
            <w:r w:rsidRPr="00DD2CF9">
              <w:rPr>
                <w:rFonts w:ascii="宋体" w:eastAsia="宋体" w:hAnsi="宋体" w:hint="eastAsia"/>
                <w:sz w:val="24"/>
                <w:szCs w:val="24"/>
              </w:rPr>
              <w:t>R模型路径</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 w:rsidR="004F6D12" w:rsidRPr="00DD2CF9" w:rsidRDefault="004F6D12" w:rsidP="004F6D12">
      <w:r w:rsidRPr="00DD2CF9">
        <w:rPr>
          <w:rFonts w:hint="eastAsia"/>
        </w:rPr>
        <w:t>NERAnnotationFormat</w:t>
      </w:r>
      <w:r w:rsidRPr="00DD2CF9">
        <w:t xml:space="preserve"> </w:t>
      </w:r>
      <w:r w:rsidRPr="00DD2CF9">
        <w:rPr>
          <w:rFonts w:hint="eastAsia"/>
        </w:rPr>
        <w:t>J</w:t>
      </w:r>
      <w:r w:rsidRPr="00DD2CF9">
        <w:t>SON</w:t>
      </w:r>
      <w:r w:rsidRPr="00DD2CF9">
        <w:rPr>
          <w:rFonts w:hint="eastAsia"/>
        </w:rPr>
        <w:t>格式：</w:t>
      </w:r>
    </w:p>
    <w:p w:rsidR="004F6D12" w:rsidRPr="00DD2CF9" w:rsidRDefault="004F6D12" w:rsidP="004F6D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917"/>
        <w:gridCol w:w="763"/>
        <w:gridCol w:w="3906"/>
      </w:tblGrid>
      <w:tr w:rsidR="004F6D12" w:rsidRPr="00DD2CF9" w:rsidTr="004F6D12">
        <w:trPr>
          <w:tblHeader/>
        </w:trPr>
        <w:tc>
          <w:tcPr>
            <w:tcW w:w="0" w:type="auto"/>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参数名称</w:t>
            </w:r>
          </w:p>
        </w:tc>
        <w:tc>
          <w:tcPr>
            <w:tcW w:w="0" w:type="auto"/>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类型</w:t>
            </w:r>
          </w:p>
        </w:tc>
        <w:tc>
          <w:tcPr>
            <w:tcW w:w="763" w:type="dxa"/>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必需</w:t>
            </w:r>
          </w:p>
        </w:tc>
        <w:tc>
          <w:tcPr>
            <w:tcW w:w="3906" w:type="dxa"/>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详细说明</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text</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原始文本</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hint="eastAsia"/>
              </w:rPr>
              <w:t>entitie</w:t>
            </w:r>
            <w:r w:rsidRPr="00DD2CF9">
              <w:rPr>
                <w:rFonts w:ascii="宋体" w:eastAsia="宋体" w:hAnsi="宋体"/>
              </w:rPr>
              <w:t>s</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array of objects</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词汇数组，每个元素对应结果中的一个词</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w:t>
            </w:r>
            <w:r w:rsidRPr="00DD2CF9">
              <w:rPr>
                <w:rFonts w:ascii="宋体" w:eastAsia="宋体" w:hAnsi="宋体" w:hint="eastAsia"/>
              </w:rPr>
              <w:t>entityMention</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词汇的字符串</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w:t>
            </w:r>
            <w:r w:rsidRPr="00DD2CF9">
              <w:rPr>
                <w:rFonts w:ascii="宋体" w:eastAsia="宋体" w:hAnsi="宋体" w:hint="eastAsia"/>
              </w:rPr>
              <w:t>entityType</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I</w:t>
            </w:r>
            <w:r w:rsidRPr="00DD2CF9">
              <w:rPr>
                <w:rFonts w:ascii="宋体" w:eastAsia="宋体" w:hAnsi="宋体" w:hint="eastAsia"/>
              </w:rPr>
              <w:t>nt</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命名实体</w:t>
            </w:r>
            <w:r w:rsidRPr="00DD2CF9">
              <w:rPr>
                <w:rFonts w:ascii="宋体" w:eastAsia="宋体" w:hAnsi="宋体" w:hint="eastAsia"/>
              </w:rPr>
              <w:t>类型编号</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+byte_offset</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int</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在text中的字节级offset</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+byte_length</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int</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字节级length</w:t>
            </w:r>
          </w:p>
        </w:tc>
      </w:tr>
      <w:tr w:rsidR="004F6D12" w:rsidRPr="00DD2CF9" w:rsidTr="004F6D12">
        <w:tc>
          <w:tcPr>
            <w:tcW w:w="0" w:type="auto"/>
            <w:shd w:val="clear" w:color="auto" w:fill="FFFFFF"/>
            <w:tcMar>
              <w:top w:w="120" w:type="dxa"/>
              <w:left w:w="120" w:type="dxa"/>
              <w:bottom w:w="120" w:type="dxa"/>
              <w:right w:w="120" w:type="dxa"/>
            </w:tcMar>
            <w:vAlign w:val="center"/>
          </w:tcPr>
          <w:p w:rsidR="004F6D12" w:rsidRPr="00DD2CF9" w:rsidRDefault="004F6D12" w:rsidP="004F6D12">
            <w:pPr>
              <w:rPr>
                <w:rFonts w:ascii="宋体" w:eastAsia="宋体" w:hAnsi="宋体"/>
              </w:rPr>
            </w:pPr>
            <w:r w:rsidRPr="00DD2CF9">
              <w:rPr>
                <w:rFonts w:ascii="宋体" w:eastAsia="宋体" w:hAnsi="宋体" w:hint="eastAsia"/>
              </w:rPr>
              <w:t>……</w:t>
            </w:r>
          </w:p>
        </w:tc>
        <w:tc>
          <w:tcPr>
            <w:tcW w:w="0" w:type="auto"/>
            <w:shd w:val="clear" w:color="auto" w:fill="FFFFFF"/>
            <w:tcMar>
              <w:top w:w="120" w:type="dxa"/>
              <w:left w:w="120" w:type="dxa"/>
              <w:bottom w:w="120" w:type="dxa"/>
              <w:right w:w="120" w:type="dxa"/>
            </w:tcMar>
            <w:vAlign w:val="center"/>
          </w:tcPr>
          <w:p w:rsidR="004F6D12" w:rsidRPr="00DD2CF9" w:rsidRDefault="004F6D12" w:rsidP="004F6D12">
            <w:pPr>
              <w:rPr>
                <w:rFonts w:ascii="宋体" w:eastAsia="宋体" w:hAnsi="宋体"/>
              </w:rPr>
            </w:pPr>
            <w:r w:rsidRPr="00DD2CF9">
              <w:rPr>
                <w:rFonts w:ascii="宋体" w:eastAsia="宋体" w:hAnsi="宋体" w:hint="eastAsia"/>
              </w:rPr>
              <w:t>……</w:t>
            </w:r>
          </w:p>
        </w:tc>
        <w:tc>
          <w:tcPr>
            <w:tcW w:w="763" w:type="dxa"/>
            <w:shd w:val="clear" w:color="auto" w:fill="FFFFFF"/>
            <w:tcMar>
              <w:top w:w="120" w:type="dxa"/>
              <w:left w:w="120" w:type="dxa"/>
              <w:bottom w:w="120" w:type="dxa"/>
              <w:right w:w="120" w:type="dxa"/>
            </w:tcMar>
            <w:vAlign w:val="center"/>
          </w:tcPr>
          <w:p w:rsidR="004F6D12" w:rsidRPr="00DD2CF9" w:rsidRDefault="004F6D12" w:rsidP="004F6D12">
            <w:pPr>
              <w:rPr>
                <w:rFonts w:ascii="宋体" w:eastAsia="宋体" w:hAnsi="宋体"/>
              </w:rPr>
            </w:pPr>
            <w:r w:rsidRPr="00DD2CF9">
              <w:rPr>
                <w:rFonts w:ascii="宋体" w:eastAsia="宋体" w:hAnsi="宋体" w:hint="eastAsia"/>
              </w:rPr>
              <w:t>……</w:t>
            </w:r>
          </w:p>
        </w:tc>
        <w:tc>
          <w:tcPr>
            <w:tcW w:w="3906" w:type="dxa"/>
            <w:shd w:val="clear" w:color="auto" w:fill="FFFFFF"/>
            <w:tcMar>
              <w:top w:w="120" w:type="dxa"/>
              <w:left w:w="120" w:type="dxa"/>
              <w:bottom w:w="120" w:type="dxa"/>
              <w:right w:w="120" w:type="dxa"/>
            </w:tcMar>
            <w:vAlign w:val="center"/>
          </w:tcPr>
          <w:p w:rsidR="004F6D12" w:rsidRPr="00DD2CF9" w:rsidRDefault="004F6D12" w:rsidP="004F6D12">
            <w:pPr>
              <w:rPr>
                <w:rFonts w:ascii="宋体" w:eastAsia="宋体" w:hAnsi="宋体"/>
              </w:rPr>
            </w:pPr>
            <w:r w:rsidRPr="00DD2CF9">
              <w:rPr>
                <w:rFonts w:ascii="宋体" w:eastAsia="宋体" w:hAnsi="宋体" w:hint="eastAsia"/>
              </w:rPr>
              <w:t>……</w:t>
            </w:r>
          </w:p>
        </w:tc>
      </w:tr>
    </w:tbl>
    <w:p w:rsidR="004F6D12" w:rsidRPr="00DD2CF9" w:rsidRDefault="004F6D12" w:rsidP="004F6D12"/>
    <w:p w:rsidR="004F6D12" w:rsidRPr="00DD2CF9" w:rsidRDefault="004F6D12" w:rsidP="004F6D12">
      <w:pPr>
        <w:pStyle w:val="4"/>
        <w:numPr>
          <w:ilvl w:val="0"/>
          <w:numId w:val="9"/>
        </w:numPr>
      </w:pPr>
      <w:bookmarkStart w:id="34" w:name="_Toc35719181"/>
      <w:bookmarkStart w:id="35" w:name="_Toc37157482"/>
      <w:r w:rsidRPr="00DD2CF9">
        <w:t>文本实体</w:t>
      </w:r>
      <w:r w:rsidRPr="00DD2CF9">
        <w:rPr>
          <w:rFonts w:hint="eastAsia"/>
        </w:rPr>
        <w:t>链接</w:t>
      </w:r>
      <w:r w:rsidRPr="00DD2CF9">
        <w:t>模型训练</w:t>
      </w:r>
      <w:bookmarkEnd w:id="34"/>
      <w:bookmarkEnd w:id="35"/>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根据训练数据集，训练文本实体链接模型。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.trainEntity</w:t>
            </w:r>
            <w:r w:rsidRPr="00DD2CF9">
              <w:rPr>
                <w:rFonts w:ascii="宋体" w:eastAsia="宋体" w:hAnsi="宋体" w:hint="eastAsia"/>
                <w:sz w:val="24"/>
                <w:szCs w:val="24"/>
              </w:rPr>
              <w:t>L</w:t>
            </w:r>
            <w:r w:rsidRPr="00DD2CF9">
              <w:rPr>
                <w:rFonts w:ascii="宋体" w:eastAsia="宋体" w:hAnsi="宋体"/>
                <w:sz w:val="24"/>
                <w:szCs w:val="24"/>
              </w:rPr>
              <w:t>ink</w:t>
            </w:r>
            <w:r w:rsidRPr="00DD2CF9">
              <w:rPr>
                <w:rFonts w:ascii="宋体" w:eastAsia="宋体" w:hAnsi="宋体" w:hint="eastAsia"/>
                <w:sz w:val="24"/>
                <w:szCs w:val="24"/>
              </w:rPr>
              <w:t>ingModel</w:t>
            </w:r>
            <w:r w:rsidRPr="00DD2CF9">
              <w:rPr>
                <w:rFonts w:ascii="宋体" w:eastAsia="宋体" w:hAnsi="宋体"/>
                <w:sz w:val="24"/>
                <w:szCs w:val="24"/>
              </w:rPr>
              <w:t>(String modelTy</w:t>
            </w:r>
            <w:r w:rsidRPr="00DD2CF9">
              <w:rPr>
                <w:rFonts w:ascii="宋体" w:eastAsia="宋体" w:hAnsi="宋体" w:hint="eastAsia"/>
                <w:sz w:val="24"/>
                <w:szCs w:val="24"/>
              </w:rPr>
              <w:t>pe</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 xml:space="preserve">odelType – </w:t>
            </w:r>
            <w:r w:rsidRPr="00DD2CF9">
              <w:rPr>
                <w:rFonts w:ascii="宋体" w:eastAsia="宋体" w:hAnsi="宋体" w:hint="eastAsia"/>
                <w:sz w:val="24"/>
                <w:szCs w:val="24"/>
              </w:rPr>
              <w:t>文本实体链接模型类别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文件格式，比如JSON、XML等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训练得到的模型路径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 w:rsidR="004F6D12" w:rsidRPr="00DD2CF9" w:rsidRDefault="004F6D12" w:rsidP="004F6D12">
      <w:pPr>
        <w:pStyle w:val="4"/>
        <w:numPr>
          <w:ilvl w:val="0"/>
          <w:numId w:val="9"/>
        </w:numPr>
      </w:pPr>
      <w:bookmarkStart w:id="36" w:name="_Toc35719182"/>
      <w:bookmarkStart w:id="37" w:name="_Toc37157483"/>
      <w:r w:rsidRPr="00DD2CF9">
        <w:t>文本实体</w:t>
      </w:r>
      <w:r w:rsidRPr="00DD2CF9">
        <w:rPr>
          <w:rFonts w:hint="eastAsia"/>
        </w:rPr>
        <w:t>链接</w:t>
      </w:r>
      <w:r w:rsidRPr="00DD2CF9">
        <w:t>模型</w:t>
      </w:r>
      <w:r w:rsidRPr="00DD2CF9">
        <w:rPr>
          <w:rFonts w:hint="eastAsia"/>
        </w:rPr>
        <w:t>调用</w:t>
      </w:r>
      <w:bookmarkEnd w:id="36"/>
      <w:bookmarkEnd w:id="37"/>
    </w:p>
    <w:p w:rsidR="004F6D12" w:rsidRPr="00C657B5" w:rsidRDefault="004F6D12" w:rsidP="004F6D12">
      <w:pPr>
        <w:pStyle w:val="a3"/>
        <w:numPr>
          <w:ilvl w:val="0"/>
          <w:numId w:val="8"/>
        </w:numPr>
        <w:spacing w:line="360" w:lineRule="auto"/>
        <w:ind w:firstLineChars="0"/>
        <w:rPr>
          <w:rFonts w:ascii="宋体" w:eastAsia="宋体" w:hAnsi="宋体"/>
          <w:sz w:val="24"/>
          <w:szCs w:val="24"/>
        </w:rPr>
      </w:pPr>
      <w:r w:rsidRPr="00C657B5">
        <w:rPr>
          <w:rFonts w:ascii="宋体" w:eastAsia="宋体" w:hAnsi="宋体" w:hint="eastAsia"/>
          <w:sz w:val="24"/>
          <w:szCs w:val="24"/>
        </w:rPr>
        <w:t>H</w:t>
      </w:r>
      <w:r w:rsidRPr="00C657B5">
        <w:rPr>
          <w:rFonts w:ascii="宋体" w:eastAsia="宋体" w:hAnsi="宋体"/>
          <w:sz w:val="24"/>
          <w:szCs w:val="24"/>
        </w:rPr>
        <w:t>TTP</w:t>
      </w:r>
      <w:r w:rsidRPr="00C657B5">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传一段</w:t>
            </w:r>
            <w:proofErr w:type="gramEnd"/>
            <w:r w:rsidRPr="00DD2CF9">
              <w:rPr>
                <w:rFonts w:ascii="宋体" w:eastAsia="宋体" w:hAnsi="宋体" w:hint="eastAsia"/>
                <w:sz w:val="24"/>
                <w:szCs w:val="24"/>
              </w:rPr>
              <w:t>JSON格式文本，调用实体链接模型，返回识别结果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entitylinking</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text</w:t>
            </w:r>
            <w:r w:rsidRPr="00DD2CF9">
              <w:rPr>
                <w:rFonts w:ascii="Calibri Light" w:eastAsia="宋体" w:hAnsi="Calibri Light" w:cs="Calibri Light"/>
                <w:sz w:val="24"/>
                <w:szCs w:val="24"/>
              </w:rPr>
              <w:t>”: “After a standout at the University, Michael Jordan joined the Bulls in 1984.</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“entities</w:t>
            </w:r>
            <w:proofErr w:type="gramStart"/>
            <w:r w:rsidRPr="00DD2CF9">
              <w:rPr>
                <w:rFonts w:ascii="Calibri Light" w:eastAsia="宋体" w:hAnsi="Calibri Light" w:cs="Calibri Light"/>
                <w:sz w:val="24"/>
                <w:szCs w:val="24"/>
              </w:rPr>
              <w:t>”:[</w:t>
            </w:r>
            <w:proofErr w:type="gramEnd"/>
            <w:r w:rsidRPr="00DD2CF9">
              <w:rPr>
                <w:rFonts w:ascii="Calibri Light" w:eastAsia="宋体" w:hAnsi="Calibri Light" w:cs="Calibri Light" w:hint="eastAsia"/>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”m</w:t>
            </w:r>
            <w:r w:rsidRPr="00DD2CF9">
              <w:rPr>
                <w:rFonts w:ascii="Calibri Light" w:eastAsia="宋体" w:hAnsi="Calibri Light" w:cs="Calibri Light" w:hint="eastAsia"/>
                <w:sz w:val="24"/>
                <w:szCs w:val="24"/>
              </w:rPr>
              <w:t>id</w:t>
            </w:r>
            <w:r w:rsidRPr="00DD2CF9">
              <w:rPr>
                <w:rFonts w:ascii="Calibri Light" w:eastAsia="宋体" w:hAnsi="Calibri Light" w:cs="Calibri Light"/>
                <w:sz w:val="24"/>
                <w:szCs w:val="24"/>
              </w:rPr>
              <w:t>”: 986546,</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“entity</w:t>
            </w:r>
            <w:r w:rsidRPr="00DD2CF9">
              <w:rPr>
                <w:rFonts w:ascii="Calibri Light" w:eastAsia="宋体" w:hAnsi="Calibri Light" w:cs="Calibri Light" w:hint="eastAsia"/>
                <w:sz w:val="24"/>
                <w:szCs w:val="24"/>
              </w:rPr>
              <w:t>Mention</w:t>
            </w:r>
            <w:r w:rsidRPr="00DD2CF9">
              <w:rPr>
                <w:rFonts w:ascii="Calibri Light" w:eastAsia="宋体" w:hAnsi="Calibri Light" w:cs="Calibri Light"/>
                <w:sz w:val="24"/>
                <w:szCs w:val="24"/>
              </w:rPr>
              <w:t>”: “</w:t>
            </w:r>
            <w:r w:rsidRPr="00DD2CF9">
              <w:rPr>
                <w:rFonts w:ascii="Calibri Light" w:eastAsia="宋体" w:hAnsi="Calibri Light" w:cs="Calibri Light" w:hint="eastAsia"/>
                <w:sz w:val="24"/>
                <w:szCs w:val="24"/>
              </w:rPr>
              <w:t>M</w:t>
            </w:r>
            <w:r w:rsidRPr="00DD2CF9">
              <w:rPr>
                <w:rFonts w:ascii="Calibri Light" w:eastAsia="宋体" w:hAnsi="Calibri Light" w:cs="Calibri Light"/>
                <w:sz w:val="24"/>
                <w:szCs w:val="24"/>
              </w:rPr>
              <w:t>ichael Jordan”,</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“entityType”: 90,</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  </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“mid”: 986546,</w:t>
            </w:r>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sz w:val="24"/>
                <w:szCs w:val="24"/>
              </w:rPr>
              <w:t>“eid”:4255},</w:t>
            </w:r>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输入一段文本，调用文本实体链接模型，返回链接结果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sidRPr="00DD2CF9">
              <w:rPr>
                <w:rFonts w:ascii="宋体" w:eastAsia="宋体" w:hAnsi="宋体" w:hint="eastAsia"/>
                <w:sz w:val="24"/>
                <w:szCs w:val="24"/>
              </w:rPr>
              <w:t>entityLinking</w:t>
            </w:r>
            <w:r w:rsidRPr="00DD2CF9">
              <w:rPr>
                <w:rFonts w:ascii="宋体" w:eastAsia="宋体" w:hAnsi="宋体"/>
                <w:sz w:val="24"/>
                <w:szCs w:val="24"/>
              </w:rPr>
              <w:t>(String model</w:t>
            </w:r>
            <w:r w:rsidRPr="00DD2CF9">
              <w:rPr>
                <w:rFonts w:ascii="宋体" w:eastAsia="宋体" w:hAnsi="宋体" w:hint="eastAsia"/>
                <w:sz w:val="24"/>
                <w:szCs w:val="24"/>
              </w:rPr>
              <w:t>Path</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NE</w:t>
            </w:r>
            <w:r w:rsidRPr="00DD2CF9">
              <w:rPr>
                <w:rFonts w:ascii="宋体" w:eastAsia="宋体" w:hAnsi="宋体" w:hint="eastAsia"/>
                <w:sz w:val="24"/>
                <w:szCs w:val="24"/>
              </w:rPr>
              <w:t>R模型路径</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lastRenderedPageBreak/>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Pr>
        <w:pStyle w:val="2"/>
        <w:numPr>
          <w:ilvl w:val="1"/>
          <w:numId w:val="7"/>
        </w:numPr>
      </w:pPr>
      <w:bookmarkStart w:id="38" w:name="_Toc35719183"/>
      <w:bookmarkStart w:id="39" w:name="_Toc37157484"/>
      <w:r w:rsidRPr="00DD2CF9">
        <w:rPr>
          <w:rFonts w:hint="eastAsia"/>
        </w:rPr>
        <w:t>多模态事件识别和链接接口</w:t>
      </w:r>
      <w:bookmarkEnd w:id="38"/>
      <w:bookmarkEnd w:id="39"/>
    </w:p>
    <w:p w:rsidR="004F6D12" w:rsidRPr="00DD2CF9" w:rsidRDefault="004F6D12" w:rsidP="004F6D12">
      <w:pPr>
        <w:rPr>
          <w:sz w:val="24"/>
          <w:szCs w:val="28"/>
        </w:rPr>
      </w:pPr>
      <w:r w:rsidRPr="00DD2CF9">
        <w:rPr>
          <w:rFonts w:hint="eastAsia"/>
          <w:sz w:val="24"/>
          <w:szCs w:val="28"/>
        </w:rPr>
        <w:t>说明：</w:t>
      </w:r>
    </w:p>
    <w:p w:rsidR="004F6D12" w:rsidRPr="004F6D12" w:rsidRDefault="004F6D12" w:rsidP="004F6D12">
      <w:pPr>
        <w:spacing w:line="360" w:lineRule="auto"/>
        <w:ind w:firstLineChars="200" w:firstLine="480"/>
        <w:rPr>
          <w:rFonts w:ascii="宋体" w:eastAsia="宋体" w:hAnsi="宋体"/>
          <w:sz w:val="24"/>
          <w:szCs w:val="24"/>
        </w:rPr>
      </w:pPr>
      <w:r w:rsidRPr="00DD2CF9">
        <w:rPr>
          <w:rFonts w:ascii="宋体" w:eastAsia="宋体" w:hAnsi="宋体"/>
          <w:sz w:val="24"/>
          <w:szCs w:val="24"/>
        </w:rPr>
        <w:t>结合自顶向下和自底向上的</w:t>
      </w:r>
      <w:r w:rsidRPr="00DD2CF9">
        <w:rPr>
          <w:rFonts w:ascii="宋体" w:eastAsia="宋体" w:hAnsi="宋体" w:hint="eastAsia"/>
          <w:sz w:val="24"/>
          <w:szCs w:val="24"/>
        </w:rPr>
        <w:t>事件</w:t>
      </w:r>
      <w:r w:rsidRPr="00DD2CF9">
        <w:rPr>
          <w:rFonts w:ascii="宋体" w:eastAsia="宋体" w:hAnsi="宋体"/>
          <w:sz w:val="24"/>
          <w:szCs w:val="24"/>
        </w:rPr>
        <w:t>抽取技术，</w:t>
      </w:r>
      <w:r w:rsidRPr="00DD2CF9">
        <w:rPr>
          <w:rFonts w:ascii="宋体" w:eastAsia="宋体" w:hAnsi="宋体" w:hint="eastAsia"/>
          <w:sz w:val="24"/>
          <w:szCs w:val="24"/>
        </w:rPr>
        <w:t>实现</w:t>
      </w:r>
      <w:r w:rsidRPr="00DD2CF9">
        <w:rPr>
          <w:rFonts w:ascii="宋体" w:eastAsia="宋体" w:hAnsi="宋体"/>
          <w:sz w:val="24"/>
          <w:szCs w:val="24"/>
        </w:rPr>
        <w:t>一套开放式多模态</w:t>
      </w:r>
      <w:r w:rsidRPr="00DD2CF9">
        <w:rPr>
          <w:rFonts w:ascii="宋体" w:eastAsia="宋体" w:hAnsi="宋体" w:hint="eastAsia"/>
          <w:sz w:val="24"/>
          <w:szCs w:val="24"/>
        </w:rPr>
        <w:t>事件</w:t>
      </w:r>
      <w:r w:rsidRPr="00DD2CF9">
        <w:rPr>
          <w:rFonts w:ascii="宋体" w:eastAsia="宋体" w:hAnsi="宋体"/>
          <w:sz w:val="24"/>
          <w:szCs w:val="24"/>
        </w:rPr>
        <w:t>定义、抽取</w:t>
      </w:r>
      <w:r w:rsidRPr="00DD2CF9">
        <w:rPr>
          <w:rFonts w:ascii="宋体" w:eastAsia="宋体" w:hAnsi="宋体" w:hint="eastAsia"/>
          <w:sz w:val="24"/>
          <w:szCs w:val="24"/>
        </w:rPr>
        <w:t>软件接口。</w:t>
      </w:r>
    </w:p>
    <w:p w:rsidR="004F6D12" w:rsidRPr="00DD2CF9" w:rsidRDefault="004F6D12" w:rsidP="004F6D12">
      <w:pPr>
        <w:pStyle w:val="3"/>
        <w:numPr>
          <w:ilvl w:val="2"/>
          <w:numId w:val="7"/>
        </w:numPr>
      </w:pPr>
      <w:bookmarkStart w:id="40" w:name="_Toc35719184"/>
      <w:bookmarkStart w:id="41" w:name="_Toc37157485"/>
      <w:r w:rsidRPr="00DD2CF9">
        <w:rPr>
          <w:rFonts w:hint="eastAsia"/>
        </w:rPr>
        <w:t>视觉事件识别和链接接口</w:t>
      </w:r>
      <w:bookmarkEnd w:id="40"/>
      <w:bookmarkEnd w:id="41"/>
    </w:p>
    <w:p w:rsidR="004F6D12" w:rsidRPr="00DD2CF9" w:rsidRDefault="004F6D12" w:rsidP="004F6D12">
      <w:pPr>
        <w:pStyle w:val="4"/>
        <w:numPr>
          <w:ilvl w:val="0"/>
          <w:numId w:val="9"/>
        </w:numPr>
      </w:pPr>
      <w:bookmarkStart w:id="42" w:name="_Toc37157486"/>
      <w:r>
        <w:rPr>
          <w:rFonts w:hint="eastAsia"/>
        </w:rPr>
        <w:t>视觉事件</w:t>
      </w:r>
      <w:r w:rsidRPr="00DD2CF9">
        <w:t>识别模型训练</w:t>
      </w:r>
      <w:bookmarkEnd w:id="42"/>
    </w:p>
    <w:p w:rsidR="004F6D12"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根据训练数据集，训练</w:t>
            </w:r>
            <w:r>
              <w:rPr>
                <w:rFonts w:ascii="宋体" w:eastAsia="宋体" w:hAnsi="宋体" w:hint="eastAsia"/>
                <w:sz w:val="24"/>
                <w:szCs w:val="24"/>
              </w:rPr>
              <w:t>视觉事件</w:t>
            </w:r>
            <w:r w:rsidRPr="00DD2CF9">
              <w:rPr>
                <w:rFonts w:ascii="宋体" w:eastAsia="宋体" w:hAnsi="宋体" w:hint="eastAsia"/>
                <w:sz w:val="24"/>
                <w:szCs w:val="24"/>
              </w:rPr>
              <w:t>识别模型。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train</w:t>
            </w:r>
            <w:r>
              <w:rPr>
                <w:rFonts w:ascii="宋体" w:eastAsia="宋体" w:hAnsi="宋体"/>
                <w:sz w:val="24"/>
                <w:szCs w:val="24"/>
              </w:rPr>
              <w:t>VisualEventRecognition</w:t>
            </w:r>
            <w:r w:rsidRPr="00DD2CF9">
              <w:rPr>
                <w:rFonts w:ascii="宋体" w:eastAsia="宋体" w:hAnsi="宋体"/>
                <w:sz w:val="24"/>
                <w:szCs w:val="24"/>
              </w:rPr>
              <w:t>(String modelTy</w:t>
            </w:r>
            <w:r w:rsidRPr="00DD2CF9">
              <w:rPr>
                <w:rFonts w:ascii="宋体" w:eastAsia="宋体" w:hAnsi="宋体" w:hint="eastAsia"/>
                <w:sz w:val="24"/>
                <w:szCs w:val="24"/>
              </w:rPr>
              <w:t>pe</w:t>
            </w:r>
            <w:r w:rsidRPr="00DD2CF9">
              <w:rPr>
                <w:rFonts w:ascii="宋体" w:eastAsia="宋体" w:hAnsi="宋体"/>
                <w:sz w:val="24"/>
                <w:szCs w:val="24"/>
              </w:rPr>
              <w:t>, 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 xml:space="preserve">odelType – </w:t>
            </w:r>
            <w:r>
              <w:rPr>
                <w:rFonts w:ascii="宋体" w:eastAsia="宋体" w:hAnsi="宋体" w:hint="eastAsia"/>
                <w:sz w:val="24"/>
                <w:szCs w:val="24"/>
              </w:rPr>
              <w:t>V</w:t>
            </w:r>
            <w:r w:rsidRPr="00DD2CF9">
              <w:rPr>
                <w:rFonts w:ascii="宋体" w:eastAsia="宋体" w:hAnsi="宋体"/>
                <w:sz w:val="24"/>
                <w:szCs w:val="24"/>
              </w:rPr>
              <w:t>NER</w:t>
            </w:r>
            <w:r w:rsidRPr="00DD2CF9">
              <w:rPr>
                <w:rFonts w:ascii="宋体" w:eastAsia="宋体" w:hAnsi="宋体" w:hint="eastAsia"/>
                <w:sz w:val="24"/>
                <w:szCs w:val="24"/>
              </w:rPr>
              <w:t>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训练得到模型的路径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4F6D12" w:rsidRDefault="004F6D12" w:rsidP="004F6D12">
      <w:pPr>
        <w:pStyle w:val="4"/>
        <w:numPr>
          <w:ilvl w:val="0"/>
          <w:numId w:val="9"/>
        </w:numPr>
      </w:pPr>
      <w:bookmarkStart w:id="43" w:name="_Toc37157487"/>
      <w:r>
        <w:rPr>
          <w:rFonts w:hint="eastAsia"/>
        </w:rPr>
        <w:t>视觉事件</w:t>
      </w:r>
      <w:r w:rsidRPr="00DD2CF9">
        <w:t>识别模型</w:t>
      </w:r>
      <w:r w:rsidRPr="00DD2CF9">
        <w:rPr>
          <w:rFonts w:hint="eastAsia"/>
        </w:rPr>
        <w:t>调用</w:t>
      </w:r>
      <w:bookmarkEnd w:id="43"/>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上传一</w:t>
            </w:r>
            <w:r>
              <w:rPr>
                <w:rFonts w:ascii="宋体" w:eastAsia="宋体" w:hAnsi="宋体" w:hint="eastAsia"/>
                <w:sz w:val="24"/>
                <w:szCs w:val="24"/>
              </w:rPr>
              <w:t>份视觉文件</w:t>
            </w:r>
            <w:r w:rsidRPr="00DD2CF9">
              <w:rPr>
                <w:rFonts w:ascii="宋体" w:eastAsia="宋体" w:hAnsi="宋体" w:hint="eastAsia"/>
                <w:sz w:val="24"/>
                <w:szCs w:val="24"/>
              </w:rPr>
              <w:t>，调用</w:t>
            </w:r>
            <w:r>
              <w:rPr>
                <w:rFonts w:ascii="宋体" w:eastAsia="宋体" w:hAnsi="宋体" w:hint="eastAsia"/>
                <w:sz w:val="24"/>
                <w:szCs w:val="24"/>
              </w:rPr>
              <w:t>视觉事件</w:t>
            </w:r>
            <w:r w:rsidRPr="00DD2CF9">
              <w:rPr>
                <w:rFonts w:ascii="宋体" w:eastAsia="宋体" w:hAnsi="宋体" w:hint="eastAsia"/>
                <w:sz w:val="24"/>
                <w:szCs w:val="24"/>
              </w:rPr>
              <w:t>模型识别，返回识别结果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Pr>
                <w:rFonts w:ascii="宋体" w:eastAsia="宋体" w:hAnsi="宋体"/>
                <w:sz w:val="24"/>
                <w:szCs w:val="24"/>
              </w:rPr>
              <w:t>visualeventrecognition</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Pr>
                <w:rFonts w:ascii="Calibri Light" w:eastAsia="宋体" w:hAnsi="Calibri Light" w:cs="Calibri Light"/>
                <w:sz w:val="24"/>
                <w:szCs w:val="24"/>
              </w:rPr>
              <w:t>vis_obj</w:t>
            </w:r>
            <w:proofErr w:type="gramStart"/>
            <w:r w:rsidRPr="00DD2CF9">
              <w:rPr>
                <w:rFonts w:ascii="Calibri Light" w:eastAsia="宋体" w:hAnsi="Calibri Light" w:cs="Calibri Light"/>
                <w:sz w:val="24"/>
                <w:szCs w:val="24"/>
              </w:rPr>
              <w:t>”:,</w:t>
            </w:r>
            <w:proofErr w:type="gramEnd"/>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Pr>
                <w:rFonts w:ascii="Calibri Light" w:eastAsia="宋体" w:hAnsi="Calibri Light" w:cs="Calibri Light"/>
                <w:sz w:val="24"/>
                <w:szCs w:val="24"/>
              </w:rPr>
              <w:t>VER</w:t>
            </w:r>
            <w:r w:rsidRPr="00DD2CF9">
              <w:rPr>
                <w:rFonts w:ascii="Calibri Light" w:eastAsia="宋体" w:hAnsi="Calibri Light" w:cs="Calibri Light" w:hint="eastAsia"/>
                <w:sz w:val="24"/>
                <w:szCs w:val="24"/>
              </w:rPr>
              <w:t>Annotation</w:t>
            </w:r>
            <w:r w:rsidRPr="00DD2CF9">
              <w:rPr>
                <w:rFonts w:ascii="Calibri Light" w:eastAsia="宋体" w:hAnsi="Calibri Light" w:cs="Calibri Light"/>
                <w:sz w:val="24"/>
                <w:szCs w:val="24"/>
              </w:rPr>
              <w:t>Format}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lastRenderedPageBreak/>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7957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lastRenderedPageBreak/>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输入一段</w:t>
            </w:r>
            <w:r>
              <w:rPr>
                <w:rFonts w:ascii="宋体" w:eastAsia="宋体" w:hAnsi="宋体" w:hint="eastAsia"/>
                <w:sz w:val="24"/>
                <w:szCs w:val="24"/>
              </w:rPr>
              <w:t>视觉文件</w:t>
            </w:r>
            <w:r w:rsidRPr="00DD2CF9">
              <w:rPr>
                <w:rFonts w:ascii="宋体" w:eastAsia="宋体" w:hAnsi="宋体" w:hint="eastAsia"/>
                <w:sz w:val="24"/>
                <w:szCs w:val="24"/>
              </w:rPr>
              <w:t>，调用</w:t>
            </w:r>
            <w:r>
              <w:rPr>
                <w:rFonts w:ascii="宋体" w:eastAsia="宋体" w:hAnsi="宋体" w:hint="eastAsia"/>
                <w:sz w:val="24"/>
                <w:szCs w:val="24"/>
              </w:rPr>
              <w:t>VisualEvent</w:t>
            </w:r>
            <w:r>
              <w:rPr>
                <w:rFonts w:ascii="宋体" w:eastAsia="宋体" w:hAnsi="宋体"/>
                <w:sz w:val="24"/>
                <w:szCs w:val="24"/>
              </w:rPr>
              <w:t>Recognition</w:t>
            </w:r>
            <w:r w:rsidRPr="00DD2CF9">
              <w:rPr>
                <w:rFonts w:ascii="宋体" w:eastAsia="宋体" w:hAnsi="宋体" w:hint="eastAsia"/>
                <w:sz w:val="24"/>
                <w:szCs w:val="24"/>
              </w:rPr>
              <w:t>模型识别，返回识别结果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sz w:val="24"/>
                <w:szCs w:val="24"/>
              </w:rPr>
              <w:t>visualEventRecognition</w:t>
            </w:r>
            <w:r w:rsidRPr="00DD2CF9">
              <w:rPr>
                <w:rFonts w:ascii="宋体" w:eastAsia="宋体" w:hAnsi="宋体"/>
                <w:sz w:val="24"/>
                <w:szCs w:val="24"/>
              </w:rPr>
              <w:t>(String model</w:t>
            </w:r>
            <w:r w:rsidRPr="00DD2CF9">
              <w:rPr>
                <w:rFonts w:ascii="宋体" w:eastAsia="宋体" w:hAnsi="宋体" w:hint="eastAsia"/>
                <w:sz w:val="24"/>
                <w:szCs w:val="24"/>
              </w:rPr>
              <w:t>Path</w:t>
            </w:r>
            <w:r w:rsidRPr="00DD2CF9">
              <w:rPr>
                <w:rFonts w:ascii="宋体" w:eastAsia="宋体" w:hAnsi="宋体"/>
                <w:sz w:val="24"/>
                <w:szCs w:val="24"/>
              </w:rPr>
              <w:t xml:space="preserve">, </w:t>
            </w:r>
            <w:r>
              <w:rPr>
                <w:rFonts w:ascii="宋体" w:eastAsia="宋体" w:hAnsi="宋体" w:hint="eastAsia"/>
                <w:sz w:val="24"/>
                <w:szCs w:val="24"/>
              </w:rPr>
              <w:t>String</w:t>
            </w:r>
            <w:r>
              <w:rPr>
                <w:rFonts w:ascii="宋体" w:eastAsia="宋体" w:hAnsi="宋体"/>
                <w:sz w:val="24"/>
                <w:szCs w:val="24"/>
              </w:rPr>
              <w:t xml:space="preserve"> modelType, </w:t>
            </w:r>
            <w:r w:rsidRPr="00DD2CF9">
              <w:rPr>
                <w:rFonts w:ascii="宋体" w:eastAsia="宋体" w:hAnsi="宋体"/>
                <w:sz w:val="24"/>
                <w:szCs w:val="24"/>
              </w:rPr>
              <w:t>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Pr>
                <w:rFonts w:ascii="宋体" w:eastAsia="宋体" w:hAnsi="宋体" w:hint="eastAsia"/>
                <w:sz w:val="24"/>
                <w:szCs w:val="24"/>
              </w:rPr>
              <w:t>V</w:t>
            </w:r>
            <w:r w:rsidRPr="00DD2CF9">
              <w:rPr>
                <w:rFonts w:ascii="宋体" w:eastAsia="宋体" w:hAnsi="宋体"/>
                <w:sz w:val="24"/>
                <w:szCs w:val="24"/>
              </w:rPr>
              <w:t>NE</w:t>
            </w:r>
            <w:r w:rsidRPr="00DD2CF9">
              <w:rPr>
                <w:rFonts w:ascii="宋体" w:eastAsia="宋体" w:hAnsi="宋体" w:hint="eastAsia"/>
                <w:sz w:val="24"/>
                <w:szCs w:val="24"/>
              </w:rPr>
              <w:t>R模型路径</w:t>
            </w:r>
          </w:p>
          <w:p w:rsidR="004F6D12" w:rsidRDefault="004F6D12" w:rsidP="004F6D12">
            <w:pPr>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odelType -</w:t>
            </w:r>
            <w:r>
              <w:rPr>
                <w:rFonts w:ascii="宋体" w:eastAsia="宋体" w:hAnsi="宋体" w:hint="eastAsia"/>
                <w:sz w:val="24"/>
                <w:szCs w:val="24"/>
              </w:rPr>
              <w:t xml:space="preserve"> V</w:t>
            </w:r>
            <w:r w:rsidRPr="00DD2CF9">
              <w:rPr>
                <w:rFonts w:ascii="宋体" w:eastAsia="宋体" w:hAnsi="宋体"/>
                <w:sz w:val="24"/>
                <w:szCs w:val="24"/>
              </w:rPr>
              <w:t>NER</w:t>
            </w:r>
            <w:r w:rsidRPr="00DD2CF9">
              <w:rPr>
                <w:rFonts w:ascii="宋体" w:eastAsia="宋体" w:hAnsi="宋体" w:hint="eastAsia"/>
                <w:sz w:val="24"/>
                <w:szCs w:val="24"/>
              </w:rPr>
              <w:t>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w:t>
            </w:r>
            <w:r>
              <w:rPr>
                <w:rFonts w:ascii="宋体" w:eastAsia="宋体" w:hAnsi="宋体" w:hint="eastAsia"/>
                <w:sz w:val="24"/>
                <w:szCs w:val="24"/>
              </w:rPr>
              <w:t>视觉文件</w:t>
            </w:r>
            <w:r w:rsidRPr="00DD2CF9">
              <w:rPr>
                <w:rFonts w:ascii="宋体" w:eastAsia="宋体" w:hAnsi="宋体" w:hint="eastAsia"/>
                <w:sz w:val="24"/>
                <w:szCs w:val="24"/>
              </w:rPr>
              <w:t>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Default="004F6D12" w:rsidP="004F6D12"/>
    <w:p w:rsidR="004F6D12" w:rsidRPr="00DD2CF9" w:rsidRDefault="004F6D12" w:rsidP="004F6D12">
      <w:r>
        <w:t>V</w:t>
      </w:r>
      <w:r w:rsidRPr="00DD2CF9">
        <w:rPr>
          <w:rFonts w:hint="eastAsia"/>
        </w:rPr>
        <w:t>ERAnnotationFormat</w:t>
      </w:r>
      <w:r w:rsidRPr="00DD2CF9">
        <w:t xml:space="preserve"> </w:t>
      </w:r>
      <w:r w:rsidRPr="00DD2CF9">
        <w:rPr>
          <w:rFonts w:hint="eastAsia"/>
        </w:rPr>
        <w:t>J</w:t>
      </w:r>
      <w:r w:rsidRPr="00DD2CF9">
        <w:t>SON</w:t>
      </w:r>
      <w:r w:rsidRPr="00DD2CF9">
        <w:rPr>
          <w:rFonts w:hint="eastAsia"/>
        </w:rPr>
        <w:t>格式：</w:t>
      </w:r>
    </w:p>
    <w:p w:rsidR="004F6D12" w:rsidRPr="00DD2CF9" w:rsidRDefault="004F6D12" w:rsidP="004F6D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1920"/>
        <w:gridCol w:w="763"/>
        <w:gridCol w:w="3906"/>
      </w:tblGrid>
      <w:tr w:rsidR="004F6D12" w:rsidRPr="00DD2CF9" w:rsidTr="004F6D12">
        <w:trPr>
          <w:tblHeader/>
        </w:trPr>
        <w:tc>
          <w:tcPr>
            <w:tcW w:w="0" w:type="auto"/>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参数名称</w:t>
            </w:r>
          </w:p>
        </w:tc>
        <w:tc>
          <w:tcPr>
            <w:tcW w:w="0" w:type="auto"/>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类型</w:t>
            </w:r>
          </w:p>
        </w:tc>
        <w:tc>
          <w:tcPr>
            <w:tcW w:w="763" w:type="dxa"/>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必需</w:t>
            </w:r>
          </w:p>
        </w:tc>
        <w:tc>
          <w:tcPr>
            <w:tcW w:w="3906" w:type="dxa"/>
            <w:shd w:val="clear" w:color="auto" w:fill="FBFBFB"/>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详细说明</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Pr>
                <w:rFonts w:ascii="宋体" w:eastAsia="宋体" w:hAnsi="宋体" w:hint="eastAsia"/>
              </w:rPr>
              <w:t>v</w:t>
            </w:r>
            <w:r>
              <w:rPr>
                <w:rFonts w:ascii="宋体" w:eastAsia="宋体" w:hAnsi="宋体"/>
              </w:rPr>
              <w:t>isPath</w:t>
            </w:r>
          </w:p>
        </w:tc>
        <w:tc>
          <w:tcPr>
            <w:tcW w:w="0" w:type="auto"/>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string</w:t>
            </w:r>
          </w:p>
        </w:tc>
        <w:tc>
          <w:tcPr>
            <w:tcW w:w="763"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sidRPr="00DD2CF9">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DD2CF9" w:rsidRDefault="004F6D12" w:rsidP="004F6D12">
            <w:pPr>
              <w:rPr>
                <w:rFonts w:ascii="宋体" w:eastAsia="宋体" w:hAnsi="宋体"/>
              </w:rPr>
            </w:pPr>
            <w:r>
              <w:rPr>
                <w:rFonts w:ascii="宋体" w:eastAsia="宋体" w:hAnsi="宋体" w:hint="eastAsia"/>
              </w:rPr>
              <w:t>视觉文件路径</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Pr>
                <w:rFonts w:ascii="宋体" w:eastAsia="宋体" w:hAnsi="宋体"/>
              </w:rPr>
              <w:t>events</w:t>
            </w:r>
          </w:p>
        </w:tc>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array of objects</w:t>
            </w:r>
          </w:p>
        </w:tc>
        <w:tc>
          <w:tcPr>
            <w:tcW w:w="763"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词汇数组，每个元素对应结果中的一个词</w:t>
            </w:r>
          </w:p>
        </w:tc>
      </w:tr>
      <w:tr w:rsidR="004F6D12" w:rsidRPr="00DD2CF9" w:rsidTr="004F6D12">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w:t>
            </w:r>
            <w:r>
              <w:rPr>
                <w:rFonts w:ascii="宋体" w:eastAsia="宋体" w:hAnsi="宋体"/>
              </w:rPr>
              <w:t>event</w:t>
            </w:r>
            <w:r w:rsidRPr="00524B9F">
              <w:rPr>
                <w:rFonts w:ascii="宋体" w:eastAsia="宋体" w:hAnsi="宋体" w:hint="eastAsia"/>
              </w:rPr>
              <w:t>Type</w:t>
            </w:r>
          </w:p>
        </w:tc>
        <w:tc>
          <w:tcPr>
            <w:tcW w:w="0" w:type="auto"/>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I</w:t>
            </w:r>
            <w:r w:rsidRPr="00524B9F">
              <w:rPr>
                <w:rFonts w:ascii="宋体" w:eastAsia="宋体" w:hAnsi="宋体" w:hint="eastAsia"/>
              </w:rPr>
              <w:t>nt</w:t>
            </w:r>
          </w:p>
        </w:tc>
        <w:tc>
          <w:tcPr>
            <w:tcW w:w="763"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sidRPr="00524B9F">
              <w:rPr>
                <w:rFonts w:ascii="宋体" w:eastAsia="宋体" w:hAnsi="宋体"/>
              </w:rPr>
              <w:t>是</w:t>
            </w:r>
          </w:p>
        </w:tc>
        <w:tc>
          <w:tcPr>
            <w:tcW w:w="3906" w:type="dxa"/>
            <w:shd w:val="clear" w:color="auto" w:fill="FFFFFF"/>
            <w:tcMar>
              <w:top w:w="120" w:type="dxa"/>
              <w:left w:w="120" w:type="dxa"/>
              <w:bottom w:w="120" w:type="dxa"/>
              <w:right w:w="120" w:type="dxa"/>
            </w:tcMar>
            <w:vAlign w:val="center"/>
            <w:hideMark/>
          </w:tcPr>
          <w:p w:rsidR="004F6D12" w:rsidRPr="00524B9F" w:rsidRDefault="004F6D12" w:rsidP="004F6D12">
            <w:pPr>
              <w:rPr>
                <w:rFonts w:ascii="宋体" w:eastAsia="宋体" w:hAnsi="宋体"/>
              </w:rPr>
            </w:pPr>
            <w:r>
              <w:rPr>
                <w:rFonts w:ascii="宋体" w:eastAsia="宋体" w:hAnsi="宋体" w:hint="eastAsia"/>
              </w:rPr>
              <w:t>事件触发词</w:t>
            </w:r>
            <w:r w:rsidRPr="00524B9F">
              <w:rPr>
                <w:rFonts w:ascii="宋体" w:eastAsia="宋体" w:hAnsi="宋体" w:hint="eastAsia"/>
              </w:rPr>
              <w:t>类型编号</w:t>
            </w:r>
          </w:p>
        </w:tc>
      </w:tr>
      <w:tr w:rsidR="004F6D12" w:rsidRPr="00DD2CF9" w:rsidTr="004F6D12">
        <w:tc>
          <w:tcPr>
            <w:tcW w:w="0" w:type="auto"/>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c>
          <w:tcPr>
            <w:tcW w:w="0" w:type="auto"/>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c>
          <w:tcPr>
            <w:tcW w:w="763" w:type="dxa"/>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c>
          <w:tcPr>
            <w:tcW w:w="3906" w:type="dxa"/>
            <w:shd w:val="clear" w:color="auto" w:fill="FFFFFF"/>
            <w:tcMar>
              <w:top w:w="120" w:type="dxa"/>
              <w:left w:w="120" w:type="dxa"/>
              <w:bottom w:w="120" w:type="dxa"/>
              <w:right w:w="120" w:type="dxa"/>
            </w:tcMar>
            <w:vAlign w:val="center"/>
          </w:tcPr>
          <w:p w:rsidR="004F6D12" w:rsidRPr="00524B9F" w:rsidRDefault="004F6D12" w:rsidP="004F6D12">
            <w:pPr>
              <w:rPr>
                <w:rFonts w:ascii="宋体" w:eastAsia="宋体" w:hAnsi="宋体"/>
              </w:rPr>
            </w:pPr>
            <w:r w:rsidRPr="00524B9F">
              <w:rPr>
                <w:rFonts w:ascii="宋体" w:eastAsia="宋体" w:hAnsi="宋体" w:hint="eastAsia"/>
              </w:rPr>
              <w:t>……</w:t>
            </w:r>
          </w:p>
        </w:tc>
      </w:tr>
    </w:tbl>
    <w:p w:rsidR="004F6D12" w:rsidRPr="00DD2CF9" w:rsidRDefault="004F6D12" w:rsidP="004F6D12">
      <w:pPr>
        <w:pStyle w:val="4"/>
        <w:numPr>
          <w:ilvl w:val="0"/>
          <w:numId w:val="9"/>
        </w:numPr>
      </w:pPr>
      <w:bookmarkStart w:id="44" w:name="_Toc37157488"/>
      <w:r>
        <w:rPr>
          <w:rFonts w:hint="eastAsia"/>
        </w:rPr>
        <w:t>视觉事件</w:t>
      </w:r>
      <w:r w:rsidRPr="00DD2CF9">
        <w:rPr>
          <w:rFonts w:hint="eastAsia"/>
        </w:rPr>
        <w:t>链接</w:t>
      </w:r>
      <w:r w:rsidRPr="00DD2CF9">
        <w:t>模型训练</w:t>
      </w:r>
      <w:bookmarkEnd w:id="44"/>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根据训练数据集，训练</w:t>
            </w:r>
            <w:r>
              <w:rPr>
                <w:rFonts w:ascii="宋体" w:eastAsia="宋体" w:hAnsi="宋体" w:hint="eastAsia"/>
                <w:sz w:val="24"/>
                <w:szCs w:val="24"/>
              </w:rPr>
              <w:t>视觉事件</w:t>
            </w:r>
            <w:r w:rsidRPr="00DD2CF9">
              <w:rPr>
                <w:rFonts w:ascii="宋体" w:eastAsia="宋体" w:hAnsi="宋体" w:hint="eastAsia"/>
                <w:sz w:val="24"/>
                <w:szCs w:val="24"/>
              </w:rPr>
              <w:t>链接模型。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.train</w:t>
            </w:r>
            <w:r>
              <w:rPr>
                <w:rFonts w:ascii="宋体" w:eastAsia="宋体" w:hAnsi="宋体" w:hint="eastAsia"/>
                <w:sz w:val="24"/>
                <w:szCs w:val="24"/>
              </w:rPr>
              <w:t>V</w:t>
            </w:r>
            <w:r>
              <w:rPr>
                <w:rFonts w:ascii="宋体" w:eastAsia="宋体" w:hAnsi="宋体"/>
                <w:sz w:val="24"/>
                <w:szCs w:val="24"/>
              </w:rPr>
              <w:t>isual</w:t>
            </w:r>
            <w:r w:rsidRPr="00DD2CF9">
              <w:rPr>
                <w:rFonts w:ascii="宋体" w:eastAsia="宋体" w:hAnsi="宋体"/>
                <w:sz w:val="24"/>
                <w:szCs w:val="24"/>
              </w:rPr>
              <w:t>Entity</w:t>
            </w:r>
            <w:r w:rsidRPr="00DD2CF9">
              <w:rPr>
                <w:rFonts w:ascii="宋体" w:eastAsia="宋体" w:hAnsi="宋体" w:hint="eastAsia"/>
                <w:sz w:val="24"/>
                <w:szCs w:val="24"/>
              </w:rPr>
              <w:t>L</w:t>
            </w:r>
            <w:r w:rsidRPr="00DD2CF9">
              <w:rPr>
                <w:rFonts w:ascii="宋体" w:eastAsia="宋体" w:hAnsi="宋体"/>
                <w:sz w:val="24"/>
                <w:szCs w:val="24"/>
              </w:rPr>
              <w:t>ink</w:t>
            </w:r>
            <w:r w:rsidRPr="00DD2CF9">
              <w:rPr>
                <w:rFonts w:ascii="宋体" w:eastAsia="宋体" w:hAnsi="宋体" w:hint="eastAsia"/>
                <w:sz w:val="24"/>
                <w:szCs w:val="24"/>
              </w:rPr>
              <w:t>ingModel</w:t>
            </w:r>
            <w:r w:rsidRPr="00DD2CF9">
              <w:rPr>
                <w:rFonts w:ascii="宋体" w:eastAsia="宋体" w:hAnsi="宋体"/>
                <w:sz w:val="24"/>
                <w:szCs w:val="24"/>
              </w:rPr>
              <w:t>(String modelTy</w:t>
            </w:r>
            <w:r w:rsidRPr="00DD2CF9">
              <w:rPr>
                <w:rFonts w:ascii="宋体" w:eastAsia="宋体" w:hAnsi="宋体" w:hint="eastAsia"/>
                <w:sz w:val="24"/>
                <w:szCs w:val="24"/>
              </w:rPr>
              <w:t>pe</w:t>
            </w:r>
            <w:r w:rsidRPr="00DD2CF9">
              <w:rPr>
                <w:rFonts w:ascii="宋体" w:eastAsia="宋体" w:hAnsi="宋体"/>
                <w:sz w:val="24"/>
                <w:szCs w:val="24"/>
              </w:rPr>
              <w:t>, 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 xml:space="preserve">odelType – </w:t>
            </w:r>
            <w:r>
              <w:rPr>
                <w:rFonts w:ascii="宋体" w:eastAsia="宋体" w:hAnsi="宋体" w:hint="eastAsia"/>
                <w:sz w:val="24"/>
                <w:szCs w:val="24"/>
              </w:rPr>
              <w:t>视觉</w:t>
            </w:r>
            <w:r w:rsidRPr="00DD2CF9">
              <w:rPr>
                <w:rFonts w:ascii="宋体" w:eastAsia="宋体" w:hAnsi="宋体" w:hint="eastAsia"/>
                <w:sz w:val="24"/>
                <w:szCs w:val="24"/>
              </w:rPr>
              <w:t>实体链接模型类别</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训练数据</w:t>
            </w:r>
            <w:proofErr w:type="gramStart"/>
            <w:r w:rsidRPr="00DD2CF9">
              <w:rPr>
                <w:rFonts w:ascii="宋体" w:eastAsia="宋体" w:hAnsi="宋体" w:hint="eastAsia"/>
                <w:sz w:val="24"/>
                <w:szCs w:val="24"/>
              </w:rPr>
              <w:t>集访问</w:t>
            </w:r>
            <w:proofErr w:type="gramEnd"/>
            <w:r w:rsidRPr="00DD2CF9">
              <w:rPr>
                <w:rFonts w:ascii="宋体" w:eastAsia="宋体" w:hAnsi="宋体" w:hint="eastAsia"/>
                <w:sz w:val="24"/>
                <w:szCs w:val="24"/>
              </w:rPr>
              <w:t>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训练得到的模型路径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 w:rsidR="004F6D12" w:rsidRPr="00DD2CF9" w:rsidRDefault="004F6D12" w:rsidP="004F6D12">
      <w:pPr>
        <w:pStyle w:val="4"/>
        <w:numPr>
          <w:ilvl w:val="0"/>
          <w:numId w:val="9"/>
        </w:numPr>
      </w:pPr>
      <w:bookmarkStart w:id="45" w:name="_Toc37157489"/>
      <w:r>
        <w:rPr>
          <w:rFonts w:hint="eastAsia"/>
        </w:rPr>
        <w:lastRenderedPageBreak/>
        <w:t>视觉</w:t>
      </w:r>
      <w:r w:rsidRPr="00DD2CF9">
        <w:t>实体</w:t>
      </w:r>
      <w:r w:rsidRPr="00DD2CF9">
        <w:rPr>
          <w:rFonts w:hint="eastAsia"/>
        </w:rPr>
        <w:t>链接</w:t>
      </w:r>
      <w:r w:rsidRPr="00DD2CF9">
        <w:t>模型</w:t>
      </w:r>
      <w:r w:rsidRPr="00DD2CF9">
        <w:rPr>
          <w:rFonts w:hint="eastAsia"/>
        </w:rPr>
        <w:t>调用</w:t>
      </w:r>
      <w:bookmarkEnd w:id="45"/>
    </w:p>
    <w:p w:rsidR="004F6D12" w:rsidRPr="00A94D2B" w:rsidRDefault="004F6D12" w:rsidP="004F6D12">
      <w:pPr>
        <w:pStyle w:val="a3"/>
        <w:numPr>
          <w:ilvl w:val="0"/>
          <w:numId w:val="8"/>
        </w:numPr>
        <w:spacing w:line="360" w:lineRule="auto"/>
        <w:ind w:firstLineChars="0"/>
        <w:rPr>
          <w:rFonts w:ascii="宋体" w:eastAsia="宋体" w:hAnsi="宋体"/>
          <w:sz w:val="24"/>
          <w:szCs w:val="24"/>
        </w:rPr>
      </w:pPr>
      <w:r w:rsidRPr="00A94D2B">
        <w:rPr>
          <w:rFonts w:ascii="宋体" w:eastAsia="宋体" w:hAnsi="宋体" w:hint="eastAsia"/>
          <w:sz w:val="24"/>
          <w:szCs w:val="24"/>
        </w:rPr>
        <w:t>H</w:t>
      </w:r>
      <w:r w:rsidRPr="00A94D2B">
        <w:rPr>
          <w:rFonts w:ascii="宋体" w:eastAsia="宋体" w:hAnsi="宋体"/>
          <w:sz w:val="24"/>
          <w:szCs w:val="24"/>
        </w:rPr>
        <w:t>TTP</w:t>
      </w:r>
      <w:r w:rsidRPr="00A94D2B">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传一段</w:t>
            </w:r>
            <w:proofErr w:type="gramEnd"/>
            <w:r>
              <w:rPr>
                <w:rFonts w:ascii="宋体" w:eastAsia="宋体" w:hAnsi="宋体" w:hint="eastAsia"/>
                <w:sz w:val="24"/>
                <w:szCs w:val="24"/>
              </w:rPr>
              <w:t>视觉文件</w:t>
            </w:r>
            <w:r w:rsidRPr="00DD2CF9">
              <w:rPr>
                <w:rFonts w:ascii="宋体" w:eastAsia="宋体" w:hAnsi="宋体" w:hint="eastAsia"/>
                <w:sz w:val="24"/>
                <w:szCs w:val="24"/>
              </w:rPr>
              <w:t>，调用</w:t>
            </w:r>
            <w:r>
              <w:rPr>
                <w:rFonts w:ascii="宋体" w:eastAsia="宋体" w:hAnsi="宋体" w:hint="eastAsia"/>
                <w:sz w:val="24"/>
                <w:szCs w:val="24"/>
              </w:rPr>
              <w:t>视觉事件</w:t>
            </w:r>
            <w:r w:rsidRPr="00DD2CF9">
              <w:rPr>
                <w:rFonts w:ascii="宋体" w:eastAsia="宋体" w:hAnsi="宋体" w:hint="eastAsia"/>
                <w:sz w:val="24"/>
                <w:szCs w:val="24"/>
              </w:rPr>
              <w:t>链接模型，返回识别结果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Pr>
                <w:rFonts w:ascii="宋体" w:eastAsia="宋体" w:hAnsi="宋体" w:hint="eastAsia"/>
                <w:sz w:val="24"/>
                <w:szCs w:val="24"/>
              </w:rPr>
              <w:t>visualevent</w:t>
            </w:r>
            <w:r w:rsidRPr="00DD2CF9">
              <w:rPr>
                <w:rFonts w:ascii="宋体" w:eastAsia="宋体" w:hAnsi="宋体" w:hint="eastAsia"/>
                <w:sz w:val="24"/>
                <w:szCs w:val="24"/>
              </w:rPr>
              <w:t>linking</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Pr>
                <w:rFonts w:ascii="Calibri Light" w:eastAsia="宋体" w:hAnsi="Calibri Light" w:cs="Calibri Light"/>
                <w:sz w:val="24"/>
                <w:szCs w:val="24"/>
              </w:rPr>
              <w:t>vis_obj</w:t>
            </w:r>
            <w:proofErr w:type="gramStart"/>
            <w:r w:rsidRPr="00DD2CF9">
              <w:rPr>
                <w:rFonts w:ascii="Calibri Light" w:eastAsia="宋体" w:hAnsi="Calibri Light" w:cs="Calibri Light"/>
                <w:sz w:val="24"/>
                <w:szCs w:val="24"/>
              </w:rPr>
              <w:t>”:,</w:t>
            </w:r>
            <w:proofErr w:type="gramEnd"/>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  </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r>
              <w:rPr>
                <w:rFonts w:ascii="Calibri Light" w:eastAsia="宋体" w:hAnsi="Calibri Light" w:cs="Calibri Light"/>
                <w:sz w:val="24"/>
                <w:szCs w:val="24"/>
              </w:rPr>
              <w:t>trigger</w:t>
            </w:r>
            <w:proofErr w:type="gramStart"/>
            <w:r w:rsidRPr="00DD2CF9">
              <w:rPr>
                <w:rFonts w:ascii="Calibri Light" w:eastAsia="宋体" w:hAnsi="Calibri Light" w:cs="Calibri Light"/>
                <w:sz w:val="24"/>
                <w:szCs w:val="24"/>
              </w:rPr>
              <w:t>”:,</w:t>
            </w:r>
            <w:proofErr w:type="gramEnd"/>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Pr>
                <w:rFonts w:ascii="Calibri Light" w:eastAsia="宋体" w:hAnsi="Calibri Light" w:cs="Calibri Light"/>
                <w:sz w:val="24"/>
                <w:szCs w:val="24"/>
              </w:rPr>
              <w:t>person</w:t>
            </w:r>
            <w:proofErr w:type="gramStart"/>
            <w:r>
              <w:rPr>
                <w:rFonts w:ascii="Calibri Light" w:eastAsia="宋体" w:hAnsi="Calibri Light" w:cs="Calibri Light"/>
                <w:sz w:val="24"/>
                <w:szCs w:val="24"/>
              </w:rPr>
              <w:t>”:,</w:t>
            </w:r>
            <w:proofErr w:type="gramEnd"/>
            <w:r w:rsidRPr="00DD2CF9">
              <w:rPr>
                <w:rFonts w:ascii="Calibri Light" w:eastAsia="宋体" w:hAnsi="Calibri Light" w:cs="Calibri Light"/>
                <w:sz w:val="24"/>
                <w:szCs w:val="24"/>
              </w:rPr>
              <w:t>},</w:t>
            </w:r>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w:t>
            </w:r>
            <w:r>
              <w:rPr>
                <w:rFonts w:ascii="宋体" w:eastAsia="宋体" w:hAnsi="宋体" w:hint="eastAsia"/>
                <w:sz w:val="24"/>
                <w:szCs w:val="24"/>
              </w:rPr>
              <w:t>一份视觉文件</w:t>
            </w:r>
            <w:r w:rsidRPr="00DD2CF9">
              <w:rPr>
                <w:rFonts w:ascii="宋体" w:eastAsia="宋体" w:hAnsi="宋体" w:hint="eastAsia"/>
                <w:sz w:val="24"/>
                <w:szCs w:val="24"/>
              </w:rPr>
              <w:t>，调用</w:t>
            </w:r>
            <w:r>
              <w:rPr>
                <w:rFonts w:ascii="宋体" w:eastAsia="宋体" w:hAnsi="宋体" w:hint="eastAsia"/>
                <w:sz w:val="24"/>
                <w:szCs w:val="24"/>
              </w:rPr>
              <w:t>视觉事件</w:t>
            </w:r>
            <w:r w:rsidRPr="00DD2CF9">
              <w:rPr>
                <w:rFonts w:ascii="宋体" w:eastAsia="宋体" w:hAnsi="宋体" w:hint="eastAsia"/>
                <w:sz w:val="24"/>
                <w:szCs w:val="24"/>
              </w:rPr>
              <w:t>链接模型，返回链接结果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visual</w:t>
            </w:r>
            <w:r>
              <w:rPr>
                <w:rFonts w:ascii="宋体" w:eastAsia="宋体" w:hAnsi="宋体"/>
                <w:sz w:val="24"/>
                <w:szCs w:val="24"/>
              </w:rPr>
              <w:t>E</w:t>
            </w:r>
            <w:r>
              <w:rPr>
                <w:rFonts w:ascii="宋体" w:eastAsia="宋体" w:hAnsi="宋体" w:hint="eastAsia"/>
                <w:sz w:val="24"/>
                <w:szCs w:val="24"/>
              </w:rPr>
              <w:t>vent</w:t>
            </w:r>
            <w:r w:rsidRPr="00DD2CF9">
              <w:rPr>
                <w:rFonts w:ascii="宋体" w:eastAsia="宋体" w:hAnsi="宋体" w:hint="eastAsia"/>
                <w:sz w:val="24"/>
                <w:szCs w:val="24"/>
              </w:rPr>
              <w:t>Linking</w:t>
            </w:r>
            <w:r w:rsidRPr="00DD2CF9">
              <w:rPr>
                <w:rFonts w:ascii="宋体" w:eastAsia="宋体" w:hAnsi="宋体"/>
                <w:sz w:val="24"/>
                <w:szCs w:val="24"/>
              </w:rPr>
              <w:t>(String model</w:t>
            </w:r>
            <w:r w:rsidRPr="00DD2CF9">
              <w:rPr>
                <w:rFonts w:ascii="宋体" w:eastAsia="宋体" w:hAnsi="宋体" w:hint="eastAsia"/>
                <w:sz w:val="24"/>
                <w:szCs w:val="24"/>
              </w:rPr>
              <w:t>Path</w:t>
            </w:r>
            <w:r w:rsidRPr="00DD2CF9">
              <w:rPr>
                <w:rFonts w:ascii="宋体" w:eastAsia="宋体" w:hAnsi="宋体"/>
                <w:sz w:val="24"/>
                <w:szCs w:val="24"/>
              </w:rPr>
              <w:t>, String filePath)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Pr>
                <w:rFonts w:ascii="宋体" w:eastAsia="宋体" w:hAnsi="宋体"/>
                <w:sz w:val="24"/>
                <w:szCs w:val="24"/>
              </w:rPr>
              <w:t>Visual</w:t>
            </w:r>
            <w:r w:rsidRPr="00DD2CF9">
              <w:rPr>
                <w:rFonts w:ascii="宋体" w:eastAsia="宋体" w:hAnsi="宋体"/>
                <w:sz w:val="24"/>
                <w:szCs w:val="24"/>
              </w:rPr>
              <w:t>NE</w:t>
            </w:r>
            <w:r w:rsidRPr="00DD2CF9">
              <w:rPr>
                <w:rFonts w:ascii="宋体" w:eastAsia="宋体" w:hAnsi="宋体" w:hint="eastAsia"/>
                <w:sz w:val="24"/>
                <w:szCs w:val="24"/>
              </w:rPr>
              <w:t>R</w:t>
            </w:r>
            <w:r>
              <w:rPr>
                <w:rFonts w:ascii="宋体" w:eastAsia="宋体" w:hAnsi="宋体"/>
                <w:sz w:val="24"/>
                <w:szCs w:val="24"/>
              </w:rPr>
              <w:t xml:space="preserve"> </w:t>
            </w:r>
            <w:r w:rsidRPr="00DD2CF9">
              <w:rPr>
                <w:rFonts w:ascii="宋体" w:eastAsia="宋体" w:hAnsi="宋体" w:hint="eastAsia"/>
                <w:sz w:val="24"/>
                <w:szCs w:val="24"/>
              </w:rPr>
              <w:t>模型路径</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Pr>
        <w:pStyle w:val="3"/>
        <w:numPr>
          <w:ilvl w:val="2"/>
          <w:numId w:val="7"/>
        </w:numPr>
      </w:pPr>
      <w:bookmarkStart w:id="46" w:name="_Toc35719185"/>
      <w:bookmarkStart w:id="47" w:name="_Toc37157490"/>
      <w:r w:rsidRPr="00DD2CF9">
        <w:rPr>
          <w:rFonts w:hint="eastAsia"/>
        </w:rPr>
        <w:t>文本概念事件挖掘接口</w:t>
      </w:r>
      <w:bookmarkEnd w:id="46"/>
      <w:bookmarkEnd w:id="47"/>
    </w:p>
    <w:p w:rsidR="004F6D12" w:rsidRPr="00DD2CF9" w:rsidRDefault="004F6D12" w:rsidP="004F6D12">
      <w:pPr>
        <w:pStyle w:val="4"/>
        <w:numPr>
          <w:ilvl w:val="0"/>
          <w:numId w:val="9"/>
        </w:numPr>
      </w:pPr>
      <w:bookmarkStart w:id="48" w:name="_Toc37157491"/>
      <w:r w:rsidRPr="00DD2CF9">
        <w:rPr>
          <w:rFonts w:hint="eastAsia"/>
        </w:rPr>
        <w:t>事件触发词获取</w:t>
      </w:r>
      <w:bookmarkEnd w:id="48"/>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传一段</w:t>
            </w:r>
            <w:proofErr w:type="gramEnd"/>
            <w:r w:rsidRPr="00DD2CF9">
              <w:rPr>
                <w:rFonts w:ascii="宋体" w:eastAsia="宋体" w:hAnsi="宋体" w:hint="eastAsia"/>
                <w:sz w:val="24"/>
                <w:szCs w:val="24"/>
              </w:rPr>
              <w:t>JSON格式文本，调用事件挖掘模型，返回事件触发词列表</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Pr>
                <w:rFonts w:ascii="宋体" w:eastAsia="宋体" w:hAnsi="宋体" w:hint="eastAsia"/>
                <w:sz w:val="24"/>
                <w:szCs w:val="24"/>
              </w:rPr>
              <w:t>extracttrigger</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lastRenderedPageBreak/>
              <w:t>“</w:t>
            </w:r>
            <w:r w:rsidRPr="00DD2CF9">
              <w:rPr>
                <w:rFonts w:ascii="Calibri Light" w:eastAsia="宋体" w:hAnsi="Calibri Light" w:cs="Calibri Light" w:hint="eastAsia"/>
                <w:sz w:val="24"/>
                <w:szCs w:val="24"/>
              </w:rPr>
              <w:t>text</w:t>
            </w:r>
            <w:r w:rsidRPr="00DD2CF9">
              <w:rPr>
                <w:rFonts w:ascii="Calibri Light" w:eastAsia="宋体" w:hAnsi="Calibri Light" w:cs="Calibri Light"/>
                <w:sz w:val="24"/>
                <w:szCs w:val="24"/>
              </w:rPr>
              <w:t>”: “After a standout at the University, Michael Jordan joined the Bulls in 1984.</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lastRenderedPageBreak/>
              <w:t xml:space="preserve">  </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trigger</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join</w:t>
            </w:r>
            <w:r w:rsidRPr="00DD2CF9">
              <w:rPr>
                <w:rFonts w:ascii="Calibri Light" w:eastAsia="宋体" w:hAnsi="Calibri Light" w:cs="Calibri Light"/>
                <w:sz w:val="24"/>
                <w:szCs w:val="24"/>
              </w:rPr>
              <w:t>},</w:t>
            </w:r>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输入文本片段，调用事件挖掘模型，返回事件触发词</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exTrigger</w:t>
            </w:r>
            <w:r w:rsidRPr="00DD2CF9">
              <w:rPr>
                <w:rFonts w:ascii="宋体" w:eastAsia="宋体" w:hAnsi="宋体"/>
                <w:sz w:val="24"/>
                <w:szCs w:val="24"/>
              </w:rPr>
              <w:t>(String model</w:t>
            </w:r>
            <w:r w:rsidRPr="00DD2CF9">
              <w:rPr>
                <w:rFonts w:ascii="宋体" w:eastAsia="宋体" w:hAnsi="宋体" w:hint="eastAsia"/>
                <w:sz w:val="24"/>
                <w:szCs w:val="24"/>
              </w:rPr>
              <w:t>Path</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模型路径</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输入文本片段路径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w:t>
            </w:r>
            <w:r w:rsidRPr="00DD2CF9">
              <w:rPr>
                <w:rFonts w:ascii="宋体" w:eastAsia="宋体" w:hAnsi="宋体"/>
                <w:sz w:val="24"/>
                <w:szCs w:val="24"/>
              </w:rPr>
              <w:t>t</w:t>
            </w:r>
            <w:r w:rsidRPr="00DD2CF9">
              <w:rPr>
                <w:rFonts w:ascii="宋体" w:eastAsia="宋体" w:hAnsi="宋体" w:hint="eastAsia"/>
                <w:sz w:val="24"/>
                <w:szCs w:val="24"/>
              </w:rPr>
              <w: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 w:rsidR="004F6D12" w:rsidRPr="00DD2CF9" w:rsidRDefault="004F6D12" w:rsidP="004F6D12">
      <w:pPr>
        <w:pStyle w:val="4"/>
        <w:numPr>
          <w:ilvl w:val="0"/>
          <w:numId w:val="9"/>
        </w:numPr>
      </w:pPr>
      <w:bookmarkStart w:id="49" w:name="_Toc37157492"/>
      <w:r w:rsidRPr="00DD2CF9">
        <w:rPr>
          <w:rFonts w:hint="eastAsia"/>
        </w:rPr>
        <w:t>事件元素获取</w:t>
      </w:r>
      <w:bookmarkEnd w:id="49"/>
    </w:p>
    <w:p w:rsidR="004F6D12" w:rsidRPr="00DD2CF9" w:rsidRDefault="004F6D12" w:rsidP="004F6D12">
      <w:pPr>
        <w:pStyle w:val="a3"/>
        <w:numPr>
          <w:ilvl w:val="0"/>
          <w:numId w:val="9"/>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w:t>
            </w:r>
            <w:proofErr w:type="gramStart"/>
            <w:r w:rsidRPr="00DD2CF9">
              <w:rPr>
                <w:rFonts w:ascii="宋体" w:eastAsia="宋体" w:hAnsi="宋体" w:hint="eastAsia"/>
                <w:sz w:val="24"/>
                <w:szCs w:val="24"/>
              </w:rPr>
              <w:t>传一段</w:t>
            </w:r>
            <w:proofErr w:type="gramEnd"/>
            <w:r w:rsidRPr="00DD2CF9">
              <w:rPr>
                <w:rFonts w:ascii="宋体" w:eastAsia="宋体" w:hAnsi="宋体" w:hint="eastAsia"/>
                <w:sz w:val="24"/>
                <w:szCs w:val="24"/>
              </w:rPr>
              <w:t>JSON格式文本，调用事件挖掘模型，根据触发词，返回事件元素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Pr>
                <w:rFonts w:ascii="宋体" w:eastAsia="宋体" w:hAnsi="宋体" w:hint="eastAsia"/>
                <w:sz w:val="24"/>
                <w:szCs w:val="24"/>
              </w:rPr>
              <w:t>extractargument</w:t>
            </w:r>
            <w:r w:rsidRPr="00DD2CF9">
              <w:rPr>
                <w:rFonts w:ascii="宋体" w:eastAsia="宋体" w:hAnsi="宋体"/>
                <w:sz w:val="24"/>
                <w:szCs w:val="24"/>
              </w:rPr>
              <w:t>/{modelPath}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text</w:t>
            </w:r>
            <w:r w:rsidRPr="00DD2CF9">
              <w:rPr>
                <w:rFonts w:ascii="Calibri Light" w:eastAsia="宋体" w:hAnsi="Calibri Light" w:cs="Calibri Light"/>
                <w:sz w:val="24"/>
                <w:szCs w:val="24"/>
              </w:rPr>
              <w:t>”: “After a standout at the University, Michael Jordan joined the Bulls in 1984.</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t</w:t>
            </w:r>
            <w:r w:rsidRPr="00DD2CF9">
              <w:rPr>
                <w:rFonts w:ascii="Calibri Light" w:eastAsia="宋体" w:hAnsi="Calibri Light" w:cs="Calibri Light" w:hint="eastAsia"/>
                <w:sz w:val="24"/>
                <w:szCs w:val="24"/>
              </w:rPr>
              <w:t>rigger</w:t>
            </w:r>
            <w:r w:rsidRPr="00DD2CF9">
              <w:rPr>
                <w:rFonts w:ascii="Calibri Light" w:eastAsia="宋体" w:hAnsi="Calibri Light" w:cs="Calibri Light"/>
                <w:sz w:val="24"/>
                <w:szCs w:val="24"/>
              </w:rPr>
              <w:t>: join;</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lastRenderedPageBreak/>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lastRenderedPageBreak/>
              <w:t xml:space="preserve">  </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trigger</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join</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 xml:space="preserve">“person”: Michael Jordan </w:t>
            </w:r>
          </w:p>
          <w:p w:rsidR="004F6D12" w:rsidRPr="00DD2CF9" w:rsidRDefault="004F6D12" w:rsidP="004F6D12">
            <w:pPr>
              <w:ind w:firstLineChars="500" w:firstLine="1200"/>
              <w:jc w:val="left"/>
              <w:rPr>
                <w:rFonts w:ascii="Calibri Light" w:eastAsia="宋体" w:hAnsi="Calibri Light" w:cs="Calibri Light"/>
                <w:sz w:val="24"/>
                <w:szCs w:val="24"/>
              </w:rPr>
            </w:pPr>
            <w:r w:rsidRPr="00DD2CF9">
              <w:rPr>
                <w:rFonts w:ascii="Calibri Light" w:eastAsia="宋体" w:hAnsi="Calibri Light" w:cs="Calibri Light"/>
                <w:sz w:val="24"/>
                <w:szCs w:val="24"/>
              </w:rPr>
              <w:t>“location”: Bulls},</w:t>
            </w:r>
          </w:p>
          <w:p w:rsidR="004F6D12" w:rsidRPr="00DD2CF9" w:rsidRDefault="004F6D12" w:rsidP="004F6D12">
            <w:pPr>
              <w:ind w:firstLineChars="550" w:firstLine="13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DD2CF9" w:rsidRDefault="004F6D12" w:rsidP="004F6D12">
      <w:pPr>
        <w:pStyle w:val="a3"/>
        <w:numPr>
          <w:ilvl w:val="0"/>
          <w:numId w:val="9"/>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输入文本片段，调用事件挖掘模型，根据触发词，返回事件元素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w:t>
            </w:r>
            <w:r>
              <w:rPr>
                <w:rFonts w:ascii="宋体" w:eastAsia="宋体" w:hAnsi="宋体" w:hint="eastAsia"/>
                <w:sz w:val="24"/>
                <w:szCs w:val="24"/>
              </w:rPr>
              <w:t>exArgument</w:t>
            </w:r>
            <w:r w:rsidRPr="00DD2CF9">
              <w:rPr>
                <w:rFonts w:ascii="宋体" w:eastAsia="宋体" w:hAnsi="宋体"/>
                <w:sz w:val="24"/>
                <w:szCs w:val="24"/>
              </w:rPr>
              <w:t>(String model</w:t>
            </w:r>
            <w:r w:rsidRPr="00DD2CF9">
              <w:rPr>
                <w:rFonts w:ascii="宋体" w:eastAsia="宋体" w:hAnsi="宋体" w:hint="eastAsia"/>
                <w:sz w:val="24"/>
                <w:szCs w:val="24"/>
              </w:rPr>
              <w:t>Path</w:t>
            </w:r>
            <w:r w:rsidRPr="00DD2CF9">
              <w:rPr>
                <w:rFonts w:ascii="宋体" w:eastAsia="宋体" w:hAnsi="宋体"/>
                <w:sz w:val="24"/>
                <w:szCs w:val="24"/>
              </w:rPr>
              <w:t>, S</w:t>
            </w:r>
            <w:r w:rsidRPr="00DD2CF9">
              <w:rPr>
                <w:rFonts w:ascii="宋体" w:eastAsia="宋体" w:hAnsi="宋体" w:hint="eastAsia"/>
                <w:sz w:val="24"/>
                <w:szCs w:val="24"/>
              </w:rPr>
              <w:t>tring</w:t>
            </w:r>
            <w:r w:rsidRPr="00DD2CF9">
              <w:rPr>
                <w:rFonts w:ascii="宋体" w:eastAsia="宋体" w:hAnsi="宋体"/>
                <w:sz w:val="24"/>
                <w:szCs w:val="24"/>
              </w:rPr>
              <w:t xml:space="preserve"> </w:t>
            </w:r>
            <w:r w:rsidRPr="00DD2CF9">
              <w:rPr>
                <w:rFonts w:ascii="宋体" w:eastAsia="宋体" w:hAnsi="宋体" w:hint="eastAsia"/>
                <w:sz w:val="24"/>
                <w:szCs w:val="24"/>
              </w:rPr>
              <w:t>eventword</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模型路径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eventword</w:t>
            </w:r>
            <w:r w:rsidRPr="00DD2CF9">
              <w:rPr>
                <w:rFonts w:ascii="宋体" w:eastAsia="宋体" w:hAnsi="宋体"/>
                <w:sz w:val="24"/>
                <w:szCs w:val="24"/>
              </w:rPr>
              <w:t xml:space="preserve"> – </w:t>
            </w:r>
            <w:r w:rsidRPr="00DD2CF9">
              <w:rPr>
                <w:rFonts w:ascii="宋体" w:eastAsia="宋体" w:hAnsi="宋体" w:hint="eastAsia"/>
                <w:sz w:val="24"/>
                <w:szCs w:val="24"/>
              </w:rPr>
              <w:t>触发词</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输入文本片段路径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w:t>
            </w:r>
            <w:r w:rsidRPr="00DD2CF9">
              <w:rPr>
                <w:rFonts w:ascii="宋体" w:eastAsia="宋体" w:hAnsi="宋体"/>
                <w:sz w:val="24"/>
                <w:szCs w:val="24"/>
              </w:rPr>
              <w:t>t</w:t>
            </w:r>
            <w:r w:rsidRPr="00DD2CF9">
              <w:rPr>
                <w:rFonts w:ascii="宋体" w:eastAsia="宋体" w:hAnsi="宋体" w:hint="eastAsia"/>
                <w:sz w:val="24"/>
                <w:szCs w:val="24"/>
              </w:rPr>
              <w: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Pr>
        <w:pStyle w:val="2"/>
        <w:numPr>
          <w:ilvl w:val="1"/>
          <w:numId w:val="7"/>
        </w:numPr>
      </w:pPr>
      <w:bookmarkStart w:id="50" w:name="_Toc35719186"/>
      <w:bookmarkStart w:id="51" w:name="_Toc37157493"/>
      <w:r w:rsidRPr="00DD2CF9">
        <w:rPr>
          <w:rFonts w:hint="eastAsia"/>
        </w:rPr>
        <w:t>属性填充和关系抽取接口</w:t>
      </w:r>
      <w:bookmarkEnd w:id="50"/>
      <w:bookmarkEnd w:id="51"/>
    </w:p>
    <w:p w:rsidR="004F6D12" w:rsidRPr="00DD2CF9" w:rsidRDefault="004F6D12" w:rsidP="004F6D12">
      <w:pPr>
        <w:rPr>
          <w:sz w:val="24"/>
          <w:szCs w:val="28"/>
        </w:rPr>
      </w:pPr>
      <w:r w:rsidRPr="00DD2CF9">
        <w:rPr>
          <w:rFonts w:hint="eastAsia"/>
          <w:sz w:val="24"/>
          <w:szCs w:val="28"/>
        </w:rPr>
        <w:t>说明：克服数据噪音大、信息不完全、</w:t>
      </w:r>
      <w:proofErr w:type="gramStart"/>
      <w:r w:rsidRPr="00DD2CF9">
        <w:rPr>
          <w:rFonts w:hint="eastAsia"/>
          <w:sz w:val="24"/>
          <w:szCs w:val="28"/>
        </w:rPr>
        <w:t>带标数据</w:t>
      </w:r>
      <w:proofErr w:type="gramEnd"/>
      <w:r w:rsidRPr="00DD2CF9">
        <w:rPr>
          <w:rFonts w:hint="eastAsia"/>
          <w:sz w:val="24"/>
          <w:szCs w:val="28"/>
        </w:rPr>
        <w:t>少等挑战，实现一套文本属性填充和关系抽取软件接口，支撑构建领域知识图谱。</w:t>
      </w:r>
    </w:p>
    <w:p w:rsidR="004F6D12" w:rsidRPr="00DD2CF9" w:rsidRDefault="004F6D12" w:rsidP="004F6D12">
      <w:pPr>
        <w:pStyle w:val="3"/>
        <w:numPr>
          <w:ilvl w:val="2"/>
          <w:numId w:val="7"/>
        </w:numPr>
      </w:pPr>
      <w:bookmarkStart w:id="52" w:name="_Toc35719187"/>
      <w:bookmarkStart w:id="53" w:name="_Toc37157494"/>
      <w:r w:rsidRPr="00DD2CF9">
        <w:rPr>
          <w:rFonts w:hint="eastAsia"/>
        </w:rPr>
        <w:t>属性填充接口</w:t>
      </w:r>
      <w:bookmarkEnd w:id="52"/>
      <w:bookmarkEnd w:id="53"/>
    </w:p>
    <w:p w:rsidR="004F6D12" w:rsidRPr="00DD2CF9" w:rsidRDefault="004F6D12" w:rsidP="004F6D12">
      <w:pPr>
        <w:pStyle w:val="4"/>
        <w:numPr>
          <w:ilvl w:val="0"/>
          <w:numId w:val="9"/>
        </w:numPr>
      </w:pPr>
      <w:bookmarkStart w:id="54" w:name="_Toc35642061"/>
      <w:bookmarkStart w:id="55" w:name="_Toc35719188"/>
      <w:bookmarkStart w:id="56" w:name="_Toc37157495"/>
      <w:r w:rsidRPr="00DD2CF9">
        <w:rPr>
          <w:rFonts w:hint="eastAsia"/>
        </w:rPr>
        <w:t>文本属性填充</w:t>
      </w:r>
      <w:r w:rsidRPr="00DD2CF9">
        <w:t>模型训练</w:t>
      </w:r>
      <w:bookmarkEnd w:id="54"/>
      <w:bookmarkEnd w:id="55"/>
      <w:bookmarkEnd w:id="56"/>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proofErr w:type="gramStart"/>
            <w:r w:rsidRPr="00DD2CF9">
              <w:rPr>
                <w:rFonts w:ascii="宋体" w:eastAsia="宋体" w:hAnsi="宋体" w:hint="eastAsia"/>
                <w:sz w:val="24"/>
                <w:szCs w:val="24"/>
              </w:rPr>
              <w:t>输入带标文本</w:t>
            </w:r>
            <w:proofErr w:type="gramEnd"/>
            <w:r w:rsidRPr="00DD2CF9">
              <w:rPr>
                <w:rFonts w:ascii="宋体" w:eastAsia="宋体" w:hAnsi="宋体" w:hint="eastAsia"/>
                <w:sz w:val="24"/>
                <w:szCs w:val="24"/>
              </w:rPr>
              <w:t>，训练文本属性填充模型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lastRenderedPageBreak/>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.trainSlotFilling(String model</w:t>
            </w:r>
            <w:r w:rsidRPr="00DD2CF9">
              <w:rPr>
                <w:rFonts w:ascii="宋体" w:eastAsia="宋体" w:hAnsi="宋体" w:hint="eastAsia"/>
                <w:sz w:val="24"/>
                <w:szCs w:val="24"/>
              </w:rPr>
              <w:t>Type</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 xml:space="preserve">odelType – </w:t>
            </w:r>
            <w:r w:rsidRPr="00DD2CF9">
              <w:rPr>
                <w:rFonts w:ascii="宋体" w:eastAsia="宋体" w:hAnsi="宋体" w:hint="eastAsia"/>
                <w:sz w:val="24"/>
                <w:szCs w:val="24"/>
              </w:rPr>
              <w:t>属性填充模型类型</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modelPath</w:t>
            </w:r>
            <w:r w:rsidRPr="00DD2CF9">
              <w:rPr>
                <w:rFonts w:ascii="宋体" w:eastAsia="宋体" w:hAnsi="宋体"/>
                <w:sz w:val="24"/>
                <w:szCs w:val="24"/>
              </w:rPr>
              <w:t xml:space="preserve"> – </w:t>
            </w:r>
            <w:r w:rsidRPr="00DD2CF9">
              <w:rPr>
                <w:rFonts w:ascii="宋体" w:eastAsia="宋体" w:hAnsi="宋体" w:hint="eastAsia"/>
                <w:sz w:val="24"/>
                <w:szCs w:val="24"/>
              </w:rPr>
              <w:t>模型访问路径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 w:rsidR="004F6D12" w:rsidRPr="00DD2CF9" w:rsidRDefault="004F6D12" w:rsidP="004F6D12">
      <w:pPr>
        <w:pStyle w:val="4"/>
        <w:numPr>
          <w:ilvl w:val="0"/>
          <w:numId w:val="9"/>
        </w:numPr>
      </w:pPr>
      <w:bookmarkStart w:id="57" w:name="_Toc35642062"/>
      <w:bookmarkStart w:id="58" w:name="_Toc35719189"/>
      <w:bookmarkStart w:id="59" w:name="_Toc37157496"/>
      <w:r w:rsidRPr="00DD2CF9">
        <w:t>文本</w:t>
      </w:r>
      <w:r w:rsidRPr="00DD2CF9">
        <w:rPr>
          <w:rFonts w:hint="eastAsia"/>
        </w:rPr>
        <w:t>属性填充</w:t>
      </w:r>
      <w:r w:rsidRPr="00DD2CF9">
        <w:t>模型</w:t>
      </w:r>
      <w:r w:rsidRPr="00DD2CF9">
        <w:rPr>
          <w:rFonts w:hint="eastAsia"/>
        </w:rPr>
        <w:t>调用</w:t>
      </w:r>
      <w:bookmarkEnd w:id="57"/>
      <w:bookmarkEnd w:id="58"/>
      <w:bookmarkEnd w:id="59"/>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上传J</w:t>
            </w:r>
            <w:r w:rsidRPr="00DD2CF9">
              <w:rPr>
                <w:rFonts w:ascii="宋体" w:eastAsia="宋体" w:hAnsi="宋体"/>
                <w:sz w:val="24"/>
                <w:szCs w:val="24"/>
              </w:rPr>
              <w:t>SON</w:t>
            </w:r>
            <w:r w:rsidRPr="00DD2CF9">
              <w:rPr>
                <w:rFonts w:ascii="宋体" w:eastAsia="宋体" w:hAnsi="宋体" w:hint="eastAsia"/>
                <w:sz w:val="24"/>
                <w:szCs w:val="24"/>
              </w:rPr>
              <w:t>格式文本，调用文本属性填充模型，返回填充结果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s</w:t>
            </w:r>
            <w:r w:rsidRPr="00DD2CF9">
              <w:rPr>
                <w:rFonts w:ascii="宋体" w:eastAsia="宋体" w:hAnsi="宋体"/>
                <w:sz w:val="24"/>
                <w:szCs w:val="24"/>
              </w:rPr>
              <w:t>lotfilling/{modelPath}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text</w:t>
            </w:r>
            <w:r w:rsidRPr="00DD2CF9">
              <w:rPr>
                <w:rFonts w:ascii="Calibri Light" w:eastAsia="宋体" w:hAnsi="Calibri Light" w:cs="Calibri Light"/>
                <w:sz w:val="24"/>
                <w:szCs w:val="24"/>
              </w:rPr>
              <w:t>”: “After a standout at the University, Michael Jordan joined the Bulls in 1984.</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“entityTypes</w:t>
            </w:r>
            <w:proofErr w:type="gramStart"/>
            <w:r w:rsidRPr="00DD2CF9">
              <w:rPr>
                <w:rFonts w:ascii="Calibri Light" w:eastAsia="宋体" w:hAnsi="Calibri Light" w:cs="Calibri Light"/>
                <w:sz w:val="24"/>
                <w:szCs w:val="24"/>
              </w:rPr>
              <w:t>”:[</w:t>
            </w:r>
            <w:proofErr w:type="gramEnd"/>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entityType</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 xml:space="preserve"> 90</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“slots</w:t>
            </w:r>
            <w:proofErr w:type="gramStart"/>
            <w:r w:rsidRPr="00DD2CF9">
              <w:rPr>
                <w:rFonts w:ascii="Calibri Light" w:eastAsia="宋体" w:hAnsi="Calibri Light" w:cs="Calibri Light"/>
                <w:sz w:val="24"/>
                <w:szCs w:val="24"/>
              </w:rPr>
              <w:t>”:[</w:t>
            </w:r>
            <w:proofErr w:type="gramEnd"/>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sid</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19011</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sid</w:t>
            </w:r>
            <w:r w:rsidRPr="00DD2CF9">
              <w:rPr>
                <w:rFonts w:ascii="Calibri Light" w:eastAsia="宋体" w:hAnsi="Calibri Light" w:cs="Calibri Light"/>
                <w:sz w:val="24"/>
                <w:szCs w:val="24"/>
              </w:rPr>
              <w:t>”:90011</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hint="eastAsia"/>
                <w:sz w:val="24"/>
                <w:szCs w:val="24"/>
              </w:rPr>
              <w:t>……</w:t>
            </w:r>
          </w:p>
          <w:p w:rsidR="004F6D12" w:rsidRPr="00DD2CF9" w:rsidRDefault="004F6D12" w:rsidP="004F6D12">
            <w:pPr>
              <w:ind w:firstLineChars="250" w:firstLine="60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50" w:firstLine="60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“left_mid”: 986546,</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“right_mid”</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 xml:space="preserve"> 999999,</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“sid”:19011</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lastRenderedPageBreak/>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4F6D12"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lastRenderedPageBreak/>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输入一段文本，调用文本属性填充模型识别，返回填充结果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.slotFilling(String model</w:t>
            </w:r>
            <w:r w:rsidRPr="00DD2CF9">
              <w:rPr>
                <w:rFonts w:ascii="宋体" w:eastAsia="宋体" w:hAnsi="宋体" w:hint="eastAsia"/>
                <w:sz w:val="24"/>
                <w:szCs w:val="24"/>
              </w:rPr>
              <w:t>Path</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文本属性填充模型路径</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Pr>
        <w:rPr>
          <w:color w:val="FF0000"/>
          <w:sz w:val="28"/>
          <w:szCs w:val="28"/>
        </w:rPr>
      </w:pPr>
    </w:p>
    <w:p w:rsidR="004F6D12" w:rsidRPr="00DD2CF9" w:rsidRDefault="004F6D12" w:rsidP="004F6D12">
      <w:pPr>
        <w:pStyle w:val="3"/>
        <w:numPr>
          <w:ilvl w:val="2"/>
          <w:numId w:val="7"/>
        </w:numPr>
      </w:pPr>
      <w:bookmarkStart w:id="60" w:name="_Toc35719190"/>
      <w:bookmarkStart w:id="61" w:name="_Toc37157497"/>
      <w:r w:rsidRPr="00DD2CF9">
        <w:rPr>
          <w:rFonts w:hint="eastAsia"/>
        </w:rPr>
        <w:t>关系抽取接口</w:t>
      </w:r>
      <w:bookmarkEnd w:id="60"/>
      <w:bookmarkEnd w:id="61"/>
    </w:p>
    <w:p w:rsidR="004F6D12" w:rsidRPr="00DD2CF9" w:rsidRDefault="004F6D12" w:rsidP="004F6D12">
      <w:pPr>
        <w:pStyle w:val="4"/>
        <w:numPr>
          <w:ilvl w:val="0"/>
          <w:numId w:val="9"/>
        </w:numPr>
      </w:pPr>
      <w:bookmarkStart w:id="62" w:name="_Toc35719191"/>
      <w:bookmarkStart w:id="63" w:name="_Toc37157498"/>
      <w:r w:rsidRPr="00DD2CF9">
        <w:t>文本</w:t>
      </w:r>
      <w:r w:rsidRPr="00DD2CF9">
        <w:rPr>
          <w:rFonts w:hint="eastAsia"/>
        </w:rPr>
        <w:t>关系抽取</w:t>
      </w:r>
      <w:r w:rsidRPr="00DD2CF9">
        <w:t>模型训练</w:t>
      </w:r>
      <w:bookmarkEnd w:id="62"/>
      <w:bookmarkEnd w:id="63"/>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proofErr w:type="gramStart"/>
            <w:r w:rsidRPr="00DD2CF9">
              <w:rPr>
                <w:rFonts w:ascii="宋体" w:eastAsia="宋体" w:hAnsi="宋体" w:hint="eastAsia"/>
                <w:sz w:val="24"/>
                <w:szCs w:val="24"/>
              </w:rPr>
              <w:t>输入带标文本</w:t>
            </w:r>
            <w:proofErr w:type="gramEnd"/>
            <w:r w:rsidRPr="00DD2CF9">
              <w:rPr>
                <w:rFonts w:ascii="宋体" w:eastAsia="宋体" w:hAnsi="宋体" w:hint="eastAsia"/>
                <w:sz w:val="24"/>
                <w:szCs w:val="24"/>
              </w:rPr>
              <w:t>，训练关系抽取模型</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.trainRelationExtractionModel(String model</w:t>
            </w:r>
            <w:r w:rsidRPr="00DD2CF9">
              <w:rPr>
                <w:rFonts w:ascii="宋体" w:eastAsia="宋体" w:hAnsi="宋体" w:hint="eastAsia"/>
                <w:sz w:val="24"/>
                <w:szCs w:val="24"/>
              </w:rPr>
              <w:t>Type</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 xml:space="preserve">odelType – </w:t>
            </w:r>
            <w:r w:rsidRPr="00DD2CF9">
              <w:rPr>
                <w:rFonts w:ascii="宋体" w:eastAsia="宋体" w:hAnsi="宋体" w:hint="eastAsia"/>
                <w:sz w:val="24"/>
                <w:szCs w:val="24"/>
              </w:rPr>
              <w:t>文本关系抽取模型类型</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modelPath</w:t>
            </w:r>
            <w:r w:rsidRPr="00DD2CF9">
              <w:rPr>
                <w:rFonts w:ascii="宋体" w:eastAsia="宋体" w:hAnsi="宋体"/>
                <w:sz w:val="24"/>
                <w:szCs w:val="24"/>
              </w:rPr>
              <w:t xml:space="preserve"> – </w:t>
            </w:r>
            <w:r w:rsidRPr="00DD2CF9">
              <w:rPr>
                <w:rFonts w:ascii="宋体" w:eastAsia="宋体" w:hAnsi="宋体" w:hint="eastAsia"/>
                <w:sz w:val="24"/>
                <w:szCs w:val="24"/>
              </w:rPr>
              <w:t>训练得到模型的路径</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4F6D12" w:rsidRPr="00DD2CF9" w:rsidRDefault="004F6D12" w:rsidP="004F6D12"/>
    <w:p w:rsidR="004F6D12" w:rsidRPr="00DD2CF9" w:rsidRDefault="004F6D12" w:rsidP="004F6D12">
      <w:pPr>
        <w:pStyle w:val="4"/>
        <w:numPr>
          <w:ilvl w:val="0"/>
          <w:numId w:val="9"/>
        </w:numPr>
      </w:pPr>
      <w:bookmarkStart w:id="64" w:name="_Toc35719192"/>
      <w:bookmarkStart w:id="65" w:name="_Toc37157499"/>
      <w:r w:rsidRPr="00DD2CF9">
        <w:t>文本</w:t>
      </w:r>
      <w:r w:rsidRPr="00DD2CF9">
        <w:rPr>
          <w:rFonts w:hint="eastAsia"/>
        </w:rPr>
        <w:t>关系抽取</w:t>
      </w:r>
      <w:r w:rsidRPr="00DD2CF9">
        <w:t>模型</w:t>
      </w:r>
      <w:r w:rsidRPr="00DD2CF9">
        <w:rPr>
          <w:rFonts w:hint="eastAsia"/>
        </w:rPr>
        <w:t>调用</w:t>
      </w:r>
      <w:bookmarkEnd w:id="64"/>
      <w:bookmarkEnd w:id="65"/>
    </w:p>
    <w:p w:rsidR="004F6D12" w:rsidRPr="00DD2CF9"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H</w:t>
      </w:r>
      <w:r w:rsidRPr="00DD2CF9">
        <w:rPr>
          <w:rFonts w:ascii="宋体" w:eastAsia="宋体" w:hAnsi="宋体"/>
          <w:sz w:val="24"/>
          <w:szCs w:val="24"/>
        </w:rPr>
        <w:t>TTP</w:t>
      </w:r>
      <w:r w:rsidRPr="00DD2CF9">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上传J</w:t>
            </w:r>
            <w:r w:rsidRPr="00DD2CF9">
              <w:rPr>
                <w:rFonts w:ascii="宋体" w:eastAsia="宋体" w:hAnsi="宋体"/>
                <w:sz w:val="24"/>
                <w:szCs w:val="24"/>
              </w:rPr>
              <w:t>SON</w:t>
            </w:r>
            <w:r w:rsidRPr="00DD2CF9">
              <w:rPr>
                <w:rFonts w:ascii="宋体" w:eastAsia="宋体" w:hAnsi="宋体" w:hint="eastAsia"/>
                <w:sz w:val="24"/>
                <w:szCs w:val="24"/>
              </w:rPr>
              <w:t>格式文本，调用文本关系抽取模型，返回抽取结果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HTTP </w:t>
            </w:r>
            <w:r w:rsidRPr="00DD2CF9">
              <w:rPr>
                <w:rFonts w:ascii="宋体" w:eastAsia="宋体" w:hAnsi="宋体" w:hint="eastAsia"/>
                <w:sz w:val="24"/>
                <w:szCs w:val="24"/>
              </w:rPr>
              <w:t>P</w:t>
            </w:r>
            <w:r w:rsidRPr="00DD2CF9">
              <w:rPr>
                <w:rFonts w:ascii="宋体" w:eastAsia="宋体" w:hAnsi="宋体"/>
                <w:sz w:val="24"/>
                <w:szCs w:val="24"/>
              </w:rPr>
              <w:t>OST /_api</w:t>
            </w:r>
            <w:r w:rsidRPr="00DD2CF9">
              <w:rPr>
                <w:rFonts w:ascii="宋体" w:eastAsia="宋体" w:hAnsi="宋体" w:hint="eastAsia"/>
                <w:sz w:val="24"/>
                <w:szCs w:val="24"/>
              </w:rPr>
              <w:t>/</w:t>
            </w:r>
            <w:r>
              <w:rPr>
                <w:rFonts w:ascii="宋体" w:eastAsia="宋体" w:hAnsi="宋体" w:hint="eastAsia"/>
                <w:sz w:val="24"/>
                <w:szCs w:val="24"/>
              </w:rPr>
              <w:t>ckc</w:t>
            </w:r>
            <w:r w:rsidRPr="00DD2CF9">
              <w:rPr>
                <w:rFonts w:ascii="宋体" w:eastAsia="宋体" w:hAnsi="宋体"/>
                <w:sz w:val="24"/>
                <w:szCs w:val="24"/>
              </w:rPr>
              <w:t>/</w:t>
            </w:r>
            <w:r w:rsidRPr="00DD2CF9">
              <w:rPr>
                <w:rFonts w:ascii="宋体" w:eastAsia="宋体" w:hAnsi="宋体" w:hint="eastAsia"/>
                <w:sz w:val="24"/>
                <w:szCs w:val="24"/>
              </w:rPr>
              <w:t>relation</w:t>
            </w:r>
            <w:r w:rsidRPr="00DD2CF9">
              <w:rPr>
                <w:rFonts w:ascii="宋体" w:eastAsia="宋体" w:hAnsi="宋体"/>
                <w:sz w:val="24"/>
                <w:szCs w:val="24"/>
              </w:rPr>
              <w:t>extraction/{modelPath}</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lastRenderedPageBreak/>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无</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B</w:t>
            </w:r>
            <w:r w:rsidRPr="00DD2CF9">
              <w:rPr>
                <w:rFonts w:ascii="宋体" w:eastAsia="宋体" w:hAnsi="宋体" w:hint="eastAsia"/>
                <w:sz w:val="24"/>
                <w:szCs w:val="24"/>
              </w:rPr>
              <w:t>ody</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text</w:t>
            </w:r>
            <w:r w:rsidRPr="00DD2CF9">
              <w:rPr>
                <w:rFonts w:ascii="Calibri Light" w:eastAsia="宋体" w:hAnsi="Calibri Light" w:cs="Calibri Light"/>
                <w:sz w:val="24"/>
                <w:szCs w:val="24"/>
              </w:rPr>
              <w:t>”: “After a standout at the University, Michael Jordan joined the Bulls in 1984.</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“entit</w:t>
            </w:r>
            <w:r w:rsidRPr="00DD2CF9">
              <w:rPr>
                <w:rFonts w:ascii="Calibri Light" w:eastAsia="宋体" w:hAnsi="Calibri Light" w:cs="Calibri Light" w:hint="eastAsia"/>
                <w:sz w:val="24"/>
                <w:szCs w:val="24"/>
              </w:rPr>
              <w:t>i</w:t>
            </w:r>
            <w:r w:rsidRPr="00DD2CF9">
              <w:rPr>
                <w:rFonts w:ascii="Calibri Light" w:eastAsia="宋体" w:hAnsi="Calibri Light" w:cs="Calibri Light"/>
                <w:sz w:val="24"/>
                <w:szCs w:val="24"/>
              </w:rPr>
              <w:t>es</w:t>
            </w:r>
            <w:proofErr w:type="gramStart"/>
            <w:r w:rsidRPr="00DD2CF9">
              <w:rPr>
                <w:rFonts w:ascii="Calibri Light" w:eastAsia="宋体" w:hAnsi="Calibri Light" w:cs="Calibri Light"/>
                <w:sz w:val="24"/>
                <w:szCs w:val="24"/>
              </w:rPr>
              <w:t>”:[</w:t>
            </w:r>
            <w:proofErr w:type="gramEnd"/>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“mid”: 986546</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entityMention</w:t>
            </w:r>
            <w:r w:rsidRPr="00DD2CF9">
              <w:rPr>
                <w:rFonts w:ascii="Calibri Light" w:eastAsia="宋体" w:hAnsi="Calibri Light" w:cs="Calibri Light"/>
                <w:sz w:val="24"/>
                <w:szCs w:val="24"/>
              </w:rPr>
              <w:t>”</w:t>
            </w:r>
            <w:proofErr w:type="gramStart"/>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Michael</w:t>
            </w:r>
            <w:proofErr w:type="gramEnd"/>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Jordan</w:t>
            </w:r>
            <w:r w:rsidRPr="00DD2CF9">
              <w:rPr>
                <w:rFonts w:ascii="Calibri Light" w:eastAsia="宋体" w:hAnsi="Calibri Light" w:cs="Calibri Light"/>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w:t>
            </w:r>
            <w:r w:rsidRPr="00DD2CF9">
              <w:rPr>
                <w:rFonts w:ascii="Calibri Light" w:eastAsia="宋体" w:hAnsi="Calibri Light" w:cs="Calibri Light" w:hint="eastAsia"/>
                <w:sz w:val="24"/>
                <w:szCs w:val="24"/>
              </w:rPr>
              <w:t>entityType</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 xml:space="preserve"> 90</w:t>
            </w: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proofErr w:type="gramStart"/>
            <w:r w:rsidRPr="00DD2CF9">
              <w:rPr>
                <w:rFonts w:ascii="Calibri Light" w:eastAsia="宋体" w:hAnsi="Calibri Light" w:cs="Calibri Light"/>
                <w:sz w:val="24"/>
                <w:szCs w:val="24"/>
              </w:rPr>
              <w:t>“</w:t>
            </w:r>
            <w:proofErr w:type="gramEnd"/>
            <w:r w:rsidRPr="00DD2CF9">
              <w:rPr>
                <w:rFonts w:ascii="Calibri Light" w:eastAsia="宋体" w:hAnsi="Calibri Light" w:cs="Calibri Light" w:hint="eastAsia"/>
                <w:sz w:val="24"/>
                <w:szCs w:val="24"/>
              </w:rPr>
              <w:t>byte</w:t>
            </w:r>
            <w:r w:rsidRPr="00DD2CF9">
              <w:rPr>
                <w:rFonts w:ascii="Calibri Light" w:eastAsia="宋体" w:hAnsi="Calibri Light" w:cs="Calibri Light"/>
                <w:sz w:val="24"/>
                <w:szCs w:val="24"/>
              </w:rPr>
              <w:t>_</w:t>
            </w:r>
            <w:r w:rsidRPr="00DD2CF9">
              <w:rPr>
                <w:rFonts w:ascii="Calibri Light" w:eastAsia="宋体" w:hAnsi="Calibri Light" w:cs="Calibri Light" w:hint="eastAsia"/>
                <w:sz w:val="24"/>
                <w:szCs w:val="24"/>
              </w:rPr>
              <w:t>offset</w:t>
            </w: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w:t>
            </w:r>
            <w:r w:rsidRPr="00DD2CF9">
              <w:rPr>
                <w:rFonts w:ascii="Calibri Light" w:eastAsia="宋体" w:hAnsi="Calibri Light" w:cs="Calibri Light" w:hint="eastAsia"/>
                <w:sz w:val="24"/>
                <w:szCs w:val="24"/>
              </w:rPr>
              <w:t>3</w:t>
            </w:r>
            <w:r w:rsidRPr="00DD2CF9">
              <w:rPr>
                <w:rFonts w:ascii="Calibri Light" w:eastAsia="宋体" w:hAnsi="Calibri Light" w:cs="Calibri Light"/>
                <w:sz w:val="24"/>
                <w:szCs w:val="24"/>
              </w:rPr>
              <w:t>6,</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200" w:firstLine="48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p>
        </w:tc>
      </w:tr>
      <w:tr w:rsidR="004F6D12"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“code”: “200”,</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“message”: “success”,</w:t>
            </w:r>
          </w:p>
          <w:p w:rsidR="004F6D12" w:rsidRPr="00DD2CF9"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ab/>
              <w:t>“result”: {</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“data”: [</w:t>
            </w: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“left_mid”: 986546,</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“right_mid”</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 xml:space="preserve"> 999999,</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 xml:space="preserve"> </w:t>
            </w:r>
            <w:r w:rsidRPr="00DD2CF9">
              <w:rPr>
                <w:rFonts w:ascii="Calibri Light" w:eastAsia="宋体" w:hAnsi="Calibri Light" w:cs="Calibri Light"/>
                <w:sz w:val="24"/>
                <w:szCs w:val="24"/>
              </w:rPr>
              <w:t xml:space="preserve">   “sid”:19011</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sz w:val="24"/>
                <w:szCs w:val="24"/>
              </w:rPr>
              <w:t>}</w:t>
            </w: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r w:rsidRPr="00DD2CF9">
              <w:rPr>
                <w:rFonts w:ascii="Calibri Light" w:eastAsia="宋体" w:hAnsi="Calibri Light" w:cs="Calibri Light"/>
                <w:sz w:val="24"/>
                <w:szCs w:val="24"/>
              </w:rPr>
              <w:t>,</w:t>
            </w:r>
          </w:p>
          <w:p w:rsidR="004F6D12" w:rsidRPr="00DD2CF9" w:rsidRDefault="004F6D12" w:rsidP="004F6D12">
            <w:pPr>
              <w:ind w:firstLineChars="400" w:firstLine="960"/>
              <w:jc w:val="left"/>
              <w:rPr>
                <w:rFonts w:ascii="Calibri Light" w:eastAsia="宋体" w:hAnsi="Calibri Light" w:cs="Calibri Light"/>
                <w:sz w:val="24"/>
                <w:szCs w:val="24"/>
              </w:rPr>
            </w:pPr>
            <w:r w:rsidRPr="00DD2CF9">
              <w:rPr>
                <w:rFonts w:ascii="Calibri Light" w:eastAsia="宋体" w:hAnsi="Calibri Light" w:cs="Calibri Light" w:hint="eastAsia"/>
                <w:sz w:val="24"/>
                <w:szCs w:val="24"/>
              </w:rPr>
              <w:t>……</w:t>
            </w:r>
          </w:p>
          <w:p w:rsidR="004F6D12" w:rsidRPr="00DD2CF9" w:rsidRDefault="004F6D12" w:rsidP="004F6D12">
            <w:pPr>
              <w:ind w:firstLineChars="300" w:firstLine="7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DD2CF9" w:rsidRDefault="004F6D12" w:rsidP="004F6D12">
            <w:pPr>
              <w:ind w:firstLine="420"/>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p w:rsidR="004F6D12" w:rsidRPr="009F53DA" w:rsidRDefault="004F6D12" w:rsidP="004F6D12">
            <w:pPr>
              <w:jc w:val="left"/>
              <w:rPr>
                <w:rFonts w:ascii="Calibri Light" w:eastAsia="宋体" w:hAnsi="Calibri Light" w:cs="Calibri Light"/>
                <w:sz w:val="24"/>
                <w:szCs w:val="24"/>
              </w:rPr>
            </w:pPr>
            <w:r w:rsidRPr="00DD2CF9">
              <w:rPr>
                <w:rFonts w:ascii="Calibri Light" w:eastAsia="宋体" w:hAnsi="Calibri Light" w:cs="Calibri Light"/>
                <w:sz w:val="24"/>
                <w:szCs w:val="24"/>
              </w:rPr>
              <w:t>}</w:t>
            </w:r>
          </w:p>
        </w:tc>
      </w:tr>
    </w:tbl>
    <w:p w:rsidR="004F6D12" w:rsidRPr="004F6D12" w:rsidRDefault="004F6D12" w:rsidP="004F6D12">
      <w:pPr>
        <w:pStyle w:val="a3"/>
        <w:numPr>
          <w:ilvl w:val="0"/>
          <w:numId w:val="8"/>
        </w:numPr>
        <w:spacing w:line="360" w:lineRule="auto"/>
        <w:ind w:firstLineChars="0"/>
        <w:rPr>
          <w:rFonts w:ascii="宋体" w:eastAsia="宋体" w:hAnsi="宋体"/>
          <w:sz w:val="24"/>
          <w:szCs w:val="24"/>
        </w:rPr>
      </w:pPr>
      <w:r w:rsidRPr="00DD2CF9">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功能</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输入一段文本，调用文本关系抽取模型，返回抽取结果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方法</w:t>
            </w:r>
          </w:p>
        </w:tc>
        <w:tc>
          <w:tcPr>
            <w:tcW w:w="8505" w:type="dxa"/>
          </w:tcPr>
          <w:p w:rsidR="004F6D12" w:rsidRPr="00DD2CF9" w:rsidRDefault="004F6D12" w:rsidP="004F6D12">
            <w:pPr>
              <w:jc w:val="left"/>
              <w:rPr>
                <w:rFonts w:ascii="宋体" w:eastAsia="宋体" w:hAnsi="宋体"/>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.relationExtraction(String model</w:t>
            </w:r>
            <w:r w:rsidRPr="00DD2CF9">
              <w:rPr>
                <w:rFonts w:ascii="宋体" w:eastAsia="宋体" w:hAnsi="宋体" w:hint="eastAsia"/>
                <w:sz w:val="24"/>
                <w:szCs w:val="24"/>
              </w:rPr>
              <w:t>Path</w:t>
            </w:r>
            <w:r w:rsidRPr="00DD2CF9">
              <w:rPr>
                <w:rFonts w:ascii="宋体" w:eastAsia="宋体" w:hAnsi="宋体"/>
                <w:sz w:val="24"/>
                <w:szCs w:val="24"/>
              </w:rPr>
              <w:t>, String filePath, String fileType</w:t>
            </w:r>
            <w:r w:rsidRPr="00DD2CF9">
              <w:rPr>
                <w:rFonts w:ascii="宋体" w:eastAsia="宋体" w:hAnsi="宋体" w:hint="eastAsia"/>
                <w:sz w:val="24"/>
                <w:szCs w:val="24"/>
              </w:rPr>
              <w:t>，String</w:t>
            </w:r>
            <w:r w:rsidRPr="00DD2CF9">
              <w:rPr>
                <w:rFonts w:ascii="宋体" w:eastAsia="宋体" w:hAnsi="宋体"/>
                <w:sz w:val="24"/>
                <w:szCs w:val="24"/>
              </w:rPr>
              <w:t xml:space="preserve"> e</w:t>
            </w:r>
            <w:r w:rsidRPr="00DD2CF9">
              <w:rPr>
                <w:rFonts w:ascii="宋体" w:eastAsia="宋体" w:hAnsi="宋体" w:hint="eastAsia"/>
                <w:sz w:val="24"/>
                <w:szCs w:val="24"/>
              </w:rPr>
              <w:t>ncoding</w:t>
            </w:r>
            <w:r w:rsidRPr="00DD2CF9">
              <w:rPr>
                <w:rFonts w:ascii="宋体" w:eastAsia="宋体" w:hAnsi="宋体"/>
                <w:sz w:val="24"/>
                <w:szCs w:val="24"/>
              </w:rPr>
              <w:t>)</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参数</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m</w:t>
            </w:r>
            <w:r w:rsidRPr="00DD2CF9">
              <w:rPr>
                <w:rFonts w:ascii="宋体" w:eastAsia="宋体" w:hAnsi="宋体"/>
                <w:sz w:val="24"/>
                <w:szCs w:val="24"/>
              </w:rPr>
              <w:t>odel</w:t>
            </w:r>
            <w:r w:rsidRPr="00DD2CF9">
              <w:rPr>
                <w:rFonts w:ascii="宋体" w:eastAsia="宋体" w:hAnsi="宋体" w:hint="eastAsia"/>
                <w:sz w:val="24"/>
                <w:szCs w:val="24"/>
              </w:rPr>
              <w:t>Path</w:t>
            </w:r>
            <w:r w:rsidRPr="00DD2CF9">
              <w:rPr>
                <w:rFonts w:ascii="宋体" w:eastAsia="宋体" w:hAnsi="宋体"/>
                <w:sz w:val="24"/>
                <w:szCs w:val="24"/>
              </w:rPr>
              <w:t xml:space="preserve"> – </w:t>
            </w:r>
            <w:r w:rsidRPr="00DD2CF9">
              <w:rPr>
                <w:rFonts w:ascii="宋体" w:eastAsia="宋体" w:hAnsi="宋体" w:hint="eastAsia"/>
                <w:sz w:val="24"/>
                <w:szCs w:val="24"/>
              </w:rPr>
              <w:t>文本关系抽取模型路径</w:t>
            </w:r>
          </w:p>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 xml:space="preserve">filePath  – </w:t>
            </w:r>
            <w:r w:rsidRPr="00DD2CF9">
              <w:rPr>
                <w:rFonts w:ascii="宋体" w:eastAsia="宋体" w:hAnsi="宋体" w:hint="eastAsia"/>
                <w:sz w:val="24"/>
                <w:szCs w:val="24"/>
              </w:rPr>
              <w:t>输入文本路径</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fileType</w:t>
            </w:r>
            <w:r w:rsidRPr="00DD2CF9">
              <w:rPr>
                <w:rFonts w:ascii="宋体" w:eastAsia="宋体" w:hAnsi="宋体"/>
                <w:sz w:val="24"/>
                <w:szCs w:val="24"/>
              </w:rPr>
              <w:t xml:space="preserve">  – </w:t>
            </w:r>
            <w:r w:rsidRPr="00DD2CF9">
              <w:rPr>
                <w:rFonts w:ascii="宋体" w:eastAsia="宋体" w:hAnsi="宋体" w:hint="eastAsia"/>
                <w:sz w:val="24"/>
                <w:szCs w:val="24"/>
              </w:rPr>
              <w:t>输入文本格式，比如JSON、XML等</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encoding</w:t>
            </w:r>
            <w:r w:rsidRPr="00DD2CF9">
              <w:rPr>
                <w:rFonts w:ascii="宋体" w:eastAsia="宋体" w:hAnsi="宋体"/>
                <w:sz w:val="24"/>
                <w:szCs w:val="24"/>
              </w:rPr>
              <w:t xml:space="preserve">  - </w:t>
            </w:r>
            <w:r w:rsidRPr="00DD2CF9">
              <w:rPr>
                <w:rFonts w:ascii="宋体" w:eastAsia="宋体" w:hAnsi="宋体" w:hint="eastAsia"/>
                <w:sz w:val="24"/>
                <w:szCs w:val="24"/>
              </w:rPr>
              <w:t>文本文件编码，比如UTF-8、GBK</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返回</w:t>
            </w:r>
          </w:p>
        </w:tc>
        <w:tc>
          <w:tcPr>
            <w:tcW w:w="8505" w:type="dxa"/>
          </w:tcPr>
          <w:p w:rsidR="004F6D12" w:rsidRPr="00DD2CF9" w:rsidRDefault="004F6D12" w:rsidP="004F6D12">
            <w:pPr>
              <w:jc w:val="left"/>
              <w:rPr>
                <w:rFonts w:ascii="宋体" w:eastAsia="宋体" w:hAnsi="宋体"/>
                <w:sz w:val="24"/>
                <w:szCs w:val="24"/>
              </w:rPr>
            </w:pPr>
            <w:r w:rsidRPr="00DD2CF9">
              <w:rPr>
                <w:rFonts w:ascii="宋体" w:eastAsia="宋体" w:hAnsi="宋体"/>
                <w:sz w:val="24"/>
                <w:szCs w:val="24"/>
              </w:rPr>
              <w:t>s</w:t>
            </w:r>
            <w:r w:rsidRPr="00DD2CF9">
              <w:rPr>
                <w:rFonts w:ascii="宋体" w:eastAsia="宋体" w:hAnsi="宋体" w:hint="eastAsia"/>
                <w:sz w:val="24"/>
                <w:szCs w:val="24"/>
              </w:rPr>
              <w:t>uccess</w:t>
            </w:r>
            <w:r w:rsidRPr="00DD2CF9">
              <w:rPr>
                <w:rFonts w:ascii="宋体" w:eastAsia="宋体" w:hAnsi="宋体"/>
                <w:sz w:val="24"/>
                <w:szCs w:val="24"/>
              </w:rPr>
              <w:t xml:space="preserve"> - </w:t>
            </w:r>
            <w:r w:rsidRPr="00DD2CF9">
              <w:rPr>
                <w:rFonts w:ascii="宋体" w:eastAsia="宋体" w:hAnsi="宋体" w:hint="eastAsia"/>
                <w:sz w:val="24"/>
                <w:szCs w:val="24"/>
              </w:rPr>
              <w:t>训练是否成功</w:t>
            </w:r>
          </w:p>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JSON</w:t>
            </w:r>
            <w:r w:rsidRPr="00DD2CF9">
              <w:rPr>
                <w:rFonts w:ascii="宋体" w:eastAsia="宋体" w:hAnsi="宋体"/>
                <w:sz w:val="24"/>
                <w:szCs w:val="24"/>
              </w:rPr>
              <w:t xml:space="preserve"> – </w:t>
            </w:r>
            <w:r w:rsidRPr="00DD2CF9">
              <w:rPr>
                <w:rFonts w:ascii="宋体" w:eastAsia="宋体" w:hAnsi="宋体" w:hint="eastAsia"/>
                <w:sz w:val="24"/>
                <w:szCs w:val="24"/>
              </w:rPr>
              <w:t>JSON格式的分析结果</w:t>
            </w:r>
          </w:p>
        </w:tc>
      </w:tr>
      <w:tr w:rsidR="004F6D12" w:rsidRPr="00DD2CF9" w:rsidTr="004F6D12">
        <w:tc>
          <w:tcPr>
            <w:tcW w:w="993" w:type="dxa"/>
          </w:tcPr>
          <w:p w:rsidR="004F6D12" w:rsidRPr="00DD2CF9" w:rsidRDefault="004F6D12" w:rsidP="004F6D12">
            <w:pPr>
              <w:jc w:val="left"/>
              <w:rPr>
                <w:rFonts w:ascii="宋体" w:eastAsia="宋体" w:hAnsi="宋体"/>
                <w:sz w:val="24"/>
                <w:szCs w:val="24"/>
              </w:rPr>
            </w:pPr>
            <w:r w:rsidRPr="00DD2CF9">
              <w:rPr>
                <w:rFonts w:ascii="宋体" w:eastAsia="宋体" w:hAnsi="宋体" w:hint="eastAsia"/>
                <w:sz w:val="24"/>
                <w:szCs w:val="24"/>
              </w:rPr>
              <w:t>异常</w:t>
            </w:r>
          </w:p>
        </w:tc>
        <w:tc>
          <w:tcPr>
            <w:tcW w:w="8505" w:type="dxa"/>
          </w:tcPr>
          <w:p w:rsidR="004F6D12" w:rsidRPr="00DD2CF9" w:rsidRDefault="004F6D12" w:rsidP="004F6D12">
            <w:pPr>
              <w:jc w:val="left"/>
              <w:rPr>
                <w:rFonts w:ascii="Calibri Light" w:eastAsia="宋体" w:hAnsi="Calibri Light" w:cs="Calibri Light"/>
                <w:sz w:val="24"/>
                <w:szCs w:val="24"/>
              </w:rPr>
            </w:pPr>
            <w:r>
              <w:rPr>
                <w:rFonts w:ascii="宋体" w:eastAsia="宋体" w:hAnsi="宋体"/>
                <w:sz w:val="24"/>
                <w:szCs w:val="24"/>
              </w:rPr>
              <w:t>CKC</w:t>
            </w:r>
            <w:r w:rsidRPr="00DD2CF9">
              <w:rPr>
                <w:rFonts w:ascii="宋体" w:eastAsia="宋体" w:hAnsi="宋体"/>
                <w:sz w:val="24"/>
                <w:szCs w:val="24"/>
              </w:rPr>
              <w:t>A</w:t>
            </w:r>
            <w:r w:rsidRPr="00DD2CF9">
              <w:rPr>
                <w:rFonts w:ascii="宋体" w:eastAsia="宋体" w:hAnsi="宋体" w:hint="eastAsia"/>
                <w:sz w:val="24"/>
                <w:szCs w:val="24"/>
              </w:rPr>
              <w:t>pi</w:t>
            </w:r>
            <w:r w:rsidRPr="00DD2CF9">
              <w:rPr>
                <w:rFonts w:ascii="宋体" w:eastAsia="宋体" w:hAnsi="宋体"/>
                <w:sz w:val="24"/>
                <w:szCs w:val="24"/>
              </w:rPr>
              <w:t>E</w:t>
            </w:r>
            <w:r w:rsidRPr="00DD2CF9">
              <w:rPr>
                <w:rFonts w:ascii="宋体" w:eastAsia="宋体" w:hAnsi="宋体" w:hint="eastAsia"/>
                <w:sz w:val="24"/>
                <w:szCs w:val="24"/>
              </w:rPr>
              <w:t>xception</w:t>
            </w:r>
          </w:p>
        </w:tc>
      </w:tr>
    </w:tbl>
    <w:p w:rsidR="00DC62B8" w:rsidRPr="00DC62B8" w:rsidDel="00B56501" w:rsidRDefault="00DC62B8" w:rsidP="00DC62B8">
      <w:pPr>
        <w:rPr>
          <w:ins w:id="66" w:author="channingpc" w:date="2020-01-16T11:58:00Z"/>
          <w:del w:id="67" w:author="channingpc" w:date="2020-01-16T12:18:00Z"/>
        </w:rPr>
      </w:pPr>
    </w:p>
    <w:p w:rsidR="00A05464" w:rsidRDefault="00A05464" w:rsidP="00231688">
      <w:pPr>
        <w:pStyle w:val="2"/>
        <w:numPr>
          <w:ilvl w:val="1"/>
          <w:numId w:val="7"/>
        </w:numPr>
      </w:pPr>
      <w:bookmarkStart w:id="68" w:name="_Toc37157500"/>
      <w:r>
        <w:rPr>
          <w:rFonts w:hint="eastAsia"/>
        </w:rPr>
        <w:lastRenderedPageBreak/>
        <w:t>知识提及读写接口</w:t>
      </w:r>
      <w:bookmarkEnd w:id="68"/>
    </w:p>
    <w:p w:rsidR="00A05464" w:rsidRPr="001648F8" w:rsidRDefault="00A05464" w:rsidP="001648F8">
      <w:pPr>
        <w:spacing w:line="360" w:lineRule="auto"/>
        <w:rPr>
          <w:rFonts w:ascii="宋体" w:eastAsia="宋体" w:hAnsi="宋体"/>
          <w:sz w:val="24"/>
          <w:szCs w:val="24"/>
        </w:rPr>
      </w:pPr>
      <w:r w:rsidRPr="001648F8">
        <w:rPr>
          <w:rFonts w:ascii="宋体" w:eastAsia="宋体" w:hAnsi="宋体" w:hint="eastAsia"/>
          <w:sz w:val="24"/>
          <w:szCs w:val="24"/>
        </w:rPr>
        <w:t>说明：</w:t>
      </w:r>
    </w:p>
    <w:p w:rsidR="00A05464" w:rsidRDefault="001648F8" w:rsidP="001648F8">
      <w:pPr>
        <w:spacing w:line="360" w:lineRule="auto"/>
        <w:ind w:firstLineChars="200" w:firstLine="480"/>
        <w:rPr>
          <w:rFonts w:ascii="宋体" w:eastAsia="宋体" w:hAnsi="宋体"/>
          <w:sz w:val="24"/>
          <w:szCs w:val="24"/>
        </w:rPr>
      </w:pPr>
      <w:r w:rsidRPr="001648F8">
        <w:rPr>
          <w:rFonts w:ascii="宋体" w:eastAsia="宋体" w:hAnsi="宋体" w:hint="eastAsia"/>
          <w:sz w:val="24"/>
          <w:szCs w:val="24"/>
        </w:rPr>
        <w:t>通过自然语言处理和图像处理等技术产出的知识提及进行构建写入和查询读取操作，包括类（概念）的提及、实体的提及、事件的提及、关系的提及等类型，用于连接底层</w:t>
      </w:r>
      <w:r w:rsidR="006A2031">
        <w:rPr>
          <w:rFonts w:ascii="宋体" w:eastAsia="宋体" w:hAnsi="宋体" w:hint="eastAsia"/>
          <w:sz w:val="24"/>
          <w:szCs w:val="24"/>
        </w:rPr>
        <w:t>数</w:t>
      </w:r>
      <w:r w:rsidRPr="001648F8">
        <w:rPr>
          <w:rFonts w:ascii="宋体" w:eastAsia="宋体" w:hAnsi="宋体" w:hint="eastAsia"/>
          <w:sz w:val="24"/>
          <w:szCs w:val="24"/>
        </w:rPr>
        <w:t>据资源和中间层知识资源。</w:t>
      </w:r>
    </w:p>
    <w:p w:rsidR="001648F8" w:rsidRPr="007132E6" w:rsidRDefault="00C06376" w:rsidP="00231688">
      <w:pPr>
        <w:pStyle w:val="3"/>
        <w:numPr>
          <w:ilvl w:val="2"/>
          <w:numId w:val="7"/>
        </w:numPr>
        <w:rPr>
          <w:color w:val="FF0000"/>
        </w:rPr>
      </w:pPr>
      <w:bookmarkStart w:id="69" w:name="_Toc37157501"/>
      <w:r>
        <w:rPr>
          <w:rFonts w:hint="eastAsia"/>
        </w:rPr>
        <w:t>提及</w:t>
      </w:r>
      <w:r w:rsidR="00F931BF">
        <w:rPr>
          <w:rFonts w:hint="eastAsia"/>
        </w:rPr>
        <w:t>读取</w:t>
      </w:r>
      <w:bookmarkEnd w:id="69"/>
    </w:p>
    <w:p w:rsidR="002B25CC" w:rsidRPr="002B25CC" w:rsidRDefault="002B25CC" w:rsidP="00231688">
      <w:pPr>
        <w:pStyle w:val="a3"/>
        <w:numPr>
          <w:ilvl w:val="0"/>
          <w:numId w:val="8"/>
        </w:numPr>
        <w:spacing w:line="360" w:lineRule="auto"/>
        <w:ind w:firstLineChars="0"/>
        <w:rPr>
          <w:rFonts w:ascii="宋体" w:eastAsia="宋体" w:hAnsi="宋体"/>
          <w:sz w:val="24"/>
          <w:szCs w:val="24"/>
        </w:rPr>
      </w:pPr>
      <w:r w:rsidRPr="002B25CC">
        <w:rPr>
          <w:rFonts w:ascii="宋体" w:eastAsia="宋体" w:hAnsi="宋体" w:hint="eastAsia"/>
          <w:sz w:val="24"/>
          <w:szCs w:val="24"/>
        </w:rPr>
        <w:t>H</w:t>
      </w:r>
      <w:r w:rsidRPr="002B25CC">
        <w:rPr>
          <w:rFonts w:ascii="宋体" w:eastAsia="宋体" w:hAnsi="宋体"/>
          <w:sz w:val="24"/>
          <w:szCs w:val="24"/>
        </w:rPr>
        <w:t>TTP</w:t>
      </w:r>
      <w:r w:rsidRPr="002B25CC">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C06376" w:rsidTr="00C70B80">
        <w:tc>
          <w:tcPr>
            <w:tcW w:w="993" w:type="dxa"/>
          </w:tcPr>
          <w:p w:rsidR="00C06376" w:rsidRPr="009F53DA" w:rsidRDefault="00C06376" w:rsidP="00C70B80">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06376" w:rsidRDefault="00C06376" w:rsidP="00C70B80">
            <w:pPr>
              <w:jc w:val="left"/>
              <w:rPr>
                <w:rFonts w:ascii="宋体" w:eastAsia="宋体" w:hAnsi="宋体"/>
                <w:sz w:val="24"/>
                <w:szCs w:val="24"/>
              </w:rPr>
            </w:pPr>
            <w:r>
              <w:rPr>
                <w:rFonts w:ascii="宋体" w:eastAsia="宋体" w:hAnsi="宋体" w:hint="eastAsia"/>
                <w:sz w:val="24"/>
                <w:szCs w:val="24"/>
              </w:rPr>
              <w:t>以一定条件筛选获取提及数据结构，可支持S</w:t>
            </w:r>
            <w:r>
              <w:rPr>
                <w:rFonts w:ascii="宋体" w:eastAsia="宋体" w:hAnsi="宋体"/>
                <w:sz w:val="24"/>
                <w:szCs w:val="24"/>
              </w:rPr>
              <w:t>QL</w:t>
            </w:r>
            <w:r>
              <w:rPr>
                <w:rFonts w:ascii="宋体" w:eastAsia="宋体" w:hAnsi="宋体" w:hint="eastAsia"/>
                <w:sz w:val="24"/>
                <w:szCs w:val="24"/>
              </w:rPr>
              <w:t>查询或条件筛选</w:t>
            </w:r>
          </w:p>
        </w:tc>
      </w:tr>
      <w:tr w:rsidR="00C06376" w:rsidTr="00C70B80">
        <w:tc>
          <w:tcPr>
            <w:tcW w:w="993" w:type="dxa"/>
          </w:tcPr>
          <w:p w:rsidR="00C06376" w:rsidRDefault="00C06376" w:rsidP="00C70B80">
            <w:pPr>
              <w:jc w:val="left"/>
              <w:rPr>
                <w:rFonts w:ascii="宋体" w:eastAsia="宋体" w:hAnsi="宋体"/>
                <w:sz w:val="24"/>
                <w:szCs w:val="24"/>
              </w:rPr>
            </w:pPr>
            <w:r>
              <w:rPr>
                <w:rFonts w:ascii="宋体" w:eastAsia="宋体" w:hAnsi="宋体" w:hint="eastAsia"/>
                <w:sz w:val="24"/>
                <w:szCs w:val="24"/>
              </w:rPr>
              <w:t>方法</w:t>
            </w:r>
          </w:p>
        </w:tc>
        <w:tc>
          <w:tcPr>
            <w:tcW w:w="8505" w:type="dxa"/>
          </w:tcPr>
          <w:p w:rsidR="00C06376" w:rsidRPr="009F53DA" w:rsidRDefault="00C06376" w:rsidP="00C70B80">
            <w:pPr>
              <w:jc w:val="left"/>
              <w:rPr>
                <w:rFonts w:ascii="宋体" w:eastAsia="宋体" w:hAnsi="宋体"/>
                <w:sz w:val="24"/>
                <w:szCs w:val="24"/>
              </w:rPr>
            </w:pPr>
            <w:r w:rsidRPr="00105C8B">
              <w:rPr>
                <w:rFonts w:ascii="宋体" w:eastAsia="宋体" w:hAnsi="宋体"/>
                <w:sz w:val="24"/>
                <w:szCs w:val="24"/>
              </w:rPr>
              <w:t xml:space="preserve">HTTP </w:t>
            </w:r>
            <w:r w:rsidRPr="00105C8B">
              <w:rPr>
                <w:rFonts w:ascii="宋体" w:eastAsia="宋体" w:hAnsi="宋体" w:hint="eastAsia"/>
                <w:sz w:val="24"/>
                <w:szCs w:val="24"/>
              </w:rPr>
              <w:t>P</w:t>
            </w:r>
            <w:r w:rsidRPr="00105C8B">
              <w:rPr>
                <w:rFonts w:ascii="宋体" w:eastAsia="宋体" w:hAnsi="宋体"/>
                <w:sz w:val="24"/>
                <w:szCs w:val="24"/>
              </w:rPr>
              <w:t>OST /_api</w:t>
            </w:r>
            <w:r w:rsidR="0003141B">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mention</w:t>
            </w:r>
            <w:r w:rsidR="00776340">
              <w:rPr>
                <w:rFonts w:ascii="宋体" w:eastAsia="宋体" w:hAnsi="宋体"/>
                <w:sz w:val="24"/>
                <w:szCs w:val="24"/>
              </w:rPr>
              <w:t>s</w:t>
            </w:r>
            <w:r w:rsidRPr="00105C8B">
              <w:rPr>
                <w:rFonts w:ascii="宋体" w:eastAsia="宋体" w:hAnsi="宋体"/>
                <w:sz w:val="24"/>
                <w:szCs w:val="24"/>
              </w:rPr>
              <w:t>/query</w:t>
            </w:r>
          </w:p>
        </w:tc>
      </w:tr>
      <w:tr w:rsidR="00C06376" w:rsidTr="00C70B80">
        <w:tc>
          <w:tcPr>
            <w:tcW w:w="993" w:type="dxa"/>
          </w:tcPr>
          <w:p w:rsidR="00C06376" w:rsidRDefault="00C06376" w:rsidP="00C70B80">
            <w:pPr>
              <w:jc w:val="left"/>
              <w:rPr>
                <w:rFonts w:ascii="宋体" w:eastAsia="宋体" w:hAnsi="宋体"/>
                <w:sz w:val="24"/>
                <w:szCs w:val="24"/>
              </w:rPr>
            </w:pPr>
            <w:r>
              <w:rPr>
                <w:rFonts w:ascii="宋体" w:eastAsia="宋体" w:hAnsi="宋体" w:hint="eastAsia"/>
                <w:sz w:val="24"/>
                <w:szCs w:val="24"/>
              </w:rPr>
              <w:t>参数</w:t>
            </w:r>
          </w:p>
        </w:tc>
        <w:tc>
          <w:tcPr>
            <w:tcW w:w="8505" w:type="dxa"/>
          </w:tcPr>
          <w:p w:rsidR="00C06376" w:rsidRPr="00105C8B" w:rsidRDefault="00C06376" w:rsidP="00C70B80">
            <w:pPr>
              <w:jc w:val="left"/>
              <w:rPr>
                <w:rFonts w:ascii="宋体" w:eastAsia="宋体" w:hAnsi="宋体"/>
                <w:sz w:val="24"/>
                <w:szCs w:val="24"/>
              </w:rPr>
            </w:pPr>
            <w:r>
              <w:rPr>
                <w:rFonts w:ascii="宋体" w:eastAsia="宋体" w:hAnsi="宋体" w:hint="eastAsia"/>
                <w:sz w:val="24"/>
                <w:szCs w:val="24"/>
              </w:rPr>
              <w:t>无</w:t>
            </w:r>
          </w:p>
        </w:tc>
      </w:tr>
      <w:tr w:rsidR="00C06376" w:rsidTr="00C70B80">
        <w:tc>
          <w:tcPr>
            <w:tcW w:w="993" w:type="dxa"/>
          </w:tcPr>
          <w:p w:rsidR="00C06376" w:rsidRDefault="00C06376" w:rsidP="00C70B80">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C06376" w:rsidRPr="009F53DA" w:rsidRDefault="00C06376"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C06376" w:rsidRPr="009F53DA" w:rsidRDefault="00C06376" w:rsidP="00776340">
            <w:pPr>
              <w:ind w:firstLineChars="200" w:firstLine="480"/>
              <w:jc w:val="left"/>
              <w:rPr>
                <w:rFonts w:ascii="Calibri Light" w:eastAsia="宋体" w:hAnsi="Calibri Light" w:cs="Calibri Light"/>
                <w:sz w:val="24"/>
                <w:szCs w:val="24"/>
              </w:rPr>
            </w:pPr>
            <w:r w:rsidRPr="009F53DA">
              <w:rPr>
                <w:rFonts w:ascii="Calibri Light" w:eastAsia="宋体" w:hAnsi="Calibri Light" w:cs="Calibri Light"/>
                <w:sz w:val="24"/>
                <w:szCs w:val="24"/>
              </w:rPr>
              <w:t>“query”:</w:t>
            </w:r>
            <w:r>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sidR="00776340">
              <w:rPr>
                <w:rFonts w:ascii="Calibri Light" w:eastAsia="宋体" w:hAnsi="Calibri Light" w:cs="Calibri Light" w:hint="eastAsia"/>
                <w:sz w:val="24"/>
                <w:szCs w:val="24"/>
              </w:rPr>
              <w:t>sele</w:t>
            </w:r>
            <w:r w:rsidR="00776340">
              <w:rPr>
                <w:rFonts w:ascii="Calibri Light" w:eastAsia="宋体" w:hAnsi="Calibri Light" w:cs="Calibri Light"/>
                <w:sz w:val="24"/>
                <w:szCs w:val="24"/>
              </w:rPr>
              <w:t xml:space="preserve">ct </w:t>
            </w:r>
            <w:r>
              <w:rPr>
                <w:rFonts w:ascii="Calibri Light" w:eastAsia="宋体" w:hAnsi="Calibri Light" w:cs="Calibri Light" w:hint="eastAsia"/>
                <w:sz w:val="24"/>
                <w:szCs w:val="24"/>
              </w:rPr>
              <w:t>mention</w:t>
            </w:r>
            <w:r w:rsidR="00776340">
              <w:rPr>
                <w:rFonts w:ascii="Calibri Light" w:eastAsia="宋体" w:hAnsi="Calibri Light" w:cs="Calibri Light"/>
                <w:sz w:val="24"/>
                <w:szCs w:val="24"/>
              </w:rPr>
              <w:t xml:space="preserve">s from </w:t>
            </w:r>
            <w:proofErr w:type="gramStart"/>
            <w:r w:rsidR="00776340">
              <w:rPr>
                <w:rFonts w:ascii="Calibri Light" w:eastAsia="宋体" w:hAnsi="Calibri Light" w:cs="Calibri Light"/>
                <w:sz w:val="24"/>
                <w:szCs w:val="24"/>
              </w:rPr>
              <w:t>db.entity</w:t>
            </w:r>
            <w:proofErr w:type="gramEnd"/>
            <w:r w:rsidR="00776340">
              <w:rPr>
                <w:rFonts w:ascii="Calibri Light" w:eastAsia="宋体" w:hAnsi="Calibri Light" w:cs="Calibri Light"/>
                <w:sz w:val="24"/>
                <w:szCs w:val="24"/>
              </w:rPr>
              <w:t>_mention where condition</w:t>
            </w:r>
            <w:r w:rsidRPr="009F53DA">
              <w:rPr>
                <w:rFonts w:ascii="Calibri Light" w:eastAsia="宋体" w:hAnsi="Calibri Light" w:cs="Calibri Light"/>
                <w:sz w:val="24"/>
                <w:szCs w:val="24"/>
              </w:rPr>
              <w:t>”,</w:t>
            </w:r>
          </w:p>
          <w:p w:rsidR="00C06376" w:rsidRDefault="00C06376"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776340" w:rsidRPr="00776340" w:rsidRDefault="00776340" w:rsidP="00C70B80">
            <w:pPr>
              <w:jc w:val="left"/>
              <w:rPr>
                <w:rFonts w:ascii="Calibri Light" w:eastAsia="宋体" w:hAnsi="Calibri Light" w:cs="Calibri Light"/>
                <w:sz w:val="24"/>
                <w:szCs w:val="24"/>
              </w:rPr>
            </w:pPr>
            <w:r w:rsidRPr="00776340">
              <w:rPr>
                <w:rFonts w:ascii="Calibri Light" w:eastAsia="宋体" w:hAnsi="Calibri Light" w:cs="Calibri Light"/>
                <w:sz w:val="24"/>
                <w:szCs w:val="24"/>
              </w:rPr>
              <w:t xml:space="preserve">Or </w:t>
            </w:r>
          </w:p>
          <w:p w:rsidR="00776340" w:rsidRDefault="00776340" w:rsidP="00C70B80">
            <w:pPr>
              <w:jc w:val="left"/>
              <w:rPr>
                <w:rFonts w:ascii="Calibri Light" w:eastAsia="宋体" w:hAnsi="Calibri Light" w:cs="Calibri Light"/>
                <w:sz w:val="24"/>
                <w:szCs w:val="24"/>
              </w:rPr>
            </w:pPr>
            <w:r w:rsidRPr="00776340">
              <w:rPr>
                <w:rFonts w:ascii="Calibri Light" w:eastAsia="宋体" w:hAnsi="Calibri Light" w:cs="Calibri Light"/>
                <w:sz w:val="24"/>
                <w:szCs w:val="24"/>
              </w:rPr>
              <w:t>{</w:t>
            </w:r>
          </w:p>
          <w:p w:rsidR="00776340" w:rsidRDefault="00776340" w:rsidP="00776340">
            <w:pPr>
              <w:ind w:firstLine="480"/>
              <w:jc w:val="left"/>
              <w:rPr>
                <w:rFonts w:ascii="Calibri Light" w:eastAsia="宋体" w:hAnsi="Calibri Light" w:cs="Calibri Light"/>
                <w:sz w:val="24"/>
                <w:szCs w:val="24"/>
              </w:rPr>
            </w:pPr>
            <w:r>
              <w:rPr>
                <w:rFonts w:ascii="Calibri Light" w:eastAsia="宋体" w:hAnsi="Calibri Light" w:cs="Calibri Light"/>
                <w:sz w:val="24"/>
                <w:szCs w:val="24"/>
              </w:rPr>
              <w:t>“type”: “entity”,</w:t>
            </w:r>
          </w:p>
          <w:p w:rsidR="00776340" w:rsidRPr="00776340" w:rsidRDefault="00776340" w:rsidP="00776340">
            <w:pPr>
              <w:ind w:firstLine="480"/>
              <w:jc w:val="left"/>
              <w:rPr>
                <w:rFonts w:ascii="Calibri Light" w:eastAsia="宋体" w:hAnsi="Calibri Light" w:cs="Calibri Light"/>
                <w:sz w:val="24"/>
                <w:szCs w:val="24"/>
              </w:rPr>
            </w:pPr>
            <w:r>
              <w:rPr>
                <w:rFonts w:ascii="Calibri Light" w:eastAsia="宋体" w:hAnsi="Calibri Light" w:cs="Calibri Light"/>
                <w:sz w:val="24"/>
                <w:szCs w:val="24"/>
              </w:rPr>
              <w:t>“condition”: “value”</w:t>
            </w:r>
          </w:p>
          <w:p w:rsidR="00776340" w:rsidRDefault="00776340" w:rsidP="00C70B80">
            <w:pPr>
              <w:jc w:val="left"/>
              <w:rPr>
                <w:rFonts w:ascii="宋体" w:eastAsia="宋体" w:hAnsi="宋体"/>
                <w:sz w:val="24"/>
                <w:szCs w:val="24"/>
              </w:rPr>
            </w:pPr>
            <w:r w:rsidRPr="00776340">
              <w:rPr>
                <w:rFonts w:ascii="Calibri Light" w:eastAsia="宋体" w:hAnsi="Calibri Light" w:cs="Calibri Light"/>
                <w:sz w:val="24"/>
                <w:szCs w:val="24"/>
              </w:rPr>
              <w:t>}</w:t>
            </w:r>
          </w:p>
        </w:tc>
      </w:tr>
      <w:tr w:rsidR="00C06376" w:rsidTr="00C70B80">
        <w:tc>
          <w:tcPr>
            <w:tcW w:w="993" w:type="dxa"/>
          </w:tcPr>
          <w:p w:rsidR="00C06376" w:rsidRDefault="00C06376" w:rsidP="00C70B80">
            <w:pPr>
              <w:jc w:val="left"/>
              <w:rPr>
                <w:rFonts w:ascii="宋体" w:eastAsia="宋体" w:hAnsi="宋体"/>
                <w:sz w:val="24"/>
                <w:szCs w:val="24"/>
              </w:rPr>
            </w:pPr>
            <w:r>
              <w:rPr>
                <w:rFonts w:ascii="宋体" w:eastAsia="宋体" w:hAnsi="宋体" w:hint="eastAsia"/>
                <w:sz w:val="24"/>
                <w:szCs w:val="24"/>
              </w:rPr>
              <w:t>返回</w:t>
            </w:r>
          </w:p>
        </w:tc>
        <w:tc>
          <w:tcPr>
            <w:tcW w:w="8505" w:type="dxa"/>
          </w:tcPr>
          <w:p w:rsidR="00C06376" w:rsidRPr="009F53DA" w:rsidRDefault="00C06376"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C06376" w:rsidRPr="009F53DA" w:rsidRDefault="00C06376"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Pr>
                <w:rFonts w:ascii="Calibri Light" w:eastAsia="宋体" w:hAnsi="Calibri Light" w:cs="Calibri Light"/>
                <w:sz w:val="24"/>
                <w:szCs w:val="24"/>
              </w:rPr>
              <w:t>200</w:t>
            </w:r>
            <w:r w:rsidRPr="009F53DA">
              <w:rPr>
                <w:rFonts w:ascii="Calibri Light" w:eastAsia="宋体" w:hAnsi="Calibri Light" w:cs="Calibri Light"/>
                <w:sz w:val="24"/>
                <w:szCs w:val="24"/>
              </w:rPr>
              <w:t>”,</w:t>
            </w:r>
          </w:p>
          <w:p w:rsidR="00C06376" w:rsidRPr="009F53DA" w:rsidRDefault="00C06376"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Pr>
                <w:rFonts w:ascii="Calibri Light" w:eastAsia="宋体" w:hAnsi="Calibri Light" w:cs="Calibri Light"/>
                <w:sz w:val="24"/>
                <w:szCs w:val="24"/>
              </w:rPr>
              <w:t>success</w:t>
            </w:r>
            <w:r w:rsidRPr="009F53DA">
              <w:rPr>
                <w:rFonts w:ascii="Calibri Light" w:eastAsia="宋体" w:hAnsi="Calibri Light" w:cs="Calibri Light"/>
                <w:sz w:val="24"/>
                <w:szCs w:val="24"/>
              </w:rPr>
              <w:t>”,</w:t>
            </w:r>
          </w:p>
          <w:p w:rsidR="00C06376" w:rsidRPr="009F53DA" w:rsidRDefault="00C06376"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“result”: {</w:t>
            </w:r>
          </w:p>
          <w:p w:rsidR="00C06376" w:rsidRDefault="00C06376" w:rsidP="00C70B80">
            <w:pPr>
              <w:ind w:firstLineChars="300" w:firstLine="720"/>
              <w:jc w:val="left"/>
              <w:rPr>
                <w:rFonts w:ascii="Calibri Light" w:eastAsia="宋体" w:hAnsi="Calibri Light" w:cs="Calibri Light"/>
                <w:sz w:val="24"/>
                <w:szCs w:val="24"/>
              </w:rPr>
            </w:pPr>
            <w:r w:rsidRPr="009F53DA">
              <w:rPr>
                <w:rFonts w:ascii="Calibri Light" w:eastAsia="宋体" w:hAnsi="Calibri Light" w:cs="Calibri Light"/>
                <w:sz w:val="24"/>
                <w:szCs w:val="24"/>
              </w:rPr>
              <w:t>“data”: [</w:t>
            </w:r>
          </w:p>
          <w:p w:rsidR="00C06376" w:rsidRDefault="00776340" w:rsidP="00776340">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MentionStandardFormat</w:t>
            </w:r>
            <w:r w:rsidR="00C06376" w:rsidRPr="009F53DA">
              <w:rPr>
                <w:rFonts w:ascii="Calibri Light" w:eastAsia="宋体" w:hAnsi="Calibri Light" w:cs="Calibri Light"/>
                <w:sz w:val="24"/>
                <w:szCs w:val="24"/>
              </w:rPr>
              <w:t>}</w:t>
            </w:r>
          </w:p>
          <w:p w:rsidR="00C06376" w:rsidRPr="009F53DA" w:rsidRDefault="00C06376" w:rsidP="00C70B80">
            <w:pPr>
              <w:ind w:firstLineChars="300" w:firstLine="720"/>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C06376" w:rsidRPr="009F53DA" w:rsidRDefault="00C06376" w:rsidP="00C70B80">
            <w:pPr>
              <w:ind w:firstLineChars="300" w:firstLine="720"/>
              <w:jc w:val="left"/>
              <w:rPr>
                <w:rFonts w:ascii="Calibri Light" w:eastAsia="宋体" w:hAnsi="Calibri Light" w:cs="Calibri Light"/>
                <w:sz w:val="24"/>
                <w:szCs w:val="24"/>
              </w:rPr>
            </w:pPr>
            <w:r w:rsidRPr="009F53DA">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sidR="00776340">
              <w:rPr>
                <w:rFonts w:ascii="Calibri Light" w:eastAsia="宋体" w:hAnsi="Calibri Light" w:cs="Calibri Light"/>
                <w:sz w:val="24"/>
                <w:szCs w:val="24"/>
              </w:rPr>
              <w:t>mention</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retrieved</w:t>
            </w:r>
            <w:r w:rsidRPr="009F53DA">
              <w:rPr>
                <w:rFonts w:ascii="Calibri Light" w:eastAsia="宋体" w:hAnsi="Calibri Light" w:cs="Calibri Light"/>
                <w:sz w:val="24"/>
                <w:szCs w:val="24"/>
              </w:rPr>
              <w:t>”</w:t>
            </w:r>
          </w:p>
          <w:p w:rsidR="00C06376" w:rsidRPr="009F53DA" w:rsidRDefault="00C06376" w:rsidP="00C70B80">
            <w:pPr>
              <w:ind w:firstLine="420"/>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C06376" w:rsidRPr="009F53DA" w:rsidRDefault="00C06376"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tc>
      </w:tr>
    </w:tbl>
    <w:p w:rsidR="00776340" w:rsidRPr="002B25CC" w:rsidRDefault="002B25CC" w:rsidP="00231688">
      <w:pPr>
        <w:pStyle w:val="a3"/>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t>编程</w:t>
      </w:r>
      <w:r w:rsidRPr="002B25CC">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776340" w:rsidTr="00C70B80">
        <w:tc>
          <w:tcPr>
            <w:tcW w:w="993" w:type="dxa"/>
          </w:tcPr>
          <w:p w:rsidR="00776340" w:rsidRPr="009F53DA" w:rsidRDefault="00776340" w:rsidP="00C70B80">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776340" w:rsidRPr="009F53DA" w:rsidRDefault="00776340" w:rsidP="00C70B80">
            <w:pPr>
              <w:jc w:val="left"/>
              <w:rPr>
                <w:rFonts w:ascii="宋体" w:eastAsia="宋体" w:hAnsi="宋体"/>
                <w:sz w:val="24"/>
                <w:szCs w:val="24"/>
              </w:rPr>
            </w:pPr>
            <w:r>
              <w:rPr>
                <w:rFonts w:ascii="宋体" w:eastAsia="宋体" w:hAnsi="宋体" w:hint="eastAsia"/>
                <w:sz w:val="24"/>
                <w:szCs w:val="24"/>
              </w:rPr>
              <w:t>以一定条件筛选获取提及数据结构，可支持S</w:t>
            </w:r>
            <w:r>
              <w:rPr>
                <w:rFonts w:ascii="宋体" w:eastAsia="宋体" w:hAnsi="宋体"/>
                <w:sz w:val="24"/>
                <w:szCs w:val="24"/>
              </w:rPr>
              <w:t>QL</w:t>
            </w:r>
            <w:r>
              <w:rPr>
                <w:rFonts w:ascii="宋体" w:eastAsia="宋体" w:hAnsi="宋体" w:hint="eastAsia"/>
                <w:sz w:val="24"/>
                <w:szCs w:val="24"/>
              </w:rPr>
              <w:t>查询或条件筛选</w:t>
            </w:r>
            <w:r w:rsidRPr="00105C8B">
              <w:rPr>
                <w:rFonts w:ascii="宋体" w:eastAsia="宋体" w:hAnsi="宋体" w:hint="eastAsia"/>
                <w:sz w:val="24"/>
                <w:szCs w:val="24"/>
              </w:rPr>
              <w:t>。</w:t>
            </w:r>
          </w:p>
        </w:tc>
      </w:tr>
      <w:tr w:rsidR="00776340" w:rsidTr="00C70B80">
        <w:tc>
          <w:tcPr>
            <w:tcW w:w="993" w:type="dxa"/>
          </w:tcPr>
          <w:p w:rsidR="00776340" w:rsidRDefault="00776340" w:rsidP="00C70B80">
            <w:pPr>
              <w:jc w:val="left"/>
              <w:rPr>
                <w:rFonts w:ascii="宋体" w:eastAsia="宋体" w:hAnsi="宋体"/>
                <w:sz w:val="24"/>
                <w:szCs w:val="24"/>
              </w:rPr>
            </w:pPr>
            <w:r>
              <w:rPr>
                <w:rFonts w:ascii="宋体" w:eastAsia="宋体" w:hAnsi="宋体" w:hint="eastAsia"/>
                <w:sz w:val="24"/>
                <w:szCs w:val="24"/>
              </w:rPr>
              <w:t>方法</w:t>
            </w:r>
          </w:p>
        </w:tc>
        <w:tc>
          <w:tcPr>
            <w:tcW w:w="8505" w:type="dxa"/>
          </w:tcPr>
          <w:p w:rsidR="00776340" w:rsidRPr="009F53DA" w:rsidRDefault="0003141B" w:rsidP="00C70B80">
            <w:pPr>
              <w:jc w:val="left"/>
              <w:rPr>
                <w:rFonts w:ascii="宋体" w:eastAsia="宋体" w:hAnsi="宋体"/>
                <w:sz w:val="24"/>
                <w:szCs w:val="24"/>
              </w:rPr>
            </w:pPr>
            <w:r>
              <w:rPr>
                <w:rFonts w:ascii="宋体" w:eastAsia="宋体" w:hAnsi="宋体"/>
                <w:sz w:val="24"/>
                <w:szCs w:val="24"/>
              </w:rPr>
              <w:t>CKC</w:t>
            </w:r>
            <w:r w:rsidR="00776340" w:rsidRPr="00105C8B">
              <w:rPr>
                <w:rFonts w:ascii="宋体" w:eastAsia="宋体" w:hAnsi="宋体"/>
                <w:sz w:val="24"/>
                <w:szCs w:val="24"/>
              </w:rPr>
              <w:t>A</w:t>
            </w:r>
            <w:r w:rsidR="00776340" w:rsidRPr="00105C8B">
              <w:rPr>
                <w:rFonts w:ascii="宋体" w:eastAsia="宋体" w:hAnsi="宋体" w:hint="eastAsia"/>
                <w:sz w:val="24"/>
                <w:szCs w:val="24"/>
              </w:rPr>
              <w:t>pi</w:t>
            </w:r>
            <w:r w:rsidR="00776340" w:rsidRPr="00105C8B">
              <w:rPr>
                <w:rFonts w:ascii="宋体" w:eastAsia="宋体" w:hAnsi="宋体"/>
                <w:sz w:val="24"/>
                <w:szCs w:val="24"/>
              </w:rPr>
              <w:t>.get</w:t>
            </w:r>
            <w:r w:rsidR="00776340">
              <w:rPr>
                <w:rFonts w:ascii="宋体" w:eastAsia="宋体" w:hAnsi="宋体"/>
                <w:sz w:val="24"/>
                <w:szCs w:val="24"/>
              </w:rPr>
              <w:t>Mentions</w:t>
            </w:r>
            <w:r w:rsidR="00776340" w:rsidRPr="00105C8B">
              <w:rPr>
                <w:rFonts w:ascii="宋体" w:eastAsia="宋体" w:hAnsi="宋体"/>
                <w:sz w:val="24"/>
                <w:szCs w:val="24"/>
              </w:rPr>
              <w:t>(String sql,</w:t>
            </w:r>
            <w:r w:rsidR="006F4B3D">
              <w:rPr>
                <w:rFonts w:ascii="宋体" w:eastAsia="宋体" w:hAnsi="宋体"/>
                <w:sz w:val="24"/>
                <w:szCs w:val="24"/>
              </w:rPr>
              <w:t xml:space="preserve"> Map&lt;</w:t>
            </w:r>
            <w:proofErr w:type="gramStart"/>
            <w:r w:rsidR="006F4B3D">
              <w:rPr>
                <w:rFonts w:ascii="宋体" w:eastAsia="宋体" w:hAnsi="宋体"/>
                <w:sz w:val="24"/>
                <w:szCs w:val="24"/>
              </w:rPr>
              <w:t>S</w:t>
            </w:r>
            <w:r w:rsidR="006F4B3D">
              <w:rPr>
                <w:rFonts w:ascii="宋体" w:eastAsia="宋体" w:hAnsi="宋体" w:hint="eastAsia"/>
                <w:sz w:val="24"/>
                <w:szCs w:val="24"/>
              </w:rPr>
              <w:t>tring,</w:t>
            </w:r>
            <w:r w:rsidR="006F4B3D">
              <w:rPr>
                <w:rFonts w:ascii="宋体" w:eastAsia="宋体" w:hAnsi="宋体"/>
                <w:sz w:val="24"/>
                <w:szCs w:val="24"/>
              </w:rPr>
              <w:t>Object</w:t>
            </w:r>
            <w:proofErr w:type="gramEnd"/>
            <w:r w:rsidR="006F4B3D">
              <w:rPr>
                <w:rFonts w:ascii="宋体" w:eastAsia="宋体" w:hAnsi="宋体"/>
                <w:sz w:val="24"/>
                <w:szCs w:val="24"/>
              </w:rPr>
              <w:t>&gt; conditions</w:t>
            </w:r>
            <w:r w:rsidR="00776340" w:rsidRPr="00105C8B">
              <w:rPr>
                <w:rFonts w:ascii="宋体" w:eastAsia="宋体" w:hAnsi="宋体"/>
                <w:sz w:val="24"/>
                <w:szCs w:val="24"/>
              </w:rPr>
              <w:t>)</w:t>
            </w:r>
          </w:p>
        </w:tc>
      </w:tr>
      <w:tr w:rsidR="00776340" w:rsidTr="00C70B80">
        <w:tc>
          <w:tcPr>
            <w:tcW w:w="993" w:type="dxa"/>
          </w:tcPr>
          <w:p w:rsidR="00776340" w:rsidRDefault="00776340" w:rsidP="00C70B80">
            <w:pPr>
              <w:jc w:val="left"/>
              <w:rPr>
                <w:rFonts w:ascii="宋体" w:eastAsia="宋体" w:hAnsi="宋体"/>
                <w:sz w:val="24"/>
                <w:szCs w:val="24"/>
              </w:rPr>
            </w:pPr>
            <w:r>
              <w:rPr>
                <w:rFonts w:ascii="宋体" w:eastAsia="宋体" w:hAnsi="宋体" w:hint="eastAsia"/>
                <w:sz w:val="24"/>
                <w:szCs w:val="24"/>
              </w:rPr>
              <w:t>参数</w:t>
            </w:r>
          </w:p>
        </w:tc>
        <w:tc>
          <w:tcPr>
            <w:tcW w:w="8505" w:type="dxa"/>
          </w:tcPr>
          <w:p w:rsidR="00776340" w:rsidRPr="00105C8B" w:rsidRDefault="00776340" w:rsidP="00C70B80">
            <w:pPr>
              <w:jc w:val="left"/>
              <w:rPr>
                <w:rFonts w:ascii="宋体" w:eastAsia="宋体" w:hAnsi="宋体"/>
                <w:sz w:val="24"/>
                <w:szCs w:val="24"/>
              </w:rPr>
            </w:pPr>
            <w:r w:rsidRPr="00105C8B">
              <w:rPr>
                <w:rFonts w:ascii="宋体" w:eastAsia="宋体" w:hAnsi="宋体" w:hint="eastAsia"/>
                <w:sz w:val="24"/>
                <w:szCs w:val="24"/>
              </w:rPr>
              <w:t>sql</w:t>
            </w:r>
            <w:r w:rsidRPr="00105C8B">
              <w:rPr>
                <w:rFonts w:ascii="宋体" w:eastAsia="宋体" w:hAnsi="宋体"/>
                <w:sz w:val="24"/>
                <w:szCs w:val="24"/>
              </w:rPr>
              <w:t xml:space="preserve"> – </w:t>
            </w:r>
            <w:r w:rsidRPr="00105C8B">
              <w:rPr>
                <w:rFonts w:ascii="宋体" w:eastAsia="宋体" w:hAnsi="宋体" w:hint="eastAsia"/>
                <w:sz w:val="24"/>
                <w:szCs w:val="24"/>
              </w:rPr>
              <w:t>查询语句字符串</w:t>
            </w:r>
          </w:p>
          <w:p w:rsidR="00776340" w:rsidRDefault="006F4B3D" w:rsidP="00C70B80">
            <w:pPr>
              <w:jc w:val="left"/>
              <w:rPr>
                <w:rFonts w:ascii="宋体" w:eastAsia="宋体" w:hAnsi="宋体"/>
                <w:sz w:val="24"/>
                <w:szCs w:val="24"/>
              </w:rPr>
            </w:pPr>
            <w:r>
              <w:rPr>
                <w:rFonts w:ascii="宋体" w:eastAsia="宋体" w:hAnsi="宋体" w:hint="eastAsia"/>
                <w:sz w:val="24"/>
                <w:szCs w:val="24"/>
              </w:rPr>
              <w:t>conditions</w:t>
            </w:r>
            <w:r w:rsidR="00776340" w:rsidRPr="00105C8B">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提及筛选条件</w:t>
            </w:r>
          </w:p>
        </w:tc>
      </w:tr>
      <w:tr w:rsidR="00776340" w:rsidTr="00C70B80">
        <w:tc>
          <w:tcPr>
            <w:tcW w:w="993" w:type="dxa"/>
          </w:tcPr>
          <w:p w:rsidR="00776340" w:rsidRDefault="00776340" w:rsidP="00C70B80">
            <w:pPr>
              <w:jc w:val="left"/>
              <w:rPr>
                <w:rFonts w:ascii="宋体" w:eastAsia="宋体" w:hAnsi="宋体"/>
                <w:sz w:val="24"/>
                <w:szCs w:val="24"/>
              </w:rPr>
            </w:pPr>
            <w:r>
              <w:rPr>
                <w:rFonts w:ascii="宋体" w:eastAsia="宋体" w:hAnsi="宋体" w:hint="eastAsia"/>
                <w:sz w:val="24"/>
                <w:szCs w:val="24"/>
              </w:rPr>
              <w:t>返回</w:t>
            </w:r>
          </w:p>
        </w:tc>
        <w:tc>
          <w:tcPr>
            <w:tcW w:w="8505" w:type="dxa"/>
          </w:tcPr>
          <w:p w:rsidR="00776340" w:rsidRDefault="00776340" w:rsidP="00C70B80">
            <w:pPr>
              <w:jc w:val="left"/>
              <w:rPr>
                <w:rFonts w:ascii="宋体" w:eastAsia="宋体" w:hAnsi="宋体"/>
                <w:sz w:val="24"/>
                <w:szCs w:val="24"/>
              </w:rPr>
            </w:pPr>
            <w:r w:rsidRPr="00105C8B">
              <w:rPr>
                <w:rFonts w:ascii="宋体" w:eastAsia="宋体" w:hAnsi="宋体" w:hint="eastAsia"/>
                <w:sz w:val="24"/>
                <w:szCs w:val="24"/>
              </w:rPr>
              <w:t>包含</w:t>
            </w:r>
            <w:r>
              <w:rPr>
                <w:rFonts w:ascii="宋体" w:eastAsia="宋体" w:hAnsi="宋体" w:hint="eastAsia"/>
                <w:sz w:val="24"/>
                <w:szCs w:val="24"/>
              </w:rPr>
              <w:t>多条</w:t>
            </w:r>
            <w:r w:rsidR="006F4B3D">
              <w:rPr>
                <w:rFonts w:ascii="宋体" w:eastAsia="宋体" w:hAnsi="宋体" w:hint="eastAsia"/>
                <w:sz w:val="24"/>
                <w:szCs w:val="24"/>
              </w:rPr>
              <w:t>提及</w:t>
            </w:r>
            <w:r>
              <w:rPr>
                <w:rFonts w:ascii="宋体" w:eastAsia="宋体" w:hAnsi="宋体" w:hint="eastAsia"/>
                <w:sz w:val="24"/>
                <w:szCs w:val="24"/>
              </w:rPr>
              <w:t>对象的</w:t>
            </w:r>
            <w:r w:rsidR="00C70B80">
              <w:rPr>
                <w:rFonts w:ascii="宋体" w:eastAsia="宋体" w:hAnsi="宋体" w:hint="eastAsia"/>
                <w:sz w:val="24"/>
                <w:szCs w:val="24"/>
              </w:rPr>
              <w:t>集合</w:t>
            </w:r>
          </w:p>
          <w:p w:rsidR="00776340" w:rsidRDefault="00C70B80" w:rsidP="00C70B80">
            <w:pPr>
              <w:jc w:val="lef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ollection</w:t>
            </w:r>
            <w:r w:rsidR="00776340">
              <w:rPr>
                <w:rFonts w:ascii="宋体" w:eastAsia="宋体" w:hAnsi="宋体"/>
                <w:sz w:val="24"/>
                <w:szCs w:val="24"/>
              </w:rPr>
              <w:t>&lt;</w:t>
            </w:r>
            <w:r w:rsidR="0003141B">
              <w:rPr>
                <w:rFonts w:ascii="宋体" w:eastAsia="宋体" w:hAnsi="宋体"/>
                <w:sz w:val="24"/>
                <w:szCs w:val="24"/>
              </w:rPr>
              <w:t>CKC</w:t>
            </w:r>
            <w:r w:rsidR="006F4B3D">
              <w:rPr>
                <w:rFonts w:ascii="宋体" w:eastAsia="宋体" w:hAnsi="宋体"/>
                <w:sz w:val="24"/>
                <w:szCs w:val="24"/>
              </w:rPr>
              <w:t>M</w:t>
            </w:r>
            <w:r w:rsidR="006F4B3D">
              <w:rPr>
                <w:rFonts w:ascii="宋体" w:eastAsia="宋体" w:hAnsi="宋体" w:hint="eastAsia"/>
                <w:sz w:val="24"/>
                <w:szCs w:val="24"/>
              </w:rPr>
              <w:t>ention</w:t>
            </w:r>
            <w:r w:rsidR="00776340">
              <w:rPr>
                <w:rFonts w:ascii="宋体" w:eastAsia="宋体" w:hAnsi="宋体" w:hint="eastAsia"/>
                <w:sz w:val="24"/>
                <w:szCs w:val="24"/>
              </w:rPr>
              <w:t>&lt;</w:t>
            </w:r>
            <w:r w:rsidR="00776340">
              <w:rPr>
                <w:rFonts w:ascii="宋体" w:eastAsia="宋体" w:hAnsi="宋体"/>
                <w:sz w:val="24"/>
                <w:szCs w:val="24"/>
              </w:rPr>
              <w:t>String, Object&gt;&gt;</w:t>
            </w:r>
          </w:p>
          <w:p w:rsidR="00776340" w:rsidRPr="009F53DA" w:rsidRDefault="0003141B" w:rsidP="00C70B80">
            <w:pPr>
              <w:jc w:val="left"/>
              <w:rPr>
                <w:rFonts w:ascii="宋体" w:eastAsia="宋体" w:hAnsi="宋体"/>
                <w:sz w:val="24"/>
                <w:szCs w:val="24"/>
              </w:rPr>
            </w:pPr>
            <w:r>
              <w:rPr>
                <w:rFonts w:ascii="宋体" w:eastAsia="宋体" w:hAnsi="宋体"/>
                <w:sz w:val="24"/>
                <w:szCs w:val="24"/>
              </w:rPr>
              <w:t>CKC</w:t>
            </w:r>
            <w:r w:rsidR="006F4B3D">
              <w:rPr>
                <w:rFonts w:ascii="宋体" w:eastAsia="宋体" w:hAnsi="宋体"/>
                <w:sz w:val="24"/>
                <w:szCs w:val="24"/>
              </w:rPr>
              <w:t>Mention</w:t>
            </w:r>
            <w:r w:rsidR="00776340">
              <w:rPr>
                <w:rFonts w:ascii="宋体" w:eastAsia="宋体" w:hAnsi="宋体" w:hint="eastAsia"/>
                <w:sz w:val="24"/>
                <w:szCs w:val="24"/>
              </w:rPr>
              <w:t>子类：</w:t>
            </w:r>
            <w:r>
              <w:rPr>
                <w:rFonts w:ascii="宋体" w:eastAsia="宋体" w:hAnsi="宋体" w:hint="eastAsia"/>
                <w:sz w:val="24"/>
                <w:szCs w:val="24"/>
              </w:rPr>
              <w:t>C</w:t>
            </w:r>
            <w:r>
              <w:rPr>
                <w:rFonts w:ascii="宋体" w:eastAsia="宋体" w:hAnsi="宋体"/>
                <w:sz w:val="24"/>
                <w:szCs w:val="24"/>
              </w:rPr>
              <w:t>KC</w:t>
            </w:r>
            <w:r w:rsidR="006F4B3D">
              <w:rPr>
                <w:rFonts w:ascii="宋体" w:eastAsia="宋体" w:hAnsi="宋体"/>
                <w:sz w:val="24"/>
                <w:szCs w:val="24"/>
              </w:rPr>
              <w:t>C</w:t>
            </w:r>
            <w:r w:rsidR="006F4B3D">
              <w:rPr>
                <w:rFonts w:ascii="宋体" w:eastAsia="宋体" w:hAnsi="宋体" w:hint="eastAsia"/>
                <w:sz w:val="24"/>
                <w:szCs w:val="24"/>
              </w:rPr>
              <w:t>lass</w:t>
            </w:r>
            <w:r w:rsidR="006F4B3D">
              <w:rPr>
                <w:rFonts w:ascii="宋体" w:eastAsia="宋体" w:hAnsi="宋体"/>
                <w:sz w:val="24"/>
                <w:szCs w:val="24"/>
              </w:rPr>
              <w:t>Mention</w:t>
            </w:r>
            <w:r w:rsidR="00776340">
              <w:rPr>
                <w:rFonts w:ascii="宋体" w:eastAsia="宋体" w:hAnsi="宋体"/>
                <w:sz w:val="24"/>
                <w:szCs w:val="24"/>
              </w:rPr>
              <w:t xml:space="preserve">, </w:t>
            </w:r>
            <w:r>
              <w:rPr>
                <w:rFonts w:ascii="宋体" w:eastAsia="宋体" w:hAnsi="宋体"/>
                <w:sz w:val="24"/>
                <w:szCs w:val="24"/>
              </w:rPr>
              <w:t>C</w:t>
            </w:r>
            <w:r w:rsidR="005074EA">
              <w:rPr>
                <w:rFonts w:ascii="宋体" w:eastAsia="宋体" w:hAnsi="宋体"/>
                <w:sz w:val="24"/>
                <w:szCs w:val="24"/>
              </w:rPr>
              <w:t>CKC</w:t>
            </w:r>
            <w:r w:rsidR="006F4B3D">
              <w:rPr>
                <w:rFonts w:ascii="宋体" w:eastAsia="宋体" w:hAnsi="宋体" w:hint="eastAsia"/>
                <w:sz w:val="24"/>
                <w:szCs w:val="24"/>
              </w:rPr>
              <w:t>ntity</w:t>
            </w:r>
            <w:r w:rsidR="006F4B3D">
              <w:rPr>
                <w:rFonts w:ascii="宋体" w:eastAsia="宋体" w:hAnsi="宋体"/>
                <w:sz w:val="24"/>
                <w:szCs w:val="24"/>
              </w:rPr>
              <w:t>Mention</w:t>
            </w:r>
            <w:r w:rsidR="00776340">
              <w:rPr>
                <w:rFonts w:ascii="宋体" w:eastAsia="宋体" w:hAnsi="宋体"/>
                <w:sz w:val="24"/>
                <w:szCs w:val="24"/>
              </w:rPr>
              <w:t xml:space="preserve">, </w:t>
            </w:r>
            <w:r>
              <w:rPr>
                <w:rFonts w:ascii="宋体" w:eastAsia="宋体" w:hAnsi="宋体"/>
                <w:sz w:val="24"/>
                <w:szCs w:val="24"/>
              </w:rPr>
              <w:t>C</w:t>
            </w:r>
            <w:r w:rsidR="005074EA">
              <w:rPr>
                <w:rFonts w:ascii="宋体" w:eastAsia="宋体" w:hAnsi="宋体"/>
                <w:sz w:val="24"/>
                <w:szCs w:val="24"/>
              </w:rPr>
              <w:t>CKC</w:t>
            </w:r>
            <w:r w:rsidR="006F4B3D">
              <w:rPr>
                <w:rFonts w:ascii="宋体" w:eastAsia="宋体" w:hAnsi="宋体" w:hint="eastAsia"/>
                <w:sz w:val="24"/>
                <w:szCs w:val="24"/>
              </w:rPr>
              <w:t>vent</w:t>
            </w:r>
            <w:r w:rsidR="006F4B3D">
              <w:rPr>
                <w:rFonts w:ascii="宋体" w:eastAsia="宋体" w:hAnsi="宋体"/>
                <w:sz w:val="24"/>
                <w:szCs w:val="24"/>
              </w:rPr>
              <w:t>M</w:t>
            </w:r>
            <w:r w:rsidR="006F4B3D">
              <w:rPr>
                <w:rFonts w:ascii="宋体" w:eastAsia="宋体" w:hAnsi="宋体" w:hint="eastAsia"/>
                <w:sz w:val="24"/>
                <w:szCs w:val="24"/>
              </w:rPr>
              <w:t>ention</w:t>
            </w:r>
            <w:r w:rsidR="00776340">
              <w:rPr>
                <w:rFonts w:ascii="宋体" w:eastAsia="宋体" w:hAnsi="宋体"/>
                <w:sz w:val="24"/>
                <w:szCs w:val="24"/>
              </w:rPr>
              <w:t xml:space="preserve">, </w:t>
            </w:r>
            <w:r>
              <w:rPr>
                <w:rFonts w:ascii="宋体" w:eastAsia="宋体" w:hAnsi="宋体"/>
                <w:sz w:val="24"/>
                <w:szCs w:val="24"/>
              </w:rPr>
              <w:lastRenderedPageBreak/>
              <w:t>CKC</w:t>
            </w:r>
            <w:r w:rsidR="006F4B3D">
              <w:rPr>
                <w:rFonts w:ascii="宋体" w:eastAsia="宋体" w:hAnsi="宋体"/>
                <w:sz w:val="24"/>
                <w:szCs w:val="24"/>
              </w:rPr>
              <w:t>R</w:t>
            </w:r>
            <w:r w:rsidR="006F4B3D">
              <w:rPr>
                <w:rFonts w:ascii="宋体" w:eastAsia="宋体" w:hAnsi="宋体" w:hint="eastAsia"/>
                <w:sz w:val="24"/>
                <w:szCs w:val="24"/>
              </w:rPr>
              <w:t>elation</w:t>
            </w:r>
            <w:r w:rsidR="006F4B3D">
              <w:rPr>
                <w:rFonts w:ascii="宋体" w:eastAsia="宋体" w:hAnsi="宋体"/>
                <w:sz w:val="24"/>
                <w:szCs w:val="24"/>
              </w:rPr>
              <w:t>Mention</w:t>
            </w:r>
          </w:p>
        </w:tc>
      </w:tr>
      <w:tr w:rsidR="00776340" w:rsidTr="00C70B80">
        <w:tc>
          <w:tcPr>
            <w:tcW w:w="993" w:type="dxa"/>
          </w:tcPr>
          <w:p w:rsidR="00776340" w:rsidRDefault="00776340" w:rsidP="00C70B80">
            <w:pPr>
              <w:jc w:val="left"/>
              <w:rPr>
                <w:rFonts w:ascii="宋体" w:eastAsia="宋体" w:hAnsi="宋体"/>
                <w:sz w:val="24"/>
                <w:szCs w:val="24"/>
              </w:rPr>
            </w:pPr>
            <w:r>
              <w:rPr>
                <w:rFonts w:ascii="宋体" w:eastAsia="宋体" w:hAnsi="宋体" w:hint="eastAsia"/>
                <w:sz w:val="24"/>
                <w:szCs w:val="24"/>
              </w:rPr>
              <w:lastRenderedPageBreak/>
              <w:t>异常</w:t>
            </w:r>
          </w:p>
        </w:tc>
        <w:tc>
          <w:tcPr>
            <w:tcW w:w="8505" w:type="dxa"/>
          </w:tcPr>
          <w:p w:rsidR="00776340" w:rsidRPr="009F53DA" w:rsidRDefault="0003141B" w:rsidP="00C70B80">
            <w:pPr>
              <w:jc w:val="left"/>
              <w:rPr>
                <w:rFonts w:ascii="Calibri Light" w:eastAsia="宋体" w:hAnsi="Calibri Light" w:cs="Calibri Light"/>
                <w:sz w:val="24"/>
                <w:szCs w:val="24"/>
              </w:rPr>
            </w:pPr>
            <w:r>
              <w:rPr>
                <w:rFonts w:ascii="宋体" w:eastAsia="宋体" w:hAnsi="宋体"/>
                <w:sz w:val="24"/>
                <w:szCs w:val="24"/>
              </w:rPr>
              <w:t>CKC</w:t>
            </w:r>
            <w:r w:rsidR="00776340" w:rsidRPr="00105C8B">
              <w:rPr>
                <w:rFonts w:ascii="宋体" w:eastAsia="宋体" w:hAnsi="宋体"/>
                <w:sz w:val="24"/>
                <w:szCs w:val="24"/>
              </w:rPr>
              <w:t>A</w:t>
            </w:r>
            <w:r w:rsidR="00776340" w:rsidRPr="00105C8B">
              <w:rPr>
                <w:rFonts w:ascii="宋体" w:eastAsia="宋体" w:hAnsi="宋体" w:hint="eastAsia"/>
                <w:sz w:val="24"/>
                <w:szCs w:val="24"/>
              </w:rPr>
              <w:t>pi</w:t>
            </w:r>
            <w:r w:rsidR="00776340" w:rsidRPr="00105C8B">
              <w:rPr>
                <w:rFonts w:ascii="宋体" w:eastAsia="宋体" w:hAnsi="宋体"/>
                <w:sz w:val="24"/>
                <w:szCs w:val="24"/>
              </w:rPr>
              <w:t>E</w:t>
            </w:r>
            <w:r w:rsidR="00776340" w:rsidRPr="00105C8B">
              <w:rPr>
                <w:rFonts w:ascii="宋体" w:eastAsia="宋体" w:hAnsi="宋体" w:hint="eastAsia"/>
                <w:sz w:val="24"/>
                <w:szCs w:val="24"/>
              </w:rPr>
              <w:t>xception</w:t>
            </w:r>
          </w:p>
        </w:tc>
      </w:tr>
    </w:tbl>
    <w:p w:rsidR="00776340" w:rsidRDefault="00776340" w:rsidP="00776340">
      <w:pPr>
        <w:spacing w:line="360" w:lineRule="auto"/>
        <w:rPr>
          <w:rFonts w:ascii="宋体" w:eastAsia="宋体" w:hAnsi="宋体"/>
          <w:sz w:val="24"/>
          <w:szCs w:val="24"/>
        </w:rPr>
      </w:pPr>
    </w:p>
    <w:p w:rsidR="00833F72" w:rsidRDefault="00833F72" w:rsidP="00231688">
      <w:pPr>
        <w:pStyle w:val="3"/>
        <w:numPr>
          <w:ilvl w:val="2"/>
          <w:numId w:val="7"/>
        </w:numPr>
      </w:pPr>
      <w:bookmarkStart w:id="70" w:name="_Toc37157502"/>
      <w:r>
        <w:rPr>
          <w:rFonts w:hint="eastAsia"/>
        </w:rPr>
        <w:t>提及</w:t>
      </w:r>
      <w:r w:rsidR="00F931BF">
        <w:rPr>
          <w:rFonts w:hint="eastAsia"/>
        </w:rPr>
        <w:t>写入</w:t>
      </w:r>
      <w:bookmarkEnd w:id="70"/>
    </w:p>
    <w:p w:rsidR="00984A50" w:rsidRPr="002B25CC" w:rsidRDefault="00984A50" w:rsidP="00231688">
      <w:pPr>
        <w:pStyle w:val="a3"/>
        <w:numPr>
          <w:ilvl w:val="0"/>
          <w:numId w:val="8"/>
        </w:numPr>
        <w:spacing w:line="360" w:lineRule="auto"/>
        <w:ind w:firstLineChars="0"/>
        <w:rPr>
          <w:rFonts w:ascii="宋体" w:eastAsia="宋体" w:hAnsi="宋体"/>
          <w:sz w:val="24"/>
          <w:szCs w:val="24"/>
        </w:rPr>
      </w:pPr>
      <w:r w:rsidRPr="002B25CC">
        <w:rPr>
          <w:rFonts w:ascii="宋体" w:eastAsia="宋体" w:hAnsi="宋体" w:hint="eastAsia"/>
          <w:sz w:val="24"/>
          <w:szCs w:val="24"/>
        </w:rPr>
        <w:t>H</w:t>
      </w:r>
      <w:r w:rsidRPr="002B25CC">
        <w:rPr>
          <w:rFonts w:ascii="宋体" w:eastAsia="宋体" w:hAnsi="宋体"/>
          <w:sz w:val="24"/>
          <w:szCs w:val="24"/>
        </w:rPr>
        <w:t>TTP</w:t>
      </w:r>
      <w:r w:rsidRPr="002B25CC">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84A50" w:rsidTr="00C70B80">
        <w:tc>
          <w:tcPr>
            <w:tcW w:w="993" w:type="dxa"/>
          </w:tcPr>
          <w:p w:rsidR="00984A50" w:rsidRPr="009F53DA" w:rsidRDefault="00984A50" w:rsidP="00C70B80">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84A50" w:rsidRDefault="00984A50" w:rsidP="00C70B80">
            <w:pPr>
              <w:jc w:val="left"/>
              <w:rPr>
                <w:rFonts w:ascii="宋体" w:eastAsia="宋体" w:hAnsi="宋体"/>
                <w:sz w:val="24"/>
                <w:szCs w:val="24"/>
              </w:rPr>
            </w:pPr>
            <w:r>
              <w:rPr>
                <w:rFonts w:ascii="宋体" w:eastAsia="宋体" w:hAnsi="宋体" w:hint="eastAsia"/>
                <w:sz w:val="24"/>
                <w:szCs w:val="24"/>
              </w:rPr>
              <w:t>以</w:t>
            </w:r>
            <w:r w:rsidR="0084033C">
              <w:rPr>
                <w:rFonts w:ascii="宋体" w:eastAsia="宋体" w:hAnsi="宋体" w:hint="eastAsia"/>
                <w:sz w:val="24"/>
                <w:szCs w:val="24"/>
              </w:rPr>
              <w:t>约定的</w:t>
            </w:r>
            <w:r>
              <w:rPr>
                <w:rFonts w:ascii="宋体" w:eastAsia="宋体" w:hAnsi="宋体" w:hint="eastAsia"/>
                <w:sz w:val="24"/>
                <w:szCs w:val="24"/>
              </w:rPr>
              <w:t>提及标准格式构建</w:t>
            </w:r>
            <w:r w:rsidR="0084033C">
              <w:rPr>
                <w:rFonts w:ascii="宋体" w:eastAsia="宋体" w:hAnsi="宋体" w:hint="eastAsia"/>
                <w:sz w:val="24"/>
                <w:szCs w:val="24"/>
              </w:rPr>
              <w:t>请求</w:t>
            </w:r>
            <w:r>
              <w:rPr>
                <w:rFonts w:ascii="宋体" w:eastAsia="宋体" w:hAnsi="宋体" w:hint="eastAsia"/>
                <w:sz w:val="24"/>
                <w:szCs w:val="24"/>
              </w:rPr>
              <w:t>并写入数据库中</w:t>
            </w:r>
            <w:r w:rsidR="0084033C">
              <w:rPr>
                <w:rFonts w:ascii="宋体" w:eastAsia="宋体" w:hAnsi="宋体" w:hint="eastAsia"/>
                <w:sz w:val="24"/>
                <w:szCs w:val="24"/>
              </w:rPr>
              <w:t>。</w:t>
            </w:r>
          </w:p>
        </w:tc>
      </w:tr>
      <w:tr w:rsidR="00984A50" w:rsidTr="00C70B80">
        <w:tc>
          <w:tcPr>
            <w:tcW w:w="993" w:type="dxa"/>
          </w:tcPr>
          <w:p w:rsidR="00984A50" w:rsidRDefault="00984A50" w:rsidP="00C70B80">
            <w:pPr>
              <w:jc w:val="left"/>
              <w:rPr>
                <w:rFonts w:ascii="宋体" w:eastAsia="宋体" w:hAnsi="宋体"/>
                <w:sz w:val="24"/>
                <w:szCs w:val="24"/>
              </w:rPr>
            </w:pPr>
            <w:r>
              <w:rPr>
                <w:rFonts w:ascii="宋体" w:eastAsia="宋体" w:hAnsi="宋体" w:hint="eastAsia"/>
                <w:sz w:val="24"/>
                <w:szCs w:val="24"/>
              </w:rPr>
              <w:t>方法</w:t>
            </w:r>
          </w:p>
        </w:tc>
        <w:tc>
          <w:tcPr>
            <w:tcW w:w="8505" w:type="dxa"/>
          </w:tcPr>
          <w:p w:rsidR="00984A50" w:rsidRPr="009F53DA" w:rsidRDefault="00984A50" w:rsidP="00C70B80">
            <w:pPr>
              <w:jc w:val="left"/>
              <w:rPr>
                <w:rFonts w:ascii="宋体" w:eastAsia="宋体" w:hAnsi="宋体"/>
                <w:sz w:val="24"/>
                <w:szCs w:val="24"/>
              </w:rPr>
            </w:pPr>
            <w:r w:rsidRPr="00105C8B">
              <w:rPr>
                <w:rFonts w:ascii="宋体" w:eastAsia="宋体" w:hAnsi="宋体"/>
                <w:sz w:val="24"/>
                <w:szCs w:val="24"/>
              </w:rPr>
              <w:t xml:space="preserve">HTTP </w:t>
            </w:r>
            <w:r w:rsidRPr="00105C8B">
              <w:rPr>
                <w:rFonts w:ascii="宋体" w:eastAsia="宋体" w:hAnsi="宋体" w:hint="eastAsia"/>
                <w:sz w:val="24"/>
                <w:szCs w:val="24"/>
              </w:rPr>
              <w:t>P</w:t>
            </w:r>
            <w:r w:rsidRPr="00105C8B">
              <w:rPr>
                <w:rFonts w:ascii="宋体" w:eastAsia="宋体" w:hAnsi="宋体"/>
                <w:sz w:val="24"/>
                <w:szCs w:val="24"/>
              </w:rPr>
              <w:t>OST /_api</w:t>
            </w:r>
            <w:r w:rsidR="0003141B">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mention</w:t>
            </w:r>
            <w:r>
              <w:rPr>
                <w:rFonts w:ascii="宋体" w:eastAsia="宋体" w:hAnsi="宋体"/>
                <w:sz w:val="24"/>
                <w:szCs w:val="24"/>
              </w:rPr>
              <w:t>s</w:t>
            </w:r>
            <w:r w:rsidR="0084033C">
              <w:rPr>
                <w:rFonts w:ascii="宋体" w:eastAsia="宋体" w:hAnsi="宋体"/>
                <w:sz w:val="24"/>
                <w:szCs w:val="24"/>
              </w:rPr>
              <w:t>/db/{dbName}/table/{tableName}</w:t>
            </w:r>
          </w:p>
        </w:tc>
      </w:tr>
      <w:tr w:rsidR="00984A50" w:rsidTr="00C70B80">
        <w:tc>
          <w:tcPr>
            <w:tcW w:w="993" w:type="dxa"/>
          </w:tcPr>
          <w:p w:rsidR="00984A50" w:rsidRDefault="00984A50" w:rsidP="00C70B80">
            <w:pPr>
              <w:jc w:val="left"/>
              <w:rPr>
                <w:rFonts w:ascii="宋体" w:eastAsia="宋体" w:hAnsi="宋体"/>
                <w:sz w:val="24"/>
                <w:szCs w:val="24"/>
              </w:rPr>
            </w:pPr>
            <w:r>
              <w:rPr>
                <w:rFonts w:ascii="宋体" w:eastAsia="宋体" w:hAnsi="宋体" w:hint="eastAsia"/>
                <w:sz w:val="24"/>
                <w:szCs w:val="24"/>
              </w:rPr>
              <w:t>参数</w:t>
            </w:r>
          </w:p>
        </w:tc>
        <w:tc>
          <w:tcPr>
            <w:tcW w:w="8505" w:type="dxa"/>
          </w:tcPr>
          <w:p w:rsidR="00984A50" w:rsidRDefault="0084033C" w:rsidP="00C70B80">
            <w:pPr>
              <w:jc w:val="left"/>
              <w:rPr>
                <w:rFonts w:ascii="宋体" w:eastAsia="宋体" w:hAnsi="宋体"/>
                <w:sz w:val="24"/>
                <w:szCs w:val="24"/>
              </w:rPr>
            </w:pPr>
            <w:r>
              <w:rPr>
                <w:rFonts w:ascii="宋体" w:eastAsia="宋体" w:hAnsi="宋体"/>
                <w:sz w:val="24"/>
                <w:szCs w:val="24"/>
              </w:rPr>
              <w:t>dbName</w:t>
            </w:r>
            <w:r>
              <w:rPr>
                <w:rFonts w:ascii="宋体" w:eastAsia="宋体" w:hAnsi="宋体" w:hint="eastAsia"/>
                <w:sz w:val="24"/>
                <w:szCs w:val="24"/>
              </w:rPr>
              <w:t>：数据库名称</w:t>
            </w:r>
          </w:p>
          <w:p w:rsidR="0084033C" w:rsidRPr="00105C8B" w:rsidRDefault="0084033C" w:rsidP="00C70B80">
            <w:pPr>
              <w:jc w:val="left"/>
              <w:rPr>
                <w:rFonts w:ascii="宋体" w:eastAsia="宋体" w:hAnsi="宋体"/>
                <w:sz w:val="24"/>
                <w:szCs w:val="24"/>
              </w:rPr>
            </w:pPr>
            <w:r>
              <w:rPr>
                <w:rFonts w:ascii="宋体" w:eastAsia="宋体" w:hAnsi="宋体" w:hint="eastAsia"/>
                <w:sz w:val="24"/>
                <w:szCs w:val="24"/>
              </w:rPr>
              <w:t>table</w:t>
            </w:r>
            <w:r>
              <w:rPr>
                <w:rFonts w:ascii="宋体" w:eastAsia="宋体" w:hAnsi="宋体"/>
                <w:sz w:val="24"/>
                <w:szCs w:val="24"/>
              </w:rPr>
              <w:t>N</w:t>
            </w:r>
            <w:r>
              <w:rPr>
                <w:rFonts w:ascii="宋体" w:eastAsia="宋体" w:hAnsi="宋体" w:hint="eastAsia"/>
                <w:sz w:val="24"/>
                <w:szCs w:val="24"/>
              </w:rPr>
              <w:t>ame：表名称</w:t>
            </w:r>
          </w:p>
        </w:tc>
      </w:tr>
      <w:tr w:rsidR="00984A50" w:rsidTr="00C70B80">
        <w:tc>
          <w:tcPr>
            <w:tcW w:w="993" w:type="dxa"/>
          </w:tcPr>
          <w:p w:rsidR="00984A50" w:rsidRDefault="00984A50" w:rsidP="00C70B80">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984A50" w:rsidRPr="009F53DA" w:rsidRDefault="00984A50"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84A50" w:rsidRDefault="00984A50" w:rsidP="00C70B80">
            <w:pPr>
              <w:ind w:firstLineChars="200" w:firstLine="480"/>
              <w:jc w:val="left"/>
              <w:rPr>
                <w:rFonts w:ascii="Calibri Light" w:eastAsia="宋体" w:hAnsi="Calibri Light" w:cs="Calibri Light"/>
                <w:sz w:val="24"/>
                <w:szCs w:val="24"/>
              </w:rPr>
            </w:pPr>
            <w:r w:rsidRPr="009F53DA">
              <w:rPr>
                <w:rFonts w:ascii="Calibri Light" w:eastAsia="宋体" w:hAnsi="Calibri Light" w:cs="Calibri Light"/>
                <w:sz w:val="24"/>
                <w:szCs w:val="24"/>
              </w:rPr>
              <w:t>“</w:t>
            </w:r>
            <w:r>
              <w:rPr>
                <w:rFonts w:ascii="Calibri Light" w:eastAsia="宋体" w:hAnsi="Calibri Light" w:cs="Calibri Light" w:hint="eastAsia"/>
                <w:sz w:val="24"/>
                <w:szCs w:val="24"/>
              </w:rPr>
              <w:t>mentions</w:t>
            </w:r>
            <w:r w:rsidRPr="009F53DA">
              <w:rPr>
                <w:rFonts w:ascii="Calibri Light" w:eastAsia="宋体" w:hAnsi="Calibri Light" w:cs="Calibri Light"/>
                <w:sz w:val="24"/>
                <w:szCs w:val="24"/>
              </w:rPr>
              <w:t>”:</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984A50" w:rsidRDefault="00984A50" w:rsidP="00C70B80">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roofErr w:type="gramStart"/>
            <w:r>
              <w:rPr>
                <w:rFonts w:ascii="Calibri Light" w:eastAsia="宋体" w:hAnsi="Calibri Light" w:cs="Calibri Light"/>
                <w:sz w:val="24"/>
                <w:szCs w:val="24"/>
              </w:rPr>
              <w:t>{ MentionStandardFormat</w:t>
            </w:r>
            <w:proofErr w:type="gramEnd"/>
            <w:r>
              <w:rPr>
                <w:rFonts w:ascii="Calibri Light" w:eastAsia="宋体" w:hAnsi="Calibri Light" w:cs="Calibri Light"/>
                <w:sz w:val="24"/>
                <w:szCs w:val="24"/>
              </w:rPr>
              <w:t xml:space="preserve"> }</w:t>
            </w:r>
          </w:p>
          <w:p w:rsidR="00984A50" w:rsidRPr="009F53DA" w:rsidRDefault="00984A50" w:rsidP="00C70B8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w:t>
            </w:r>
            <w:r w:rsidRPr="009F53DA">
              <w:rPr>
                <w:rFonts w:ascii="Calibri Light" w:eastAsia="宋体" w:hAnsi="Calibri Light" w:cs="Calibri Light"/>
                <w:sz w:val="24"/>
                <w:szCs w:val="24"/>
              </w:rPr>
              <w:t>,</w:t>
            </w:r>
          </w:p>
          <w:p w:rsidR="00984A50" w:rsidRPr="00984A50" w:rsidRDefault="00984A50"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tc>
      </w:tr>
      <w:tr w:rsidR="00984A50" w:rsidTr="00C70B80">
        <w:tc>
          <w:tcPr>
            <w:tcW w:w="993" w:type="dxa"/>
          </w:tcPr>
          <w:p w:rsidR="00984A50" w:rsidRDefault="00984A50" w:rsidP="00C70B80">
            <w:pPr>
              <w:jc w:val="left"/>
              <w:rPr>
                <w:rFonts w:ascii="宋体" w:eastAsia="宋体" w:hAnsi="宋体"/>
                <w:sz w:val="24"/>
                <w:szCs w:val="24"/>
              </w:rPr>
            </w:pPr>
            <w:r>
              <w:rPr>
                <w:rFonts w:ascii="宋体" w:eastAsia="宋体" w:hAnsi="宋体" w:hint="eastAsia"/>
                <w:sz w:val="24"/>
                <w:szCs w:val="24"/>
              </w:rPr>
              <w:t>返回</w:t>
            </w:r>
          </w:p>
        </w:tc>
        <w:tc>
          <w:tcPr>
            <w:tcW w:w="8505" w:type="dxa"/>
          </w:tcPr>
          <w:p w:rsidR="00984A50" w:rsidRPr="009F53DA" w:rsidRDefault="00984A50"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84A50" w:rsidRPr="009F53DA" w:rsidRDefault="00984A50"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Pr>
                <w:rFonts w:ascii="Calibri Light" w:eastAsia="宋体" w:hAnsi="Calibri Light" w:cs="Calibri Light"/>
                <w:sz w:val="24"/>
                <w:szCs w:val="24"/>
              </w:rPr>
              <w:t>200</w:t>
            </w:r>
            <w:r w:rsidRPr="009F53DA">
              <w:rPr>
                <w:rFonts w:ascii="Calibri Light" w:eastAsia="宋体" w:hAnsi="Calibri Light" w:cs="Calibri Light"/>
                <w:sz w:val="24"/>
                <w:szCs w:val="24"/>
              </w:rPr>
              <w:t>”,</w:t>
            </w:r>
          </w:p>
          <w:p w:rsidR="00984A50" w:rsidRPr="009F53DA" w:rsidRDefault="00984A50"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Pr>
                <w:rFonts w:ascii="Calibri Light" w:eastAsia="宋体" w:hAnsi="Calibri Light" w:cs="Calibri Light"/>
                <w:sz w:val="24"/>
                <w:szCs w:val="24"/>
              </w:rPr>
              <w:t>success</w:t>
            </w:r>
            <w:r w:rsidRPr="009F53DA">
              <w:rPr>
                <w:rFonts w:ascii="Calibri Light" w:eastAsia="宋体" w:hAnsi="Calibri Light" w:cs="Calibri Light"/>
                <w:sz w:val="24"/>
                <w:szCs w:val="24"/>
              </w:rPr>
              <w:t>”,</w:t>
            </w:r>
          </w:p>
          <w:p w:rsidR="00984A50" w:rsidRDefault="00984A50" w:rsidP="0084033C">
            <w:pPr>
              <w:jc w:val="left"/>
              <w:rPr>
                <w:rFonts w:ascii="Calibri Light" w:eastAsia="宋体" w:hAnsi="Calibri Light" w:cs="Calibri Light"/>
                <w:sz w:val="24"/>
                <w:szCs w:val="24"/>
              </w:rPr>
            </w:pPr>
            <w:r w:rsidRPr="009F53DA">
              <w:rPr>
                <w:rFonts w:ascii="Calibri Light" w:eastAsia="宋体" w:hAnsi="Calibri Light" w:cs="Calibri Light"/>
                <w:sz w:val="24"/>
                <w:szCs w:val="24"/>
              </w:rPr>
              <w:tab/>
              <w:t>“result”: {</w:t>
            </w:r>
          </w:p>
          <w:p w:rsidR="001538B9" w:rsidRPr="009F53DA" w:rsidRDefault="001538B9" w:rsidP="0084033C">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“created”: true,</w:t>
            </w:r>
          </w:p>
          <w:p w:rsidR="00984A50" w:rsidRPr="009F53DA" w:rsidRDefault="00984A50" w:rsidP="00C70B80">
            <w:pPr>
              <w:ind w:firstLineChars="300" w:firstLine="720"/>
              <w:jc w:val="left"/>
              <w:rPr>
                <w:rFonts w:ascii="Calibri Light" w:eastAsia="宋体" w:hAnsi="Calibri Light" w:cs="Calibri Light"/>
                <w:sz w:val="24"/>
                <w:szCs w:val="24"/>
              </w:rPr>
            </w:pPr>
            <w:r w:rsidRPr="009F53DA">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9F53DA">
              <w:rPr>
                <w:rFonts w:ascii="Calibri Light" w:eastAsia="宋体" w:hAnsi="Calibri Light" w:cs="Calibri Light"/>
                <w:sz w:val="24"/>
                <w:szCs w:val="24"/>
              </w:rPr>
              <w:t>“</w:t>
            </w:r>
            <w:r>
              <w:rPr>
                <w:rFonts w:ascii="Calibri Light" w:eastAsia="宋体" w:hAnsi="Calibri Light" w:cs="Calibri Light"/>
                <w:sz w:val="24"/>
                <w:szCs w:val="24"/>
              </w:rPr>
              <w:t>mention create</w:t>
            </w:r>
            <w:r>
              <w:rPr>
                <w:rFonts w:ascii="Calibri Light" w:eastAsia="宋体" w:hAnsi="Calibri Light" w:cs="Calibri Light" w:hint="eastAsia"/>
                <w:sz w:val="24"/>
                <w:szCs w:val="24"/>
              </w:rPr>
              <w:t>d</w:t>
            </w:r>
            <w:r w:rsidRPr="009F53DA">
              <w:rPr>
                <w:rFonts w:ascii="Calibri Light" w:eastAsia="宋体" w:hAnsi="Calibri Light" w:cs="Calibri Light"/>
                <w:sz w:val="24"/>
                <w:szCs w:val="24"/>
              </w:rPr>
              <w:t>”</w:t>
            </w:r>
          </w:p>
          <w:p w:rsidR="00984A50" w:rsidRPr="009F53DA" w:rsidRDefault="00984A50" w:rsidP="00C70B80">
            <w:pPr>
              <w:ind w:firstLine="420"/>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984A50" w:rsidRPr="009F53DA" w:rsidRDefault="00984A50" w:rsidP="00C70B80">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tc>
      </w:tr>
    </w:tbl>
    <w:p w:rsidR="00833F72" w:rsidRDefault="00833F72" w:rsidP="00776340">
      <w:pPr>
        <w:spacing w:line="360" w:lineRule="auto"/>
        <w:rPr>
          <w:rFonts w:ascii="宋体" w:eastAsia="宋体" w:hAnsi="宋体"/>
          <w:sz w:val="24"/>
          <w:szCs w:val="24"/>
        </w:rPr>
      </w:pPr>
    </w:p>
    <w:p w:rsidR="0084033C" w:rsidRPr="002B25CC" w:rsidRDefault="0084033C" w:rsidP="00231688">
      <w:pPr>
        <w:pStyle w:val="a3"/>
        <w:numPr>
          <w:ilvl w:val="0"/>
          <w:numId w:val="8"/>
        </w:numPr>
        <w:spacing w:line="360" w:lineRule="auto"/>
        <w:ind w:firstLineChars="0"/>
        <w:rPr>
          <w:rFonts w:ascii="宋体" w:eastAsia="宋体" w:hAnsi="宋体"/>
          <w:sz w:val="24"/>
          <w:szCs w:val="24"/>
        </w:rPr>
      </w:pPr>
      <w:r>
        <w:rPr>
          <w:rFonts w:ascii="宋体" w:eastAsia="宋体" w:hAnsi="宋体" w:hint="eastAsia"/>
          <w:sz w:val="24"/>
          <w:szCs w:val="24"/>
        </w:rPr>
        <w:t>编程</w:t>
      </w:r>
      <w:r w:rsidRPr="002B25CC">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84033C" w:rsidTr="00C70B80">
        <w:tc>
          <w:tcPr>
            <w:tcW w:w="993" w:type="dxa"/>
          </w:tcPr>
          <w:p w:rsidR="0084033C" w:rsidRPr="009F53DA" w:rsidRDefault="0084033C" w:rsidP="00C70B80">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84033C" w:rsidRPr="009F53DA" w:rsidRDefault="0084033C" w:rsidP="00C70B80">
            <w:pPr>
              <w:jc w:val="left"/>
              <w:rPr>
                <w:rFonts w:ascii="宋体" w:eastAsia="宋体" w:hAnsi="宋体"/>
                <w:sz w:val="24"/>
                <w:szCs w:val="24"/>
              </w:rPr>
            </w:pPr>
            <w:r>
              <w:rPr>
                <w:rFonts w:ascii="宋体" w:eastAsia="宋体" w:hAnsi="宋体" w:hint="eastAsia"/>
                <w:sz w:val="24"/>
                <w:szCs w:val="24"/>
              </w:rPr>
              <w:t>以约定的提及标准格式构建请求并写入数据库中</w:t>
            </w:r>
            <w:r w:rsidRPr="00105C8B">
              <w:rPr>
                <w:rFonts w:ascii="宋体" w:eastAsia="宋体" w:hAnsi="宋体" w:hint="eastAsia"/>
                <w:sz w:val="24"/>
                <w:szCs w:val="24"/>
              </w:rPr>
              <w:t>。</w:t>
            </w:r>
          </w:p>
        </w:tc>
      </w:tr>
      <w:tr w:rsidR="0084033C" w:rsidTr="00C70B80">
        <w:tc>
          <w:tcPr>
            <w:tcW w:w="993" w:type="dxa"/>
          </w:tcPr>
          <w:p w:rsidR="0084033C" w:rsidRDefault="0084033C" w:rsidP="00C70B80">
            <w:pPr>
              <w:jc w:val="left"/>
              <w:rPr>
                <w:rFonts w:ascii="宋体" w:eastAsia="宋体" w:hAnsi="宋体"/>
                <w:sz w:val="24"/>
                <w:szCs w:val="24"/>
              </w:rPr>
            </w:pPr>
            <w:r>
              <w:rPr>
                <w:rFonts w:ascii="宋体" w:eastAsia="宋体" w:hAnsi="宋体" w:hint="eastAsia"/>
                <w:sz w:val="24"/>
                <w:szCs w:val="24"/>
              </w:rPr>
              <w:t>方法</w:t>
            </w:r>
          </w:p>
        </w:tc>
        <w:tc>
          <w:tcPr>
            <w:tcW w:w="8505" w:type="dxa"/>
          </w:tcPr>
          <w:p w:rsidR="0084033C" w:rsidRDefault="0003141B" w:rsidP="00C70B80">
            <w:pPr>
              <w:jc w:val="left"/>
              <w:rPr>
                <w:rFonts w:ascii="宋体" w:eastAsia="宋体" w:hAnsi="宋体"/>
                <w:sz w:val="24"/>
                <w:szCs w:val="24"/>
              </w:rPr>
            </w:pPr>
            <w:r>
              <w:rPr>
                <w:rFonts w:ascii="宋体" w:eastAsia="宋体" w:hAnsi="宋体"/>
                <w:sz w:val="24"/>
                <w:szCs w:val="24"/>
              </w:rPr>
              <w:t>CKC</w:t>
            </w:r>
            <w:r w:rsidR="0084033C" w:rsidRPr="00105C8B">
              <w:rPr>
                <w:rFonts w:ascii="宋体" w:eastAsia="宋体" w:hAnsi="宋体"/>
                <w:sz w:val="24"/>
                <w:szCs w:val="24"/>
              </w:rPr>
              <w:t>A</w:t>
            </w:r>
            <w:r w:rsidR="0084033C" w:rsidRPr="00105C8B">
              <w:rPr>
                <w:rFonts w:ascii="宋体" w:eastAsia="宋体" w:hAnsi="宋体" w:hint="eastAsia"/>
                <w:sz w:val="24"/>
                <w:szCs w:val="24"/>
              </w:rPr>
              <w:t>pi</w:t>
            </w:r>
            <w:r w:rsidR="0084033C" w:rsidRPr="00105C8B">
              <w:rPr>
                <w:rFonts w:ascii="宋体" w:eastAsia="宋体" w:hAnsi="宋体"/>
                <w:sz w:val="24"/>
                <w:szCs w:val="24"/>
              </w:rPr>
              <w:t>.</w:t>
            </w:r>
            <w:r w:rsidR="0084033C">
              <w:rPr>
                <w:rFonts w:ascii="宋体" w:eastAsia="宋体" w:hAnsi="宋体" w:hint="eastAsia"/>
                <w:sz w:val="24"/>
                <w:szCs w:val="24"/>
              </w:rPr>
              <w:t>create</w:t>
            </w:r>
            <w:r w:rsidR="0084033C">
              <w:rPr>
                <w:rFonts w:ascii="宋体" w:eastAsia="宋体" w:hAnsi="宋体"/>
                <w:sz w:val="24"/>
                <w:szCs w:val="24"/>
              </w:rPr>
              <w:t>Mentions</w:t>
            </w:r>
            <w:r w:rsidR="0084033C" w:rsidRPr="00105C8B">
              <w:rPr>
                <w:rFonts w:ascii="宋体" w:eastAsia="宋体" w:hAnsi="宋体"/>
                <w:sz w:val="24"/>
                <w:szCs w:val="24"/>
              </w:rPr>
              <w:t>(</w:t>
            </w:r>
          </w:p>
          <w:p w:rsidR="0084033C" w:rsidRDefault="00C70B80" w:rsidP="0084033C">
            <w:pPr>
              <w:ind w:firstLineChars="200" w:firstLine="480"/>
              <w:jc w:val="left"/>
              <w:rPr>
                <w:rFonts w:ascii="宋体" w:eastAsia="宋体" w:hAnsi="宋体"/>
                <w:sz w:val="24"/>
                <w:szCs w:val="24"/>
              </w:rPr>
            </w:pPr>
            <w:r>
              <w:rPr>
                <w:rFonts w:ascii="宋体" w:eastAsia="宋体" w:hAnsi="宋体"/>
                <w:sz w:val="24"/>
                <w:szCs w:val="24"/>
              </w:rPr>
              <w:t>Collection</w:t>
            </w:r>
            <w:r w:rsidR="0084033C">
              <w:rPr>
                <w:rFonts w:ascii="宋体" w:eastAsia="宋体" w:hAnsi="宋体"/>
                <w:sz w:val="24"/>
                <w:szCs w:val="24"/>
              </w:rPr>
              <w:t>&lt;</w:t>
            </w:r>
            <w:r w:rsidR="005074EA">
              <w:rPr>
                <w:rFonts w:ascii="宋体" w:eastAsia="宋体" w:hAnsi="宋体"/>
                <w:sz w:val="24"/>
                <w:szCs w:val="24"/>
              </w:rPr>
              <w:t>CKC</w:t>
            </w:r>
            <w:r w:rsidR="0084033C">
              <w:rPr>
                <w:rFonts w:ascii="宋体" w:eastAsia="宋体" w:hAnsi="宋体"/>
                <w:sz w:val="24"/>
                <w:szCs w:val="24"/>
              </w:rPr>
              <w:t>Mention&gt; mentions</w:t>
            </w:r>
            <w:r w:rsidR="0084033C">
              <w:rPr>
                <w:rFonts w:ascii="宋体" w:eastAsia="宋体" w:hAnsi="宋体" w:hint="eastAsia"/>
                <w:sz w:val="24"/>
                <w:szCs w:val="24"/>
              </w:rPr>
              <w:t>,</w:t>
            </w:r>
            <w:r w:rsidR="0084033C">
              <w:rPr>
                <w:rFonts w:ascii="宋体" w:eastAsia="宋体" w:hAnsi="宋体"/>
                <w:sz w:val="24"/>
                <w:szCs w:val="24"/>
              </w:rPr>
              <w:t xml:space="preserve"> </w:t>
            </w:r>
          </w:p>
          <w:p w:rsidR="0084033C" w:rsidRDefault="0084033C" w:rsidP="0084033C">
            <w:pPr>
              <w:ind w:firstLineChars="200" w:firstLine="480"/>
              <w:jc w:val="left"/>
              <w:rPr>
                <w:rFonts w:ascii="宋体" w:eastAsia="宋体" w:hAnsi="宋体"/>
                <w:sz w:val="24"/>
                <w:szCs w:val="24"/>
              </w:rPr>
            </w:pPr>
            <w:r>
              <w:rPr>
                <w:rFonts w:ascii="宋体" w:eastAsia="宋体" w:hAnsi="宋体"/>
                <w:sz w:val="24"/>
                <w:szCs w:val="24"/>
              </w:rPr>
              <w:t xml:space="preserve">String dbName, </w:t>
            </w:r>
          </w:p>
          <w:p w:rsidR="0084033C" w:rsidRDefault="0084033C" w:rsidP="0084033C">
            <w:pPr>
              <w:ind w:firstLineChars="200" w:firstLine="480"/>
              <w:jc w:val="left"/>
              <w:rPr>
                <w:rFonts w:ascii="宋体" w:eastAsia="宋体" w:hAnsi="宋体"/>
                <w:sz w:val="24"/>
                <w:szCs w:val="24"/>
              </w:rPr>
            </w:pPr>
            <w:r>
              <w:rPr>
                <w:rFonts w:ascii="宋体" w:eastAsia="宋体" w:hAnsi="宋体"/>
                <w:sz w:val="24"/>
                <w:szCs w:val="24"/>
              </w:rPr>
              <w:t>String tableName</w:t>
            </w:r>
          </w:p>
          <w:p w:rsidR="0084033C" w:rsidRPr="009F53DA" w:rsidRDefault="0084033C" w:rsidP="0084033C">
            <w:pPr>
              <w:jc w:val="left"/>
              <w:rPr>
                <w:rFonts w:ascii="宋体" w:eastAsia="宋体" w:hAnsi="宋体"/>
                <w:sz w:val="24"/>
                <w:szCs w:val="24"/>
              </w:rPr>
            </w:pPr>
            <w:r w:rsidRPr="00105C8B">
              <w:rPr>
                <w:rFonts w:ascii="宋体" w:eastAsia="宋体" w:hAnsi="宋体"/>
                <w:sz w:val="24"/>
                <w:szCs w:val="24"/>
              </w:rPr>
              <w:t>)</w:t>
            </w:r>
          </w:p>
        </w:tc>
      </w:tr>
      <w:tr w:rsidR="0084033C" w:rsidTr="00C70B80">
        <w:tc>
          <w:tcPr>
            <w:tcW w:w="993" w:type="dxa"/>
          </w:tcPr>
          <w:p w:rsidR="0084033C" w:rsidRDefault="0084033C" w:rsidP="00C70B80">
            <w:pPr>
              <w:jc w:val="left"/>
              <w:rPr>
                <w:rFonts w:ascii="宋体" w:eastAsia="宋体" w:hAnsi="宋体"/>
                <w:sz w:val="24"/>
                <w:szCs w:val="24"/>
              </w:rPr>
            </w:pPr>
            <w:r>
              <w:rPr>
                <w:rFonts w:ascii="宋体" w:eastAsia="宋体" w:hAnsi="宋体" w:hint="eastAsia"/>
                <w:sz w:val="24"/>
                <w:szCs w:val="24"/>
              </w:rPr>
              <w:t>参数</w:t>
            </w:r>
          </w:p>
        </w:tc>
        <w:tc>
          <w:tcPr>
            <w:tcW w:w="8505" w:type="dxa"/>
          </w:tcPr>
          <w:p w:rsidR="0084033C" w:rsidRPr="00105C8B" w:rsidRDefault="0084033C" w:rsidP="00C70B80">
            <w:pPr>
              <w:jc w:val="left"/>
              <w:rPr>
                <w:rFonts w:ascii="宋体" w:eastAsia="宋体" w:hAnsi="宋体"/>
                <w:sz w:val="24"/>
                <w:szCs w:val="24"/>
              </w:rPr>
            </w:pPr>
            <w:r>
              <w:rPr>
                <w:rFonts w:ascii="宋体" w:eastAsia="宋体" w:hAnsi="宋体"/>
                <w:sz w:val="24"/>
                <w:szCs w:val="24"/>
              </w:rPr>
              <w:t>mentions</w:t>
            </w:r>
            <w:r w:rsidRPr="00105C8B">
              <w:rPr>
                <w:rFonts w:ascii="宋体" w:eastAsia="宋体" w:hAnsi="宋体"/>
                <w:sz w:val="24"/>
                <w:szCs w:val="24"/>
              </w:rPr>
              <w:t xml:space="preserve"> – </w:t>
            </w:r>
            <w:r>
              <w:rPr>
                <w:rFonts w:ascii="宋体" w:eastAsia="宋体" w:hAnsi="宋体" w:hint="eastAsia"/>
                <w:sz w:val="24"/>
                <w:szCs w:val="24"/>
              </w:rPr>
              <w:t>提及接口数据</w:t>
            </w:r>
            <w:r w:rsidR="00C70B80">
              <w:rPr>
                <w:rFonts w:ascii="宋体" w:eastAsia="宋体" w:hAnsi="宋体" w:hint="eastAsia"/>
                <w:sz w:val="24"/>
                <w:szCs w:val="24"/>
              </w:rPr>
              <w:t>集合</w:t>
            </w:r>
          </w:p>
          <w:p w:rsidR="0084033C" w:rsidRDefault="0084033C" w:rsidP="00C70B80">
            <w:pPr>
              <w:jc w:val="left"/>
              <w:rPr>
                <w:rFonts w:ascii="宋体" w:eastAsia="宋体" w:hAnsi="宋体"/>
                <w:sz w:val="24"/>
                <w:szCs w:val="24"/>
              </w:rPr>
            </w:pPr>
            <w:r>
              <w:rPr>
                <w:rFonts w:ascii="宋体" w:eastAsia="宋体" w:hAnsi="宋体" w:hint="eastAsia"/>
                <w:sz w:val="24"/>
                <w:szCs w:val="24"/>
              </w:rPr>
              <w:t>dbName</w:t>
            </w:r>
            <w:r>
              <w:rPr>
                <w:rFonts w:ascii="宋体" w:eastAsia="宋体" w:hAnsi="宋体"/>
                <w:sz w:val="24"/>
                <w:szCs w:val="24"/>
              </w:rPr>
              <w:t xml:space="preserve"> </w:t>
            </w:r>
            <w:r w:rsidRPr="00105C8B">
              <w:rPr>
                <w:rFonts w:ascii="宋体" w:eastAsia="宋体" w:hAnsi="宋体"/>
                <w:sz w:val="24"/>
                <w:szCs w:val="24"/>
              </w:rPr>
              <w:t>–</w:t>
            </w:r>
            <w:r>
              <w:rPr>
                <w:rFonts w:ascii="宋体" w:eastAsia="宋体" w:hAnsi="宋体"/>
                <w:sz w:val="24"/>
                <w:szCs w:val="24"/>
              </w:rPr>
              <w:t xml:space="preserve"> </w:t>
            </w:r>
            <w:r>
              <w:rPr>
                <w:rFonts w:ascii="宋体" w:eastAsia="宋体" w:hAnsi="宋体" w:hint="eastAsia"/>
                <w:sz w:val="24"/>
                <w:szCs w:val="24"/>
              </w:rPr>
              <w:t>数据库名称</w:t>
            </w:r>
          </w:p>
          <w:p w:rsidR="0084033C" w:rsidRDefault="0084033C" w:rsidP="00C70B80">
            <w:pPr>
              <w:jc w:val="left"/>
              <w:rPr>
                <w:rFonts w:ascii="宋体" w:eastAsia="宋体" w:hAnsi="宋体"/>
                <w:sz w:val="24"/>
                <w:szCs w:val="24"/>
              </w:rPr>
            </w:pPr>
            <w:r>
              <w:rPr>
                <w:rFonts w:ascii="宋体" w:eastAsia="宋体" w:hAnsi="宋体" w:hint="eastAsia"/>
                <w:sz w:val="24"/>
                <w:szCs w:val="24"/>
              </w:rPr>
              <w:t>tableName</w:t>
            </w:r>
            <w:r>
              <w:rPr>
                <w:rFonts w:ascii="宋体" w:eastAsia="宋体" w:hAnsi="宋体"/>
                <w:sz w:val="24"/>
                <w:szCs w:val="24"/>
              </w:rPr>
              <w:t xml:space="preserve"> – </w:t>
            </w:r>
            <w:r>
              <w:rPr>
                <w:rFonts w:ascii="宋体" w:eastAsia="宋体" w:hAnsi="宋体" w:hint="eastAsia"/>
                <w:sz w:val="24"/>
                <w:szCs w:val="24"/>
              </w:rPr>
              <w:t>表名称</w:t>
            </w:r>
          </w:p>
        </w:tc>
      </w:tr>
      <w:tr w:rsidR="0084033C" w:rsidTr="00C70B80">
        <w:tc>
          <w:tcPr>
            <w:tcW w:w="993" w:type="dxa"/>
          </w:tcPr>
          <w:p w:rsidR="0084033C" w:rsidRDefault="0084033C" w:rsidP="00C70B80">
            <w:pPr>
              <w:jc w:val="left"/>
              <w:rPr>
                <w:rFonts w:ascii="宋体" w:eastAsia="宋体" w:hAnsi="宋体"/>
                <w:sz w:val="24"/>
                <w:szCs w:val="24"/>
              </w:rPr>
            </w:pPr>
            <w:r>
              <w:rPr>
                <w:rFonts w:ascii="宋体" w:eastAsia="宋体" w:hAnsi="宋体" w:hint="eastAsia"/>
                <w:sz w:val="24"/>
                <w:szCs w:val="24"/>
              </w:rPr>
              <w:t>返回</w:t>
            </w:r>
          </w:p>
        </w:tc>
        <w:tc>
          <w:tcPr>
            <w:tcW w:w="8505" w:type="dxa"/>
          </w:tcPr>
          <w:p w:rsidR="0084033C" w:rsidRDefault="001538B9" w:rsidP="00C70B80">
            <w:pPr>
              <w:jc w:val="left"/>
              <w:rPr>
                <w:rFonts w:ascii="宋体" w:eastAsia="宋体" w:hAnsi="宋体"/>
                <w:sz w:val="24"/>
                <w:szCs w:val="24"/>
              </w:rPr>
            </w:pPr>
            <w:r>
              <w:rPr>
                <w:rFonts w:ascii="宋体" w:eastAsia="宋体" w:hAnsi="宋体" w:hint="eastAsia"/>
                <w:sz w:val="24"/>
                <w:szCs w:val="24"/>
              </w:rPr>
              <w:t>是否成功创建提及</w:t>
            </w:r>
          </w:p>
          <w:p w:rsidR="001538B9" w:rsidRPr="009F53DA" w:rsidRDefault="001538B9" w:rsidP="00C70B80">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oolean</w:t>
            </w:r>
          </w:p>
        </w:tc>
      </w:tr>
      <w:tr w:rsidR="0084033C" w:rsidTr="00C70B80">
        <w:tc>
          <w:tcPr>
            <w:tcW w:w="993" w:type="dxa"/>
          </w:tcPr>
          <w:p w:rsidR="0084033C" w:rsidRDefault="0084033C" w:rsidP="00C70B80">
            <w:pPr>
              <w:jc w:val="left"/>
              <w:rPr>
                <w:rFonts w:ascii="宋体" w:eastAsia="宋体" w:hAnsi="宋体"/>
                <w:sz w:val="24"/>
                <w:szCs w:val="24"/>
              </w:rPr>
            </w:pPr>
            <w:r>
              <w:rPr>
                <w:rFonts w:ascii="宋体" w:eastAsia="宋体" w:hAnsi="宋体" w:hint="eastAsia"/>
                <w:sz w:val="24"/>
                <w:szCs w:val="24"/>
              </w:rPr>
              <w:t>异常</w:t>
            </w:r>
          </w:p>
        </w:tc>
        <w:tc>
          <w:tcPr>
            <w:tcW w:w="8505" w:type="dxa"/>
          </w:tcPr>
          <w:p w:rsidR="0084033C" w:rsidRPr="009F53DA" w:rsidRDefault="0003141B" w:rsidP="00C70B80">
            <w:pPr>
              <w:jc w:val="left"/>
              <w:rPr>
                <w:rFonts w:ascii="Calibri Light" w:eastAsia="宋体" w:hAnsi="Calibri Light" w:cs="Calibri Light"/>
                <w:sz w:val="24"/>
                <w:szCs w:val="24"/>
              </w:rPr>
            </w:pPr>
            <w:r>
              <w:rPr>
                <w:rFonts w:ascii="宋体" w:eastAsia="宋体" w:hAnsi="宋体"/>
                <w:sz w:val="24"/>
                <w:szCs w:val="24"/>
              </w:rPr>
              <w:t>CKC</w:t>
            </w:r>
            <w:r w:rsidR="0084033C" w:rsidRPr="00105C8B">
              <w:rPr>
                <w:rFonts w:ascii="宋体" w:eastAsia="宋体" w:hAnsi="宋体"/>
                <w:sz w:val="24"/>
                <w:szCs w:val="24"/>
              </w:rPr>
              <w:t>A</w:t>
            </w:r>
            <w:r w:rsidR="0084033C" w:rsidRPr="00105C8B">
              <w:rPr>
                <w:rFonts w:ascii="宋体" w:eastAsia="宋体" w:hAnsi="宋体" w:hint="eastAsia"/>
                <w:sz w:val="24"/>
                <w:szCs w:val="24"/>
              </w:rPr>
              <w:t>pi</w:t>
            </w:r>
            <w:r w:rsidR="0084033C" w:rsidRPr="00105C8B">
              <w:rPr>
                <w:rFonts w:ascii="宋体" w:eastAsia="宋体" w:hAnsi="宋体"/>
                <w:sz w:val="24"/>
                <w:szCs w:val="24"/>
              </w:rPr>
              <w:t>E</w:t>
            </w:r>
            <w:r w:rsidR="0084033C" w:rsidRPr="00105C8B">
              <w:rPr>
                <w:rFonts w:ascii="宋体" w:eastAsia="宋体" w:hAnsi="宋体" w:hint="eastAsia"/>
                <w:sz w:val="24"/>
                <w:szCs w:val="24"/>
              </w:rPr>
              <w:t>xception</w:t>
            </w:r>
          </w:p>
        </w:tc>
      </w:tr>
    </w:tbl>
    <w:p w:rsidR="0084033C" w:rsidRPr="001648F8" w:rsidRDefault="0084033C" w:rsidP="00776340">
      <w:pPr>
        <w:spacing w:line="360" w:lineRule="auto"/>
        <w:rPr>
          <w:rFonts w:ascii="宋体" w:eastAsia="宋体" w:hAnsi="宋体"/>
          <w:sz w:val="24"/>
          <w:szCs w:val="24"/>
        </w:rPr>
      </w:pPr>
    </w:p>
    <w:p w:rsidR="00154A21" w:rsidRDefault="00154A21" w:rsidP="00231688">
      <w:pPr>
        <w:pStyle w:val="2"/>
        <w:numPr>
          <w:ilvl w:val="1"/>
          <w:numId w:val="7"/>
        </w:numPr>
      </w:pPr>
      <w:bookmarkStart w:id="71" w:name="_Toc37157503"/>
      <w:r>
        <w:rPr>
          <w:rFonts w:hint="eastAsia"/>
        </w:rPr>
        <w:lastRenderedPageBreak/>
        <w:t>知识图谱</w:t>
      </w:r>
      <w:r w:rsidR="007D35A9">
        <w:rPr>
          <w:rFonts w:hint="eastAsia"/>
        </w:rPr>
        <w:t>设计构建</w:t>
      </w:r>
      <w:r>
        <w:rPr>
          <w:rFonts w:hint="eastAsia"/>
        </w:rPr>
        <w:t>接口</w:t>
      </w:r>
      <w:bookmarkEnd w:id="71"/>
    </w:p>
    <w:p w:rsidR="00920728" w:rsidRPr="00920728" w:rsidRDefault="00920728" w:rsidP="00920728">
      <w:pPr>
        <w:spacing w:line="360" w:lineRule="auto"/>
        <w:jc w:val="left"/>
        <w:rPr>
          <w:rFonts w:ascii="宋体" w:eastAsia="宋体" w:hAnsi="宋体"/>
          <w:b/>
          <w:sz w:val="24"/>
          <w:szCs w:val="24"/>
        </w:rPr>
      </w:pPr>
      <w:r w:rsidRPr="00920728">
        <w:rPr>
          <w:rFonts w:ascii="宋体" w:eastAsia="宋体" w:hAnsi="宋体" w:hint="eastAsia"/>
          <w:b/>
          <w:sz w:val="24"/>
          <w:szCs w:val="24"/>
        </w:rPr>
        <w:t>说明：</w:t>
      </w:r>
    </w:p>
    <w:p w:rsidR="00154A21" w:rsidRDefault="00920728" w:rsidP="0092072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定义或导入知识图谱的多层级、多类型的类（概念）体系，并进一步构建知识图谱模型体系，以知识提及的资源为基础，完成从提及到知识的实例化转化功能，实现知识图谱的半自动构建</w:t>
      </w:r>
      <w:r w:rsidRPr="00920728">
        <w:rPr>
          <w:rFonts w:ascii="宋体" w:eastAsia="宋体" w:hAnsi="宋体" w:hint="eastAsia"/>
          <w:sz w:val="24"/>
          <w:szCs w:val="24"/>
        </w:rPr>
        <w:t>。</w:t>
      </w:r>
    </w:p>
    <w:p w:rsidR="00920728" w:rsidRDefault="00920728" w:rsidP="00231688">
      <w:pPr>
        <w:pStyle w:val="3"/>
        <w:numPr>
          <w:ilvl w:val="2"/>
          <w:numId w:val="7"/>
        </w:numPr>
      </w:pPr>
      <w:bookmarkStart w:id="72" w:name="_Toc37157504"/>
      <w:r>
        <w:rPr>
          <w:rFonts w:hint="eastAsia"/>
        </w:rPr>
        <w:t>类相关接口</w:t>
      </w:r>
      <w:bookmarkEnd w:id="72"/>
    </w:p>
    <w:p w:rsidR="00920728" w:rsidRDefault="00920728" w:rsidP="00231688">
      <w:pPr>
        <w:pStyle w:val="4"/>
        <w:numPr>
          <w:ilvl w:val="0"/>
          <w:numId w:val="9"/>
        </w:numPr>
      </w:pPr>
      <w:bookmarkStart w:id="73" w:name="_Toc37157505"/>
      <w:r w:rsidRPr="00105C8B">
        <w:rPr>
          <w:rFonts w:hint="eastAsia"/>
        </w:rPr>
        <w:t>获取实体</w:t>
      </w:r>
      <w:r>
        <w:rPr>
          <w:rFonts w:hint="eastAsia"/>
        </w:rPr>
        <w:t>类</w:t>
      </w:r>
      <w:bookmarkEnd w:id="73"/>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获取某一图的所有实体</w:t>
            </w:r>
            <w:r w:rsidR="0003141B">
              <w:rPr>
                <w:rFonts w:ascii="宋体" w:eastAsia="宋体" w:hAnsi="宋体" w:hint="eastAsia"/>
                <w:sz w:val="24"/>
                <w:szCs w:val="24"/>
              </w:rPr>
              <w:t>类</w:t>
            </w:r>
            <w:r>
              <w:rPr>
                <w:rFonts w:ascii="宋体" w:eastAsia="宋体" w:hAnsi="宋体" w:hint="eastAsia"/>
                <w:sz w:val="24"/>
                <w:szCs w:val="24"/>
              </w:rPr>
              <w:t>的集合。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GET</w:t>
            </w:r>
            <w:r w:rsidRPr="00105C8B">
              <w:rPr>
                <w:rFonts w:ascii="宋体" w:eastAsia="宋体" w:hAnsi="宋体"/>
                <w:sz w:val="24"/>
                <w:szCs w:val="24"/>
              </w:rPr>
              <w:t xml:space="preserve"> /_api</w:t>
            </w:r>
            <w:r w:rsidR="0003141B">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Calibri Light" w:eastAsia="宋体" w:hAnsi="Calibri Light" w:cs="Calibri Light"/>
                <w:sz w:val="24"/>
                <w:szCs w:val="24"/>
              </w:rPr>
              <w:t xml:space="preserve"> </w:t>
            </w:r>
            <w:r w:rsidR="005074EA">
              <w:rPr>
                <w:rFonts w:ascii="Calibri Light" w:eastAsia="宋体" w:hAnsi="Calibri Light" w:cs="Calibri Light" w:hint="eastAsia"/>
                <w:sz w:val="24"/>
                <w:szCs w:val="24"/>
              </w:rPr>
              <w:t>entity</w:t>
            </w:r>
            <w:r w:rsidR="005074EA">
              <w:rPr>
                <w:rFonts w:ascii="Calibri Light" w:eastAsia="宋体" w:hAnsi="Calibri Light" w:cs="Calibri Light"/>
                <w:sz w:val="24"/>
                <w:szCs w:val="24"/>
              </w:rPr>
              <w:t>-</w:t>
            </w:r>
            <w:r w:rsidRPr="008F47F1">
              <w:rPr>
                <w:rFonts w:ascii="宋体" w:eastAsia="宋体" w:hAnsi="宋体" w:cs="Calibri Light"/>
                <w:sz w:val="24"/>
                <w:szCs w:val="24"/>
              </w:rPr>
              <w:t>class</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03141B">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0728" w:rsidRDefault="00920728"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“classes”: [</w:t>
            </w:r>
          </w:p>
          <w:p w:rsidR="00920728" w:rsidRDefault="00920728"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920728" w:rsidRDefault="00920728"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“name”: “class name”,</w:t>
            </w:r>
          </w:p>
          <w:p w:rsidR="00920728" w:rsidRDefault="00920728"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 xml:space="preserve">      “type”: “entit</w:t>
            </w:r>
            <w:r w:rsidR="0003141B">
              <w:rPr>
                <w:rFonts w:ascii="Calibri Light" w:eastAsia="宋体" w:hAnsi="Calibri Light" w:cs="Calibri Light" w:hint="eastAsia"/>
                <w:sz w:val="24"/>
                <w:szCs w:val="24"/>
              </w:rPr>
              <w:t>y</w:t>
            </w:r>
            <w:r>
              <w:rPr>
                <w:rFonts w:ascii="Calibri Light" w:eastAsia="宋体" w:hAnsi="Calibri Light" w:cs="Calibri Light"/>
                <w:sz w:val="24"/>
                <w:szCs w:val="24"/>
              </w:rPr>
              <w:t>”</w:t>
            </w:r>
            <w:r>
              <w:rPr>
                <w:rFonts w:ascii="Calibri Light" w:eastAsia="宋体" w:hAnsi="Calibri Light" w:cs="Calibri Light" w:hint="eastAsia"/>
                <w:sz w:val="24"/>
                <w:szCs w:val="24"/>
              </w:rPr>
              <w:t>,</w:t>
            </w:r>
          </w:p>
          <w:p w:rsidR="00180344" w:rsidRDefault="00180344"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“attributes”: {“attr1”: “value1”, …}</w:t>
            </w:r>
            <w:r w:rsidR="00922850">
              <w:rPr>
                <w:rFonts w:ascii="Calibri Light" w:eastAsia="宋体" w:hAnsi="Calibri Light" w:cs="Calibri Light"/>
                <w:sz w:val="24"/>
                <w:szCs w:val="24"/>
              </w:rPr>
              <w:t>,</w:t>
            </w:r>
          </w:p>
          <w:p w:rsidR="00920728" w:rsidRDefault="00920728"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 xml:space="preserve">      “metadata”: {</w:t>
            </w:r>
          </w:p>
          <w:p w:rsidR="00922850" w:rsidRDefault="00922850"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“parent”: “parent class name”,</w:t>
            </w:r>
          </w:p>
          <w:p w:rsidR="005074EA" w:rsidRDefault="00920728" w:rsidP="005074EA">
            <w:pPr>
              <w:ind w:firstLineChars="850" w:firstLine="2040"/>
              <w:jc w:val="left"/>
              <w:rPr>
                <w:rFonts w:ascii="Calibri Light" w:eastAsia="宋体" w:hAnsi="Calibri Light" w:cs="Calibri Light"/>
                <w:sz w:val="24"/>
                <w:szCs w:val="24"/>
              </w:rPr>
            </w:pPr>
            <w:r>
              <w:rPr>
                <w:rFonts w:ascii="Calibri Light" w:eastAsia="宋体" w:hAnsi="Calibri Light" w:cs="Calibri Light"/>
                <w:sz w:val="24"/>
                <w:szCs w:val="24"/>
              </w:rPr>
              <w:t>“property”: “value”</w:t>
            </w:r>
          </w:p>
          <w:p w:rsidR="00920728" w:rsidRDefault="00920728"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w:t>
            </w:r>
          </w:p>
          <w:p w:rsidR="00920728" w:rsidRDefault="00920728"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920728" w:rsidRPr="007B1CB5" w:rsidRDefault="00920728"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920728" w:rsidRPr="007B1CB5" w:rsidRDefault="00920728"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graph</w:t>
            </w:r>
            <w:r>
              <w:rPr>
                <w:rFonts w:ascii="Calibri Light" w:eastAsia="宋体" w:hAnsi="Calibri Light" w:cs="Calibri Light"/>
                <w:sz w:val="24"/>
                <w:szCs w:val="24"/>
              </w:rPr>
              <w:t xml:space="preserve"> classes retrieved</w:t>
            </w: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920728" w:rsidRPr="002F5103" w:rsidRDefault="00920728" w:rsidP="00920728">
      <w:pPr>
        <w:spacing w:line="360" w:lineRule="auto"/>
        <w:jc w:val="left"/>
        <w:rPr>
          <w:rFonts w:ascii="宋体" w:eastAsia="宋体" w:hAnsi="宋体"/>
          <w:sz w:val="24"/>
          <w:szCs w:val="24"/>
        </w:rPr>
      </w:pPr>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Pr>
                <w:rFonts w:ascii="宋体" w:eastAsia="宋体" w:hAnsi="宋体" w:hint="eastAsia"/>
                <w:sz w:val="24"/>
                <w:szCs w:val="24"/>
              </w:rPr>
              <w:t>获取某一图的所有实体类的集合</w:t>
            </w:r>
            <w:r w:rsidRPr="00105C8B">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03141B" w:rsidP="0003141B">
            <w:pPr>
              <w:jc w:val="left"/>
              <w:rPr>
                <w:rFonts w:ascii="宋体" w:eastAsia="宋体" w:hAnsi="宋体"/>
                <w:sz w:val="24"/>
                <w:szCs w:val="24"/>
              </w:rPr>
            </w:pPr>
            <w:proofErr w:type="gramStart"/>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Pr>
                <w:rFonts w:ascii="宋体" w:eastAsia="宋体" w:hAnsi="宋体"/>
                <w:sz w:val="24"/>
                <w:szCs w:val="24"/>
              </w:rPr>
              <w:t>.</w:t>
            </w:r>
            <w:r w:rsidR="005074EA">
              <w:rPr>
                <w:rFonts w:ascii="宋体" w:eastAsia="宋体" w:hAnsi="宋体"/>
                <w:sz w:val="24"/>
                <w:szCs w:val="24"/>
              </w:rPr>
              <w:t>CKC</w:t>
            </w:r>
            <w:r w:rsidR="00920728">
              <w:rPr>
                <w:rFonts w:ascii="宋体" w:eastAsia="宋体" w:hAnsi="宋体"/>
                <w:sz w:val="24"/>
                <w:szCs w:val="24"/>
              </w:rPr>
              <w:t>Graph</w:t>
            </w:r>
            <w:r w:rsidR="00920728" w:rsidRPr="00105C8B">
              <w:rPr>
                <w:rFonts w:ascii="宋体" w:eastAsia="宋体" w:hAnsi="宋体"/>
                <w:sz w:val="24"/>
                <w:szCs w:val="24"/>
              </w:rPr>
              <w:t>.</w:t>
            </w:r>
            <w:r w:rsidR="00920728">
              <w:rPr>
                <w:rFonts w:ascii="宋体" w:eastAsia="宋体" w:hAnsi="宋体"/>
                <w:sz w:val="24"/>
                <w:szCs w:val="24"/>
              </w:rPr>
              <w:t>get</w:t>
            </w:r>
            <w:r w:rsidR="005074EA">
              <w:rPr>
                <w:rFonts w:ascii="宋体" w:eastAsia="宋体" w:hAnsi="宋体"/>
                <w:sz w:val="24"/>
                <w:szCs w:val="24"/>
              </w:rPr>
              <w:t>Entity</w:t>
            </w:r>
            <w:r w:rsidR="00920728">
              <w:rPr>
                <w:rFonts w:ascii="宋体" w:eastAsia="宋体" w:hAnsi="宋体"/>
                <w:sz w:val="24"/>
                <w:szCs w:val="24"/>
              </w:rPr>
              <w:t>Classes</w:t>
            </w:r>
            <w:proofErr w:type="gramEnd"/>
            <w:r w:rsidR="00920728"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920728" w:rsidRDefault="0003141B" w:rsidP="005074EA">
            <w:pPr>
              <w:jc w:val="left"/>
              <w:rPr>
                <w:rFonts w:ascii="宋体" w:eastAsia="宋体" w:hAnsi="宋体"/>
                <w:sz w:val="24"/>
                <w:szCs w:val="24"/>
              </w:rPr>
            </w:pPr>
            <w:r>
              <w:rPr>
                <w:rFonts w:ascii="宋体" w:eastAsia="宋体" w:hAnsi="宋体" w:hint="eastAsia"/>
                <w:sz w:val="24"/>
                <w:szCs w:val="24"/>
              </w:rPr>
              <w:t>无</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所有该图的满足条件的实体或事件类的集合，</w:t>
            </w:r>
          </w:p>
          <w:p w:rsidR="00920728" w:rsidRPr="009F53DA" w:rsidRDefault="00920728" w:rsidP="005074EA">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ollection&lt;</w:t>
            </w:r>
            <w:r w:rsidR="005074EA">
              <w:rPr>
                <w:rFonts w:ascii="宋体" w:eastAsia="宋体" w:hAnsi="宋体"/>
                <w:sz w:val="24"/>
                <w:szCs w:val="24"/>
              </w:rPr>
              <w:t>CCK</w:t>
            </w:r>
            <w:r w:rsidR="00922850">
              <w:rPr>
                <w:rFonts w:ascii="宋体" w:eastAsia="宋体" w:hAnsi="宋体"/>
                <w:sz w:val="24"/>
                <w:szCs w:val="24"/>
              </w:rPr>
              <w:t>E</w:t>
            </w:r>
            <w:r w:rsidR="005074EA">
              <w:rPr>
                <w:rFonts w:ascii="宋体" w:eastAsia="宋体" w:hAnsi="宋体"/>
                <w:sz w:val="24"/>
                <w:szCs w:val="24"/>
              </w:rPr>
              <w:t>ntity</w:t>
            </w:r>
            <w:r>
              <w:rPr>
                <w:rFonts w:ascii="宋体" w:eastAsia="宋体" w:hAnsi="宋体"/>
                <w:sz w:val="24"/>
                <w:szCs w:val="24"/>
              </w:rPr>
              <w:t>Class&lt;String, O</w:t>
            </w:r>
            <w:r>
              <w:rPr>
                <w:rFonts w:ascii="宋体" w:eastAsia="宋体" w:hAnsi="宋体" w:hint="eastAsia"/>
                <w:sz w:val="24"/>
                <w:szCs w:val="24"/>
              </w:rPr>
              <w:t>bject</w:t>
            </w:r>
            <w:r>
              <w:rPr>
                <w:rFonts w:ascii="宋体" w:eastAsia="宋体" w:hAnsi="宋体"/>
                <w:sz w:val="24"/>
                <w:szCs w:val="24"/>
              </w:rPr>
              <w:t>&gt;&gt;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920728" w:rsidRPr="007B1CB5" w:rsidRDefault="00920728" w:rsidP="00920728">
      <w:pPr>
        <w:spacing w:line="360" w:lineRule="auto"/>
        <w:jc w:val="left"/>
        <w:rPr>
          <w:rFonts w:ascii="宋体" w:eastAsia="宋体" w:hAnsi="宋体"/>
          <w:sz w:val="24"/>
          <w:szCs w:val="24"/>
        </w:rPr>
      </w:pPr>
    </w:p>
    <w:p w:rsidR="00332EBC" w:rsidRDefault="00332EBC" w:rsidP="00231688">
      <w:pPr>
        <w:pStyle w:val="4"/>
        <w:numPr>
          <w:ilvl w:val="0"/>
          <w:numId w:val="9"/>
        </w:numPr>
      </w:pPr>
      <w:bookmarkStart w:id="74" w:name="_Toc37157506"/>
      <w:r w:rsidRPr="00105C8B">
        <w:rPr>
          <w:rFonts w:hint="eastAsia"/>
        </w:rPr>
        <w:t>获取</w:t>
      </w:r>
      <w:r>
        <w:rPr>
          <w:rFonts w:hint="eastAsia"/>
        </w:rPr>
        <w:t>事件类</w:t>
      </w:r>
      <w:bookmarkEnd w:id="74"/>
    </w:p>
    <w:p w:rsidR="00332EBC" w:rsidRDefault="00332EBC" w:rsidP="00231688">
      <w:pPr>
        <w:pStyle w:val="a3"/>
        <w:numPr>
          <w:ilvl w:val="1"/>
          <w:numId w:val="9"/>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03141B" w:rsidTr="005074EA">
        <w:tc>
          <w:tcPr>
            <w:tcW w:w="993" w:type="dxa"/>
          </w:tcPr>
          <w:p w:rsidR="0003141B" w:rsidRPr="009F53DA" w:rsidRDefault="0003141B"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03141B" w:rsidRDefault="0003141B" w:rsidP="005074EA">
            <w:pPr>
              <w:jc w:val="left"/>
              <w:rPr>
                <w:rFonts w:ascii="宋体" w:eastAsia="宋体" w:hAnsi="宋体"/>
                <w:sz w:val="24"/>
                <w:szCs w:val="24"/>
              </w:rPr>
            </w:pPr>
            <w:r>
              <w:rPr>
                <w:rFonts w:ascii="宋体" w:eastAsia="宋体" w:hAnsi="宋体" w:hint="eastAsia"/>
                <w:sz w:val="24"/>
                <w:szCs w:val="24"/>
              </w:rPr>
              <w:t>获取某一图的所有事件类的集合。</w:t>
            </w:r>
          </w:p>
        </w:tc>
      </w:tr>
      <w:tr w:rsidR="0003141B" w:rsidTr="005074EA">
        <w:tc>
          <w:tcPr>
            <w:tcW w:w="993" w:type="dxa"/>
          </w:tcPr>
          <w:p w:rsidR="0003141B" w:rsidRDefault="0003141B"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03141B" w:rsidRPr="009F53DA" w:rsidRDefault="0003141B"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GET</w:t>
            </w:r>
            <w:r w:rsidRPr="00105C8B">
              <w:rPr>
                <w:rFonts w:ascii="宋体" w:eastAsia="宋体" w:hAnsi="宋体"/>
                <w:sz w:val="24"/>
                <w:szCs w:val="24"/>
              </w:rPr>
              <w:t xml:space="preserve"> /_api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Calibri Light" w:eastAsia="宋体" w:hAnsi="Calibri Light" w:cs="Calibri Light"/>
                <w:sz w:val="24"/>
                <w:szCs w:val="24"/>
              </w:rPr>
              <w:t xml:space="preserve"> </w:t>
            </w:r>
            <w:r w:rsidR="005074EA">
              <w:rPr>
                <w:rFonts w:ascii="Calibri Light" w:eastAsia="宋体" w:hAnsi="Calibri Light" w:cs="Calibri Light"/>
                <w:sz w:val="24"/>
                <w:szCs w:val="24"/>
              </w:rPr>
              <w:t>event-</w:t>
            </w:r>
            <w:r w:rsidRPr="008F47F1">
              <w:rPr>
                <w:rFonts w:ascii="宋体" w:eastAsia="宋体" w:hAnsi="宋体" w:cs="Calibri Light"/>
                <w:sz w:val="24"/>
                <w:szCs w:val="24"/>
              </w:rPr>
              <w:t>class</w:t>
            </w:r>
          </w:p>
        </w:tc>
      </w:tr>
      <w:tr w:rsidR="0003141B" w:rsidTr="005074EA">
        <w:tc>
          <w:tcPr>
            <w:tcW w:w="993" w:type="dxa"/>
          </w:tcPr>
          <w:p w:rsidR="0003141B" w:rsidRDefault="0003141B"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03141B" w:rsidRDefault="0003141B"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03141B" w:rsidTr="005074EA">
        <w:tc>
          <w:tcPr>
            <w:tcW w:w="993" w:type="dxa"/>
          </w:tcPr>
          <w:p w:rsidR="0003141B" w:rsidRDefault="0003141B"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03141B" w:rsidRPr="00C325F4" w:rsidRDefault="0003141B"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03141B" w:rsidRPr="00C325F4" w:rsidRDefault="0003141B"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03141B" w:rsidRPr="00C325F4" w:rsidRDefault="0003141B"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03141B" w:rsidRDefault="0003141B"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03141B" w:rsidRDefault="0003141B"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“classes”: [</w:t>
            </w:r>
          </w:p>
          <w:p w:rsidR="0003141B" w:rsidRDefault="0003141B"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03141B" w:rsidRDefault="0003141B"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“name”: “class name”,</w:t>
            </w:r>
          </w:p>
          <w:p w:rsidR="0003141B" w:rsidRDefault="0003141B"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 xml:space="preserve">      “type”: </w:t>
            </w:r>
            <w:r w:rsidR="005074EA">
              <w:rPr>
                <w:rFonts w:ascii="Calibri Light" w:eastAsia="宋体" w:hAnsi="Calibri Light" w:cs="Calibri Light"/>
                <w:sz w:val="24"/>
                <w:szCs w:val="24"/>
              </w:rPr>
              <w:t>“</w:t>
            </w:r>
            <w:r>
              <w:rPr>
                <w:rFonts w:ascii="Calibri Light" w:eastAsia="宋体" w:hAnsi="Calibri Light" w:cs="Calibri Light"/>
                <w:sz w:val="24"/>
                <w:szCs w:val="24"/>
              </w:rPr>
              <w:t>event”</w:t>
            </w:r>
            <w:r>
              <w:rPr>
                <w:rFonts w:ascii="Calibri Light" w:eastAsia="宋体" w:hAnsi="Calibri Light" w:cs="Calibri Light" w:hint="eastAsia"/>
                <w:sz w:val="24"/>
                <w:szCs w:val="24"/>
              </w:rPr>
              <w:t>,</w:t>
            </w:r>
          </w:p>
          <w:p w:rsid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“attributes”: {“attr1”: “value1”, …},</w:t>
            </w:r>
          </w:p>
          <w:p w:rsidR="00922850" w:rsidRPr="00922850" w:rsidRDefault="00922850" w:rsidP="005074EA">
            <w:pPr>
              <w:ind w:firstLineChars="350" w:firstLine="840"/>
              <w:jc w:val="left"/>
              <w:rPr>
                <w:rFonts w:ascii="Calibri Light" w:eastAsia="宋体" w:hAnsi="Calibri Light" w:cs="Calibri Light"/>
                <w:sz w:val="24"/>
                <w:szCs w:val="24"/>
              </w:rPr>
            </w:pPr>
          </w:p>
          <w:p w:rsidR="0003141B" w:rsidRDefault="0003141B"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 xml:space="preserve">      “metadata”: {</w:t>
            </w:r>
          </w:p>
          <w:p w:rsidR="0003141B" w:rsidRDefault="0003141B" w:rsidP="005074EA">
            <w:pPr>
              <w:ind w:firstLineChars="850" w:firstLine="2040"/>
              <w:jc w:val="left"/>
              <w:rPr>
                <w:rFonts w:ascii="Calibri Light" w:eastAsia="宋体" w:hAnsi="Calibri Light" w:cs="Calibri Light"/>
                <w:sz w:val="24"/>
                <w:szCs w:val="24"/>
              </w:rPr>
            </w:pPr>
            <w:r>
              <w:rPr>
                <w:rFonts w:ascii="Calibri Light" w:eastAsia="宋体" w:hAnsi="Calibri Light" w:cs="Calibri Light"/>
                <w:sz w:val="24"/>
                <w:szCs w:val="24"/>
              </w:rPr>
              <w:t>“property”: “value”</w:t>
            </w:r>
          </w:p>
          <w:p w:rsidR="0003141B" w:rsidRDefault="0003141B"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w:t>
            </w:r>
          </w:p>
          <w:p w:rsidR="0003141B" w:rsidRDefault="0003141B"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03141B" w:rsidRPr="007B1CB5" w:rsidRDefault="0003141B"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03141B" w:rsidRPr="007B1CB5" w:rsidRDefault="0003141B"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w:t>
            </w:r>
          </w:p>
          <w:p w:rsidR="0003141B" w:rsidRPr="00C325F4" w:rsidRDefault="0003141B"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graph</w:t>
            </w:r>
            <w:r>
              <w:rPr>
                <w:rFonts w:ascii="Calibri Light" w:eastAsia="宋体" w:hAnsi="Calibri Light" w:cs="Calibri Light"/>
                <w:sz w:val="24"/>
                <w:szCs w:val="24"/>
              </w:rPr>
              <w:t xml:space="preserve"> classes retrieved</w:t>
            </w:r>
            <w:r w:rsidRPr="00C325F4">
              <w:rPr>
                <w:rFonts w:ascii="Calibri Light" w:eastAsia="宋体" w:hAnsi="Calibri Light" w:cs="Calibri Light"/>
                <w:sz w:val="24"/>
                <w:szCs w:val="24"/>
              </w:rPr>
              <w:t>”</w:t>
            </w:r>
          </w:p>
          <w:p w:rsidR="0003141B" w:rsidRPr="00C325F4" w:rsidRDefault="0003141B"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03141B" w:rsidRPr="00C325F4" w:rsidRDefault="0003141B"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03141B" w:rsidRPr="0003141B" w:rsidRDefault="0003141B" w:rsidP="0003141B">
      <w:pPr>
        <w:spacing w:line="360" w:lineRule="auto"/>
        <w:jc w:val="left"/>
        <w:rPr>
          <w:rFonts w:ascii="宋体" w:eastAsia="宋体" w:hAnsi="宋体"/>
          <w:sz w:val="24"/>
          <w:szCs w:val="24"/>
        </w:rPr>
      </w:pPr>
    </w:p>
    <w:p w:rsidR="00332EBC" w:rsidRDefault="00332EBC"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5074EA" w:rsidTr="005074EA">
        <w:tc>
          <w:tcPr>
            <w:tcW w:w="993" w:type="dxa"/>
          </w:tcPr>
          <w:p w:rsidR="005074EA" w:rsidRPr="009F53DA" w:rsidRDefault="005074EA"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5074EA" w:rsidRPr="009F53DA" w:rsidRDefault="005074EA" w:rsidP="005074EA">
            <w:pPr>
              <w:jc w:val="left"/>
              <w:rPr>
                <w:rFonts w:ascii="宋体" w:eastAsia="宋体" w:hAnsi="宋体"/>
                <w:sz w:val="24"/>
                <w:szCs w:val="24"/>
              </w:rPr>
            </w:pPr>
            <w:r>
              <w:rPr>
                <w:rFonts w:ascii="宋体" w:eastAsia="宋体" w:hAnsi="宋体" w:hint="eastAsia"/>
                <w:sz w:val="24"/>
                <w:szCs w:val="24"/>
              </w:rPr>
              <w:t>获取某一图的所有事件类的集合</w:t>
            </w:r>
            <w:r w:rsidRPr="00105C8B">
              <w:rPr>
                <w:rFonts w:ascii="宋体" w:eastAsia="宋体" w:hAnsi="宋体" w:hint="eastAsia"/>
                <w:sz w:val="24"/>
                <w:szCs w:val="24"/>
              </w:rPr>
              <w:t>。</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5074EA" w:rsidRPr="009F53DA" w:rsidRDefault="005074EA" w:rsidP="005074EA">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getEventClasses</w:t>
            </w:r>
            <w:proofErr w:type="gramEnd"/>
            <w:r w:rsidRPr="00105C8B">
              <w:rPr>
                <w:rFonts w:ascii="宋体" w:eastAsia="宋体" w:hAnsi="宋体"/>
                <w:sz w:val="24"/>
                <w:szCs w:val="24"/>
              </w:rPr>
              <w:t>()</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无</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所有该图的满足条件的实体或事件类的集合，</w:t>
            </w:r>
          </w:p>
          <w:p w:rsidR="005074EA" w:rsidRPr="009F53DA" w:rsidRDefault="005074EA" w:rsidP="005074EA">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ollection&lt;C</w:t>
            </w:r>
            <w:r w:rsidR="00922850">
              <w:rPr>
                <w:rFonts w:ascii="宋体" w:eastAsia="宋体" w:hAnsi="宋体"/>
                <w:sz w:val="24"/>
                <w:szCs w:val="24"/>
              </w:rPr>
              <w:t>KCE</w:t>
            </w:r>
            <w:r>
              <w:rPr>
                <w:rFonts w:ascii="宋体" w:eastAsia="宋体" w:hAnsi="宋体"/>
                <w:sz w:val="24"/>
                <w:szCs w:val="24"/>
              </w:rPr>
              <w:t>ventClass&lt;String, O</w:t>
            </w:r>
            <w:r>
              <w:rPr>
                <w:rFonts w:ascii="宋体" w:eastAsia="宋体" w:hAnsi="宋体" w:hint="eastAsia"/>
                <w:sz w:val="24"/>
                <w:szCs w:val="24"/>
              </w:rPr>
              <w:t>bject</w:t>
            </w:r>
            <w:r>
              <w:rPr>
                <w:rFonts w:ascii="宋体" w:eastAsia="宋体" w:hAnsi="宋体"/>
                <w:sz w:val="24"/>
                <w:szCs w:val="24"/>
              </w:rPr>
              <w:t>&gt;&gt;</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5074EA"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332EBC" w:rsidRPr="00332EBC" w:rsidRDefault="00332EBC" w:rsidP="00332EBC"/>
    <w:p w:rsidR="00332EBC" w:rsidRDefault="00332EBC" w:rsidP="00231688">
      <w:pPr>
        <w:pStyle w:val="4"/>
        <w:numPr>
          <w:ilvl w:val="0"/>
          <w:numId w:val="11"/>
        </w:numPr>
      </w:pPr>
      <w:bookmarkStart w:id="75" w:name="_Toc37157507"/>
      <w:r w:rsidRPr="00105C8B">
        <w:rPr>
          <w:rFonts w:hint="eastAsia"/>
        </w:rPr>
        <w:lastRenderedPageBreak/>
        <w:t>获取关系</w:t>
      </w:r>
      <w:r>
        <w:rPr>
          <w:rFonts w:hint="eastAsia"/>
        </w:rPr>
        <w:t>类</w:t>
      </w:r>
      <w:bookmarkEnd w:id="75"/>
    </w:p>
    <w:p w:rsidR="00332EBC" w:rsidRDefault="00332EBC"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332EBC" w:rsidTr="005074EA">
        <w:tc>
          <w:tcPr>
            <w:tcW w:w="993" w:type="dxa"/>
          </w:tcPr>
          <w:p w:rsidR="00332EBC" w:rsidRPr="009F53DA" w:rsidRDefault="00332EBC"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获取某一图的所有关系类的集合。</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332EBC" w:rsidRPr="009F53DA" w:rsidRDefault="00332EBC"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GET</w:t>
            </w:r>
            <w:r w:rsidRPr="00105C8B">
              <w:rPr>
                <w:rFonts w:ascii="宋体" w:eastAsia="宋体" w:hAnsi="宋体"/>
                <w:sz w:val="24"/>
                <w:szCs w:val="24"/>
              </w:rPr>
              <w:t xml:space="preserve"> /_api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relation-c</w:t>
            </w:r>
            <w:r>
              <w:rPr>
                <w:rFonts w:ascii="宋体" w:eastAsia="宋体" w:hAnsi="宋体"/>
                <w:sz w:val="24"/>
                <w:szCs w:val="24"/>
              </w:rPr>
              <w:t>lasses</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332EBC"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332EBC" w:rsidRDefault="00332EBC"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“relationClasses”: [</w:t>
            </w:r>
          </w:p>
          <w:p w:rsidR="00332EBC" w:rsidRDefault="00332EBC"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332EBC" w:rsidRDefault="00332EBC"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“name”: “relation class name”,</w:t>
            </w:r>
          </w:p>
          <w:p w:rsidR="00332EBC" w:rsidRDefault="00332EBC"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“from”: [“entity</w:t>
            </w:r>
            <w:r w:rsidR="005074EA">
              <w:rPr>
                <w:rFonts w:ascii="Calibri Light" w:eastAsia="宋体" w:hAnsi="Calibri Light" w:cs="Calibri Light"/>
                <w:sz w:val="24"/>
                <w:szCs w:val="24"/>
              </w:rPr>
              <w:t>/event</w:t>
            </w:r>
            <w:r>
              <w:rPr>
                <w:rFonts w:ascii="Calibri Light" w:eastAsia="宋体" w:hAnsi="Calibri Light" w:cs="Calibri Light"/>
                <w:sz w:val="24"/>
                <w:szCs w:val="24"/>
              </w:rPr>
              <w:t xml:space="preserve"> class”],</w:t>
            </w:r>
          </w:p>
          <w:p w:rsidR="00332EBC" w:rsidRDefault="00332EBC"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“to”: [“entity</w:t>
            </w:r>
            <w:r w:rsidR="005074EA">
              <w:rPr>
                <w:rFonts w:ascii="Calibri Light" w:eastAsia="宋体" w:hAnsi="Calibri Light" w:cs="Calibri Light"/>
                <w:sz w:val="24"/>
                <w:szCs w:val="24"/>
              </w:rPr>
              <w:t>/event</w:t>
            </w:r>
            <w:r>
              <w:rPr>
                <w:rFonts w:ascii="Calibri Light" w:eastAsia="宋体" w:hAnsi="Calibri Light" w:cs="Calibri Light"/>
                <w:sz w:val="24"/>
                <w:szCs w:val="24"/>
              </w:rPr>
              <w:t xml:space="preserve"> class”],</w:t>
            </w:r>
          </w:p>
          <w:p w:rsidR="00922850" w:rsidRPr="00922850" w:rsidRDefault="00922850" w:rsidP="00922850">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“attributes”: {“attr1”: “value1”, …},</w:t>
            </w:r>
          </w:p>
          <w:p w:rsidR="00332EBC" w:rsidRPr="00184180" w:rsidRDefault="00332EBC"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“metadata”: {</w:t>
            </w:r>
          </w:p>
          <w:p w:rsidR="00332EBC" w:rsidRDefault="00332EBC"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“property”: “value”</w:t>
            </w:r>
          </w:p>
          <w:p w:rsidR="00332EBC" w:rsidRDefault="00332EBC" w:rsidP="005074EA">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w:t>
            </w:r>
          </w:p>
          <w:p w:rsidR="00332EBC" w:rsidRPr="00184180" w:rsidRDefault="00332EBC"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332EBC" w:rsidRPr="007B1CB5" w:rsidRDefault="00332EBC" w:rsidP="005074EA">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w:t>
            </w:r>
          </w:p>
          <w:p w:rsidR="00332EBC" w:rsidRPr="00C325F4" w:rsidRDefault="00332EBC"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graph</w:t>
            </w:r>
            <w:r>
              <w:rPr>
                <w:rFonts w:ascii="Calibri Light" w:eastAsia="宋体" w:hAnsi="Calibri Light" w:cs="Calibri Light"/>
                <w:sz w:val="24"/>
                <w:szCs w:val="24"/>
              </w:rPr>
              <w:t xml:space="preserve"> relation classes retrieved</w:t>
            </w:r>
            <w:r w:rsidRPr="00C325F4">
              <w:rPr>
                <w:rFonts w:ascii="Calibri Light" w:eastAsia="宋体" w:hAnsi="Calibri Light" w:cs="Calibri Light"/>
                <w:sz w:val="24"/>
                <w:szCs w:val="24"/>
              </w:rPr>
              <w:t>”</w:t>
            </w:r>
          </w:p>
          <w:p w:rsidR="00332EBC" w:rsidRPr="00C325F4" w:rsidRDefault="00332EBC"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332EBC" w:rsidRPr="007875E9" w:rsidRDefault="00332EBC" w:rsidP="00332EBC">
      <w:pPr>
        <w:spacing w:line="360" w:lineRule="auto"/>
        <w:jc w:val="left"/>
        <w:rPr>
          <w:rFonts w:ascii="宋体" w:eastAsia="宋体" w:hAnsi="宋体"/>
          <w:sz w:val="24"/>
          <w:szCs w:val="24"/>
        </w:rPr>
      </w:pPr>
    </w:p>
    <w:p w:rsidR="00332EBC" w:rsidRDefault="00332EBC"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332EBC" w:rsidTr="005074EA">
        <w:tc>
          <w:tcPr>
            <w:tcW w:w="993" w:type="dxa"/>
          </w:tcPr>
          <w:p w:rsidR="00332EBC" w:rsidRPr="009F53DA" w:rsidRDefault="00332EBC"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32EBC" w:rsidRPr="009F53DA" w:rsidRDefault="00332EBC" w:rsidP="005074EA">
            <w:pPr>
              <w:jc w:val="left"/>
              <w:rPr>
                <w:rFonts w:ascii="宋体" w:eastAsia="宋体" w:hAnsi="宋体"/>
                <w:sz w:val="24"/>
                <w:szCs w:val="24"/>
              </w:rPr>
            </w:pPr>
            <w:r>
              <w:rPr>
                <w:rFonts w:ascii="宋体" w:eastAsia="宋体" w:hAnsi="宋体" w:hint="eastAsia"/>
                <w:sz w:val="24"/>
                <w:szCs w:val="24"/>
              </w:rPr>
              <w:t>获取某一图的所有关系类的集合</w:t>
            </w:r>
            <w:r w:rsidRPr="00105C8B">
              <w:rPr>
                <w:rFonts w:ascii="宋体" w:eastAsia="宋体" w:hAnsi="宋体" w:hint="eastAsia"/>
                <w:sz w:val="24"/>
                <w:szCs w:val="24"/>
              </w:rPr>
              <w:t>。</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332EBC" w:rsidRPr="009F53DA" w:rsidRDefault="005074EA" w:rsidP="005074EA">
            <w:pPr>
              <w:jc w:val="left"/>
              <w:rPr>
                <w:rFonts w:ascii="宋体" w:eastAsia="宋体" w:hAnsi="宋体"/>
                <w:sz w:val="24"/>
                <w:szCs w:val="24"/>
              </w:rPr>
            </w:pPr>
            <w:proofErr w:type="gramStart"/>
            <w:r>
              <w:rPr>
                <w:rFonts w:ascii="宋体" w:eastAsia="宋体" w:hAnsi="宋体"/>
                <w:sz w:val="24"/>
                <w:szCs w:val="24"/>
              </w:rPr>
              <w:t>CKC</w:t>
            </w:r>
            <w:r w:rsidR="00332EBC" w:rsidRPr="00105C8B">
              <w:rPr>
                <w:rFonts w:ascii="宋体" w:eastAsia="宋体" w:hAnsi="宋体"/>
                <w:sz w:val="24"/>
                <w:szCs w:val="24"/>
              </w:rPr>
              <w:t>A</w:t>
            </w:r>
            <w:r w:rsidR="00332EBC" w:rsidRPr="00105C8B">
              <w:rPr>
                <w:rFonts w:ascii="宋体" w:eastAsia="宋体" w:hAnsi="宋体" w:hint="eastAsia"/>
                <w:sz w:val="24"/>
                <w:szCs w:val="24"/>
              </w:rPr>
              <w:t>pi</w:t>
            </w:r>
            <w:r w:rsidR="00332EBC">
              <w:rPr>
                <w:rFonts w:ascii="宋体" w:eastAsia="宋体" w:hAnsi="宋体"/>
                <w:sz w:val="24"/>
                <w:szCs w:val="24"/>
              </w:rPr>
              <w:t>.</w:t>
            </w:r>
            <w:r>
              <w:rPr>
                <w:rFonts w:ascii="宋体" w:eastAsia="宋体" w:hAnsi="宋体"/>
                <w:sz w:val="24"/>
                <w:szCs w:val="24"/>
              </w:rPr>
              <w:t>CKC</w:t>
            </w:r>
            <w:r w:rsidR="00332EBC">
              <w:rPr>
                <w:rFonts w:ascii="宋体" w:eastAsia="宋体" w:hAnsi="宋体"/>
                <w:sz w:val="24"/>
                <w:szCs w:val="24"/>
              </w:rPr>
              <w:t>Graph</w:t>
            </w:r>
            <w:r w:rsidR="00332EBC" w:rsidRPr="00105C8B">
              <w:rPr>
                <w:rFonts w:ascii="宋体" w:eastAsia="宋体" w:hAnsi="宋体"/>
                <w:sz w:val="24"/>
                <w:szCs w:val="24"/>
              </w:rPr>
              <w:t>.</w:t>
            </w:r>
            <w:r w:rsidR="00332EBC">
              <w:rPr>
                <w:rFonts w:ascii="宋体" w:eastAsia="宋体" w:hAnsi="宋体"/>
                <w:sz w:val="24"/>
                <w:szCs w:val="24"/>
              </w:rPr>
              <w:t>getRelationClasses</w:t>
            </w:r>
            <w:proofErr w:type="gramEnd"/>
            <w:r w:rsidR="00332EBC" w:rsidRPr="00105C8B">
              <w:rPr>
                <w:rFonts w:ascii="宋体" w:eastAsia="宋体" w:hAnsi="宋体"/>
                <w:sz w:val="24"/>
                <w:szCs w:val="24"/>
              </w:rPr>
              <w:t>()</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无</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所有该图的关系类的集合</w:t>
            </w:r>
          </w:p>
          <w:p w:rsidR="00332EBC" w:rsidRPr="009F53DA" w:rsidRDefault="00332EBC" w:rsidP="005074EA">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ollection&lt;</w:t>
            </w:r>
            <w:r w:rsidR="005074EA">
              <w:rPr>
                <w:rFonts w:ascii="宋体" w:eastAsia="宋体" w:hAnsi="宋体"/>
                <w:sz w:val="24"/>
                <w:szCs w:val="24"/>
              </w:rPr>
              <w:t>CKC</w:t>
            </w:r>
            <w:r>
              <w:rPr>
                <w:rFonts w:ascii="宋体" w:eastAsia="宋体" w:hAnsi="宋体"/>
                <w:sz w:val="24"/>
                <w:szCs w:val="24"/>
              </w:rPr>
              <w:t>RelationClass&lt;String, Object&gt;&gt;</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332EBC"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332EBC" w:rsidRPr="00105C8B">
              <w:rPr>
                <w:rFonts w:ascii="宋体" w:eastAsia="宋体" w:hAnsi="宋体"/>
                <w:sz w:val="24"/>
                <w:szCs w:val="24"/>
              </w:rPr>
              <w:t>A</w:t>
            </w:r>
            <w:r w:rsidR="00332EBC" w:rsidRPr="00105C8B">
              <w:rPr>
                <w:rFonts w:ascii="宋体" w:eastAsia="宋体" w:hAnsi="宋体" w:hint="eastAsia"/>
                <w:sz w:val="24"/>
                <w:szCs w:val="24"/>
              </w:rPr>
              <w:t>pi</w:t>
            </w:r>
            <w:r w:rsidR="00332EBC" w:rsidRPr="00105C8B">
              <w:rPr>
                <w:rFonts w:ascii="宋体" w:eastAsia="宋体" w:hAnsi="宋体"/>
                <w:sz w:val="24"/>
                <w:szCs w:val="24"/>
              </w:rPr>
              <w:t>E</w:t>
            </w:r>
            <w:r w:rsidR="00332EBC" w:rsidRPr="00105C8B">
              <w:rPr>
                <w:rFonts w:ascii="宋体" w:eastAsia="宋体" w:hAnsi="宋体" w:hint="eastAsia"/>
                <w:sz w:val="24"/>
                <w:szCs w:val="24"/>
              </w:rPr>
              <w:t>xception</w:t>
            </w:r>
          </w:p>
        </w:tc>
      </w:tr>
    </w:tbl>
    <w:p w:rsidR="00332EBC" w:rsidRDefault="00332EBC" w:rsidP="00332EBC"/>
    <w:p w:rsidR="00920728" w:rsidRDefault="00920728" w:rsidP="00231688">
      <w:pPr>
        <w:pStyle w:val="4"/>
        <w:numPr>
          <w:ilvl w:val="0"/>
          <w:numId w:val="9"/>
        </w:numPr>
      </w:pPr>
      <w:bookmarkStart w:id="76" w:name="_Toc37157508"/>
      <w:r w:rsidRPr="00105C8B">
        <w:rPr>
          <w:rFonts w:hint="eastAsia"/>
        </w:rPr>
        <w:t>添加实体</w:t>
      </w:r>
      <w:r>
        <w:rPr>
          <w:rFonts w:hint="eastAsia"/>
        </w:rPr>
        <w:t>类</w:t>
      </w:r>
      <w:bookmarkEnd w:id="76"/>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为某个图添加实体类，若底层集合不存在，则同时创建实体集合。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sidR="005074EA">
              <w:rPr>
                <w:rFonts w:ascii="宋体" w:eastAsia="宋体" w:hAnsi="宋体"/>
                <w:sz w:val="24"/>
                <w:szCs w:val="24"/>
              </w:rPr>
              <w:t>entity-</w:t>
            </w:r>
            <w:r>
              <w:rPr>
                <w:rFonts w:ascii="宋体" w:eastAsia="宋体" w:hAnsi="宋体"/>
                <w:sz w:val="24"/>
                <w:szCs w:val="24"/>
              </w:rPr>
              <w:t>class</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Pr="00105C8B" w:rsidRDefault="00920728"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sz w:val="24"/>
                <w:szCs w:val="24"/>
              </w:rPr>
              <w:lastRenderedPageBreak/>
              <w:t>B</w:t>
            </w:r>
            <w:r>
              <w:rPr>
                <w:rFonts w:ascii="宋体" w:eastAsia="宋体" w:hAnsi="宋体" w:hint="eastAsia"/>
                <w:sz w:val="24"/>
                <w:szCs w:val="24"/>
              </w:rPr>
              <w:t>ody</w:t>
            </w:r>
          </w:p>
        </w:tc>
        <w:tc>
          <w:tcPr>
            <w:tcW w:w="8505" w:type="dxa"/>
          </w:tcPr>
          <w:p w:rsidR="00920728" w:rsidRDefault="00920728" w:rsidP="005074EA">
            <w:pPr>
              <w:jc w:val="left"/>
              <w:rPr>
                <w:rFonts w:ascii="Calibri Light" w:eastAsia="宋体" w:hAnsi="Calibri Light" w:cs="Calibri Light"/>
                <w:sz w:val="24"/>
                <w:szCs w:val="24"/>
              </w:rPr>
            </w:pPr>
            <w:r>
              <w:rPr>
                <w:rFonts w:ascii="Calibri Light" w:eastAsia="宋体" w:hAnsi="Calibri Light" w:cs="Calibri Light" w:hint="cs"/>
                <w:sz w:val="24"/>
                <w:szCs w:val="24"/>
              </w:rPr>
              <w:t>{</w:t>
            </w:r>
          </w:p>
          <w:p w:rsidR="00920728" w:rsidRDefault="00920728"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 “className”,</w:t>
            </w:r>
          </w:p>
          <w:p w:rsidR="00922850" w:rsidRDefault="00920728" w:rsidP="00922850">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w:t>
            </w:r>
            <w:r w:rsidRPr="00B13C2A">
              <w:rPr>
                <w:rFonts w:ascii="Calibri Light" w:eastAsia="宋体" w:hAnsi="Calibri Light" w:cs="Calibri Light"/>
                <w:sz w:val="24"/>
                <w:szCs w:val="24"/>
              </w:rPr>
              <w:t>Type</w:t>
            </w:r>
            <w:r>
              <w:rPr>
                <w:rFonts w:ascii="Calibri Light" w:eastAsia="宋体" w:hAnsi="Calibri Light" w:cs="Calibri Light"/>
                <w:sz w:val="24"/>
                <w:szCs w:val="24"/>
              </w:rPr>
              <w:t>”</w:t>
            </w:r>
            <w:r w:rsidRPr="00B13C2A">
              <w:rPr>
                <w:rFonts w:ascii="Calibri Light" w:eastAsia="宋体" w:hAnsi="Calibri Light" w:cs="Calibri Light"/>
                <w:sz w:val="24"/>
                <w:szCs w:val="24"/>
              </w:rPr>
              <w:t xml:space="preserve">: </w:t>
            </w:r>
            <w:r>
              <w:rPr>
                <w:rFonts w:ascii="Calibri Light" w:eastAsia="宋体" w:hAnsi="Calibri Light" w:cs="Calibri Light"/>
                <w:sz w:val="24"/>
                <w:szCs w:val="24"/>
              </w:rPr>
              <w:t>“</w:t>
            </w:r>
            <w:r w:rsidRPr="00B13C2A">
              <w:rPr>
                <w:rFonts w:ascii="Calibri Light" w:eastAsia="宋体" w:hAnsi="Calibri Light" w:cs="Calibri Light"/>
                <w:sz w:val="24"/>
                <w:szCs w:val="24"/>
              </w:rPr>
              <w:t>entity</w:t>
            </w:r>
            <w:r>
              <w:rPr>
                <w:rFonts w:ascii="Calibri Light" w:eastAsia="宋体" w:hAnsi="Calibri Light" w:cs="Calibri Light"/>
                <w:sz w:val="24"/>
                <w:szCs w:val="24"/>
              </w:rPr>
              <w:t>”</w:t>
            </w:r>
            <w:r w:rsidR="00922850">
              <w:rPr>
                <w:rFonts w:ascii="Calibri Light" w:eastAsia="宋体" w:hAnsi="Calibri Light" w:cs="Calibri Light"/>
                <w:sz w:val="24"/>
                <w:szCs w:val="24"/>
              </w:rPr>
              <w:t>,</w:t>
            </w:r>
          </w:p>
          <w:p w:rsidR="00922850" w:rsidRPr="00922850" w:rsidRDefault="00922850" w:rsidP="00922850">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“attributes”: {“attr1”: “value1”, …},</w:t>
            </w:r>
          </w:p>
          <w:p w:rsidR="00920728" w:rsidRDefault="00920728"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“metadata”: {</w:t>
            </w:r>
          </w:p>
          <w:p w:rsidR="00BD3B10" w:rsidRDefault="00BD3B10" w:rsidP="005074E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“parent”: “parent class name”,</w:t>
            </w:r>
          </w:p>
          <w:p w:rsidR="00BD3B10" w:rsidRPr="00BD3B10" w:rsidRDefault="00BD3B10" w:rsidP="005074EA">
            <w:pPr>
              <w:jc w:val="left"/>
              <w:rPr>
                <w:rFonts w:ascii="Calibri Light" w:eastAsia="宋体" w:hAnsi="Calibri Light" w:cs="Calibri Light"/>
                <w:sz w:val="24"/>
                <w:szCs w:val="24"/>
              </w:rPr>
            </w:pPr>
            <w:r>
              <w:rPr>
                <w:rFonts w:ascii="Calibri Light" w:eastAsia="宋体" w:hAnsi="Calibri Light" w:cs="Calibri Light"/>
                <w:sz w:val="24"/>
                <w:szCs w:val="24"/>
              </w:rPr>
              <w:t xml:space="preserve">      “source”: “source name”,</w:t>
            </w:r>
          </w:p>
          <w:p w:rsidR="00920728" w:rsidRDefault="00920728" w:rsidP="005074EA">
            <w:pPr>
              <w:ind w:firstLineChars="100" w:firstLine="2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“property”: “value”</w:t>
            </w:r>
          </w:p>
          <w:p w:rsidR="00920728" w:rsidRDefault="00920728" w:rsidP="005074EA">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920728" w:rsidRDefault="00920728" w:rsidP="005074EA">
            <w:pPr>
              <w:jc w:val="left"/>
              <w:rPr>
                <w:rFonts w:ascii="宋体" w:eastAsia="宋体" w:hAnsi="宋体"/>
                <w:sz w:val="24"/>
                <w:szCs w:val="24"/>
              </w:rPr>
            </w:pPr>
            <w:r>
              <w:rPr>
                <w:rFonts w:ascii="Calibri Light" w:eastAsia="宋体" w:hAnsi="Calibri Light" w:cs="Calibri Light"/>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“_id”:</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 id”,</w:t>
            </w:r>
          </w:p>
          <w:p w:rsidR="00920728"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“name”: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 name”,</w:t>
            </w:r>
          </w:p>
          <w:p w:rsidR="005074EA" w:rsidRPr="00C325F4" w:rsidRDefault="005074EA"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“relation</w:t>
            </w:r>
            <w:r>
              <w:rPr>
                <w:rFonts w:ascii="Calibri Light" w:eastAsia="宋体" w:hAnsi="Calibri Light" w:cs="Calibri Light"/>
                <w:sz w:val="24"/>
                <w:szCs w:val="24"/>
              </w:rPr>
              <w:t>Classe</w:t>
            </w:r>
            <w:r w:rsidRPr="00C325F4">
              <w:rPr>
                <w:rFonts w:ascii="Calibri Light" w:eastAsia="宋体" w:hAnsi="Calibri Light" w:cs="Calibri Light"/>
                <w:sz w:val="24"/>
                <w:szCs w:val="24"/>
              </w:rPr>
              <w:t>s”: [</w:t>
            </w:r>
          </w:p>
          <w:p w:rsidR="005074EA" w:rsidRPr="00C325F4" w:rsidRDefault="005074EA" w:rsidP="005074EA">
            <w:pPr>
              <w:ind w:left="126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p>
          <w:p w:rsidR="005074EA" w:rsidRPr="00C325F4" w:rsidRDefault="005074EA" w:rsidP="005074EA">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“name”: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 xml:space="preserve">“relation </w:t>
            </w:r>
            <w:r>
              <w:rPr>
                <w:rFonts w:ascii="Calibri Light" w:eastAsia="宋体" w:hAnsi="Calibri Light" w:cs="Calibri Light"/>
                <w:sz w:val="24"/>
                <w:szCs w:val="24"/>
              </w:rPr>
              <w:t>class</w:t>
            </w:r>
            <w:r w:rsidRPr="00C325F4">
              <w:rPr>
                <w:rFonts w:ascii="Calibri Light" w:eastAsia="宋体" w:hAnsi="Calibri Light" w:cs="Calibri Light"/>
                <w:sz w:val="24"/>
                <w:szCs w:val="24"/>
              </w:rPr>
              <w:t xml:space="preserve"> name”,</w:t>
            </w:r>
          </w:p>
          <w:p w:rsidR="005074EA" w:rsidRPr="00C325F4" w:rsidRDefault="005074EA" w:rsidP="005074EA">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 xml:space="preserve">“from”: [entity/event </w:t>
            </w:r>
            <w:r>
              <w:rPr>
                <w:rFonts w:ascii="Calibri Light" w:eastAsia="宋体" w:hAnsi="Calibri Light" w:cs="Calibri Light"/>
                <w:sz w:val="24"/>
                <w:szCs w:val="24"/>
              </w:rPr>
              <w:t>class</w:t>
            </w:r>
            <w:r w:rsidRPr="00C325F4">
              <w:rPr>
                <w:rFonts w:ascii="Calibri Light" w:eastAsia="宋体" w:hAnsi="Calibri Light" w:cs="Calibri Light"/>
                <w:sz w:val="24"/>
                <w:szCs w:val="24"/>
              </w:rPr>
              <w:t xml:space="preserve"> name list],</w:t>
            </w:r>
          </w:p>
          <w:p w:rsidR="005074EA" w:rsidRDefault="005074EA" w:rsidP="005074EA">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 xml:space="preserve">“to”: [entity/event </w:t>
            </w:r>
            <w:r>
              <w:rPr>
                <w:rFonts w:ascii="Calibri Light" w:eastAsia="宋体" w:hAnsi="Calibri Light" w:cs="Calibri Light"/>
                <w:sz w:val="24"/>
                <w:szCs w:val="24"/>
              </w:rPr>
              <w:t>class</w:t>
            </w:r>
            <w:r w:rsidRPr="00C325F4">
              <w:rPr>
                <w:rFonts w:ascii="Calibri Light" w:eastAsia="宋体" w:hAnsi="Calibri Light" w:cs="Calibri Light"/>
                <w:sz w:val="24"/>
                <w:szCs w:val="24"/>
              </w:rPr>
              <w:t xml:space="preserve"> name list]</w:t>
            </w:r>
            <w:r>
              <w:rPr>
                <w:rFonts w:ascii="Calibri Light" w:eastAsia="宋体" w:hAnsi="Calibri Light" w:cs="Calibri Light" w:hint="eastAsia"/>
                <w:sz w:val="24"/>
                <w:szCs w:val="24"/>
              </w:rPr>
              <w:t>,</w:t>
            </w:r>
          </w:p>
          <w:p w:rsidR="00922850" w:rsidRP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“attributes”: {“attr1”: “value1”, …},</w:t>
            </w:r>
          </w:p>
          <w:p w:rsidR="005074EA" w:rsidRPr="00C325F4" w:rsidRDefault="005074EA" w:rsidP="005074EA">
            <w:pPr>
              <w:ind w:left="168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“property”: “value”</w:t>
            </w:r>
          </w:p>
          <w:p w:rsidR="005074EA" w:rsidRDefault="005074EA" w:rsidP="005074EA">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w:t>
            </w:r>
          </w:p>
          <w:p w:rsidR="005074EA" w:rsidRPr="00C325F4" w:rsidRDefault="005074EA" w:rsidP="005074EA">
            <w:pPr>
              <w:ind w:left="168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5074EA" w:rsidRDefault="005074EA" w:rsidP="005074EA">
            <w:pPr>
              <w:ind w:left="126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w:t>
            </w:r>
          </w:p>
          <w:p w:rsidR="005074EA" w:rsidRDefault="005074EA" w:rsidP="005074EA">
            <w:pPr>
              <w:ind w:left="1260" w:firstLine="420"/>
              <w:jc w:val="left"/>
              <w:rPr>
                <w:rFonts w:ascii="Calibri Light" w:eastAsia="宋体" w:hAnsi="Calibri Light" w:cs="Calibri Light"/>
                <w:sz w:val="24"/>
                <w:szCs w:val="24"/>
              </w:rPr>
            </w:pPr>
            <w:r>
              <w:rPr>
                <w:rFonts w:ascii="Calibri Light" w:eastAsia="宋体" w:hAnsi="Calibri Light" w:cs="Calibri Light"/>
                <w:sz w:val="24"/>
                <w:szCs w:val="24"/>
              </w:rPr>
              <w:t>“entityClasses”: [</w:t>
            </w:r>
          </w:p>
          <w:p w:rsidR="005074EA" w:rsidRDefault="005074EA" w:rsidP="005074EA">
            <w:pPr>
              <w:ind w:left="126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922850" w:rsidRDefault="005074EA"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922850">
              <w:rPr>
                <w:rFonts w:ascii="Calibri Light" w:eastAsia="宋体" w:hAnsi="Calibri Light" w:cs="Calibri Light"/>
                <w:sz w:val="24"/>
                <w:szCs w:val="24"/>
              </w:rPr>
              <w:t xml:space="preserve">       “name”: “class name”,</w:t>
            </w:r>
          </w:p>
          <w:p w:rsid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 xml:space="preserve">               “type”: “entit</w:t>
            </w:r>
            <w:r>
              <w:rPr>
                <w:rFonts w:ascii="Calibri Light" w:eastAsia="宋体" w:hAnsi="Calibri Light" w:cs="Calibri Light" w:hint="eastAsia"/>
                <w:sz w:val="24"/>
                <w:szCs w:val="24"/>
              </w:rPr>
              <w:t>y</w:t>
            </w:r>
            <w:r>
              <w:rPr>
                <w:rFonts w:ascii="Calibri Light" w:eastAsia="宋体" w:hAnsi="Calibri Light" w:cs="Calibri Light"/>
                <w:sz w:val="24"/>
                <w:szCs w:val="24"/>
              </w:rPr>
              <w:t>”</w:t>
            </w:r>
            <w:r>
              <w:rPr>
                <w:rFonts w:ascii="Calibri Light" w:eastAsia="宋体" w:hAnsi="Calibri Light" w:cs="Calibri Light" w:hint="eastAsia"/>
                <w:sz w:val="24"/>
                <w:szCs w:val="24"/>
              </w:rPr>
              <w:t>,</w:t>
            </w:r>
          </w:p>
          <w:p w:rsid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“attributes”: {“attr1”: “value1”, …},</w:t>
            </w:r>
          </w:p>
          <w:p w:rsid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 xml:space="preserve">               “metadata”: {</w:t>
            </w:r>
          </w:p>
          <w:p w:rsid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“parent”: “parent class name”,</w:t>
            </w:r>
          </w:p>
          <w:p w:rsidR="00922850" w:rsidRDefault="00922850" w:rsidP="00922850">
            <w:pPr>
              <w:ind w:firstLineChars="1300" w:firstLine="3120"/>
              <w:jc w:val="left"/>
              <w:rPr>
                <w:rFonts w:ascii="Calibri Light" w:eastAsia="宋体" w:hAnsi="Calibri Light" w:cs="Calibri Light"/>
                <w:sz w:val="24"/>
                <w:szCs w:val="24"/>
              </w:rPr>
            </w:pPr>
            <w:r>
              <w:rPr>
                <w:rFonts w:ascii="Calibri Light" w:eastAsia="宋体" w:hAnsi="Calibri Light" w:cs="Calibri Light"/>
                <w:sz w:val="24"/>
                <w:szCs w:val="24"/>
              </w:rPr>
              <w:t>“property”: “value”</w:t>
            </w:r>
          </w:p>
          <w:p w:rsidR="005074EA" w:rsidRPr="0090055A" w:rsidRDefault="00922850" w:rsidP="00922850">
            <w:pPr>
              <w:ind w:left="1260" w:firstLineChars="600" w:firstLine="1440"/>
              <w:jc w:val="left"/>
              <w:rPr>
                <w:rFonts w:ascii="Calibri Light" w:eastAsia="宋体" w:hAnsi="Calibri Light" w:cs="Calibri Light"/>
                <w:sz w:val="24"/>
                <w:szCs w:val="24"/>
              </w:rPr>
            </w:pPr>
            <w:r>
              <w:rPr>
                <w:rFonts w:ascii="Calibri Light" w:eastAsia="宋体" w:hAnsi="Calibri Light" w:cs="Calibri Light"/>
                <w:sz w:val="24"/>
                <w:szCs w:val="24"/>
              </w:rPr>
              <w:t>}</w:t>
            </w:r>
          </w:p>
          <w:p w:rsidR="005074EA" w:rsidRDefault="005074EA" w:rsidP="005074EA">
            <w:pPr>
              <w:ind w:left="1260" w:firstLineChars="400" w:firstLine="960"/>
              <w:jc w:val="left"/>
              <w:rPr>
                <w:rFonts w:ascii="Calibri Light" w:eastAsia="宋体" w:hAnsi="Calibri Light" w:cs="Calibri Light"/>
                <w:sz w:val="24"/>
                <w:szCs w:val="24"/>
              </w:rPr>
            </w:pPr>
            <w:r>
              <w:rPr>
                <w:rFonts w:ascii="Calibri Light" w:eastAsia="宋体" w:hAnsi="Calibri Light" w:cs="Calibri Light"/>
                <w:sz w:val="24"/>
                <w:szCs w:val="24"/>
              </w:rPr>
              <w:t>},</w:t>
            </w:r>
          </w:p>
          <w:p w:rsidR="005074EA" w:rsidRDefault="005074EA" w:rsidP="005074EA">
            <w:pPr>
              <w:ind w:left="1260" w:firstLineChars="400" w:firstLine="96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5074EA" w:rsidRDefault="005074EA" w:rsidP="005074EA">
            <w:pPr>
              <w:ind w:left="1260" w:firstLine="420"/>
              <w:jc w:val="left"/>
              <w:rPr>
                <w:rFonts w:ascii="Calibri Light" w:eastAsia="宋体" w:hAnsi="Calibri Light" w:cs="Calibri Light"/>
                <w:sz w:val="24"/>
                <w:szCs w:val="24"/>
              </w:rPr>
            </w:pPr>
            <w:r>
              <w:rPr>
                <w:rFonts w:ascii="Calibri Light" w:eastAsia="宋体" w:hAnsi="Calibri Light" w:cs="Calibri Light"/>
                <w:sz w:val="24"/>
                <w:szCs w:val="24"/>
              </w:rPr>
              <w:t>],</w:t>
            </w:r>
          </w:p>
          <w:p w:rsidR="005074EA" w:rsidRDefault="005074EA" w:rsidP="005074EA">
            <w:pPr>
              <w:ind w:left="1260" w:firstLine="420"/>
              <w:jc w:val="left"/>
              <w:rPr>
                <w:rFonts w:ascii="Calibri Light" w:eastAsia="宋体" w:hAnsi="Calibri Light" w:cs="Calibri Light"/>
                <w:sz w:val="24"/>
                <w:szCs w:val="24"/>
              </w:rPr>
            </w:pPr>
            <w:r>
              <w:rPr>
                <w:rFonts w:ascii="Calibri Light" w:eastAsia="宋体" w:hAnsi="Calibri Light" w:cs="Calibri Light"/>
                <w:sz w:val="24"/>
                <w:szCs w:val="24"/>
              </w:rPr>
              <w:t>“eventClasses”: [</w:t>
            </w:r>
          </w:p>
          <w:p w:rsidR="005074EA" w:rsidRDefault="005074EA" w:rsidP="005074EA">
            <w:pPr>
              <w:ind w:left="126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922850" w:rsidRDefault="005074EA"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922850">
              <w:rPr>
                <w:rFonts w:ascii="Calibri Light" w:eastAsia="宋体" w:hAnsi="Calibri Light" w:cs="Calibri Light"/>
                <w:sz w:val="24"/>
                <w:szCs w:val="24"/>
              </w:rPr>
              <w:t xml:space="preserve">      “name”: “class name”,</w:t>
            </w:r>
          </w:p>
          <w:p w:rsid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 xml:space="preserve">               “type”: “event”</w:t>
            </w:r>
            <w:r>
              <w:rPr>
                <w:rFonts w:ascii="Calibri Light" w:eastAsia="宋体" w:hAnsi="Calibri Light" w:cs="Calibri Light" w:hint="eastAsia"/>
                <w:sz w:val="24"/>
                <w:szCs w:val="24"/>
              </w:rPr>
              <w:t>,</w:t>
            </w:r>
          </w:p>
          <w:p w:rsidR="00922850" w:rsidRP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“attributes”: {“attr1”: “value1”, …},</w:t>
            </w:r>
          </w:p>
          <w:p w:rsidR="00922850" w:rsidRDefault="00922850" w:rsidP="00922850">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lastRenderedPageBreak/>
              <w:t xml:space="preserve">               “metadata”: {</w:t>
            </w:r>
          </w:p>
          <w:p w:rsidR="00922850" w:rsidRDefault="00922850" w:rsidP="00922850">
            <w:pPr>
              <w:ind w:firstLineChars="1300" w:firstLine="3120"/>
              <w:jc w:val="left"/>
              <w:rPr>
                <w:rFonts w:ascii="Calibri Light" w:eastAsia="宋体" w:hAnsi="Calibri Light" w:cs="Calibri Light"/>
                <w:sz w:val="24"/>
                <w:szCs w:val="24"/>
              </w:rPr>
            </w:pPr>
            <w:r>
              <w:rPr>
                <w:rFonts w:ascii="Calibri Light" w:eastAsia="宋体" w:hAnsi="Calibri Light" w:cs="Calibri Light"/>
                <w:sz w:val="24"/>
                <w:szCs w:val="24"/>
              </w:rPr>
              <w:t>“property”: “value”</w:t>
            </w:r>
          </w:p>
          <w:p w:rsidR="005074EA" w:rsidRPr="0003141B" w:rsidRDefault="00922850" w:rsidP="00922850">
            <w:pPr>
              <w:ind w:left="1260" w:firstLineChars="600" w:firstLine="1440"/>
              <w:jc w:val="left"/>
              <w:rPr>
                <w:rFonts w:ascii="Calibri Light" w:eastAsia="宋体" w:hAnsi="Calibri Light" w:cs="Calibri Light"/>
                <w:sz w:val="24"/>
                <w:szCs w:val="24"/>
              </w:rPr>
            </w:pPr>
            <w:r>
              <w:rPr>
                <w:rFonts w:ascii="Calibri Light" w:eastAsia="宋体" w:hAnsi="Calibri Light" w:cs="Calibri Light"/>
                <w:sz w:val="24"/>
                <w:szCs w:val="24"/>
              </w:rPr>
              <w:t>}</w:t>
            </w:r>
          </w:p>
          <w:p w:rsidR="005074EA" w:rsidRDefault="005074EA" w:rsidP="005074EA">
            <w:pPr>
              <w:ind w:left="1260" w:firstLineChars="400" w:firstLine="960"/>
              <w:jc w:val="left"/>
              <w:rPr>
                <w:rFonts w:ascii="Calibri Light" w:eastAsia="宋体" w:hAnsi="Calibri Light" w:cs="Calibri Light"/>
                <w:sz w:val="24"/>
                <w:szCs w:val="24"/>
              </w:rPr>
            </w:pPr>
            <w:r>
              <w:rPr>
                <w:rFonts w:ascii="Calibri Light" w:eastAsia="宋体" w:hAnsi="Calibri Light" w:cs="Calibri Light"/>
                <w:sz w:val="24"/>
                <w:szCs w:val="24"/>
              </w:rPr>
              <w:t>}</w:t>
            </w:r>
          </w:p>
          <w:p w:rsidR="005074EA" w:rsidRDefault="005074EA" w:rsidP="005074EA">
            <w:pPr>
              <w:ind w:left="1260" w:firstLine="420"/>
              <w:jc w:val="left"/>
              <w:rPr>
                <w:rFonts w:ascii="Calibri Light" w:eastAsia="宋体" w:hAnsi="Calibri Light" w:cs="Calibri Light"/>
                <w:sz w:val="24"/>
                <w:szCs w:val="24"/>
              </w:rPr>
            </w:pPr>
            <w:r>
              <w:rPr>
                <w:rFonts w:ascii="Calibri Light" w:eastAsia="宋体" w:hAnsi="Calibri Light" w:cs="Calibri Light"/>
                <w:sz w:val="24"/>
                <w:szCs w:val="24"/>
              </w:rPr>
              <w:t>]</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sidR="00457EC7">
              <w:rPr>
                <w:rFonts w:ascii="Calibri Light" w:eastAsia="宋体" w:hAnsi="Calibri Light" w:cs="Calibri Light"/>
                <w:sz w:val="24"/>
                <w:szCs w:val="24"/>
              </w:rPr>
              <w:t xml:space="preserve"> entity</w:t>
            </w:r>
            <w:r>
              <w:rPr>
                <w:rFonts w:ascii="Calibri Light" w:eastAsia="宋体" w:hAnsi="Calibri Light" w:cs="Calibri Light"/>
                <w:sz w:val="24"/>
                <w:szCs w:val="24"/>
              </w:rPr>
              <w:t xml:space="preserve"> class added</w:t>
            </w: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920728" w:rsidRPr="006C279B" w:rsidRDefault="00920728" w:rsidP="00920728">
      <w:pPr>
        <w:spacing w:line="360" w:lineRule="auto"/>
        <w:jc w:val="left"/>
        <w:rPr>
          <w:rFonts w:ascii="宋体" w:eastAsia="宋体" w:hAnsi="宋体"/>
          <w:sz w:val="24"/>
          <w:szCs w:val="24"/>
        </w:rPr>
      </w:pPr>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Pr>
                <w:rFonts w:ascii="宋体" w:eastAsia="宋体" w:hAnsi="宋体" w:hint="eastAsia"/>
                <w:sz w:val="24"/>
                <w:szCs w:val="24"/>
              </w:rPr>
              <w:t>为某个图添加实体类，若底层集合不存在，则同时创建实体集合</w:t>
            </w:r>
            <w:r w:rsidRPr="00105C8B">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Default="005074EA" w:rsidP="005074EA">
            <w:pPr>
              <w:jc w:val="left"/>
              <w:rPr>
                <w:rFonts w:ascii="宋体" w:eastAsia="宋体" w:hAnsi="宋体"/>
                <w:sz w:val="24"/>
                <w:szCs w:val="24"/>
              </w:rPr>
            </w:pPr>
            <w:proofErr w:type="gramStart"/>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Pr>
                <w:rFonts w:ascii="宋体" w:eastAsia="宋体" w:hAnsi="宋体"/>
                <w:sz w:val="24"/>
                <w:szCs w:val="24"/>
              </w:rPr>
              <w:t>.</w:t>
            </w:r>
            <w:r>
              <w:rPr>
                <w:rFonts w:ascii="宋体" w:eastAsia="宋体" w:hAnsi="宋体"/>
                <w:sz w:val="24"/>
                <w:szCs w:val="24"/>
              </w:rPr>
              <w:t>CKC</w:t>
            </w:r>
            <w:r w:rsidR="00920728">
              <w:rPr>
                <w:rFonts w:ascii="宋体" w:eastAsia="宋体" w:hAnsi="宋体"/>
                <w:sz w:val="24"/>
                <w:szCs w:val="24"/>
              </w:rPr>
              <w:t>Graph</w:t>
            </w:r>
            <w:r w:rsidR="00920728" w:rsidRPr="00105C8B">
              <w:rPr>
                <w:rFonts w:ascii="宋体" w:eastAsia="宋体" w:hAnsi="宋体"/>
                <w:sz w:val="24"/>
                <w:szCs w:val="24"/>
              </w:rPr>
              <w:t>.</w:t>
            </w:r>
            <w:r w:rsidR="00920728">
              <w:rPr>
                <w:rFonts w:ascii="宋体" w:eastAsia="宋体" w:hAnsi="宋体"/>
                <w:sz w:val="24"/>
                <w:szCs w:val="24"/>
              </w:rPr>
              <w:t>create</w:t>
            </w:r>
            <w:r>
              <w:rPr>
                <w:rFonts w:ascii="宋体" w:eastAsia="宋体" w:hAnsi="宋体"/>
                <w:sz w:val="24"/>
                <w:szCs w:val="24"/>
              </w:rPr>
              <w:t>Entity</w:t>
            </w:r>
            <w:r w:rsidR="00920728">
              <w:rPr>
                <w:rFonts w:ascii="宋体" w:eastAsia="宋体" w:hAnsi="宋体"/>
                <w:sz w:val="24"/>
                <w:szCs w:val="24"/>
              </w:rPr>
              <w:t>Class</w:t>
            </w:r>
            <w:proofErr w:type="gramEnd"/>
            <w:r w:rsidR="00920728" w:rsidRPr="00105C8B">
              <w:rPr>
                <w:rFonts w:ascii="宋体" w:eastAsia="宋体" w:hAnsi="宋体"/>
                <w:sz w:val="24"/>
                <w:szCs w:val="24"/>
              </w:rPr>
              <w:t>(</w:t>
            </w:r>
          </w:p>
          <w:p w:rsidR="00920728" w:rsidRDefault="005074EA" w:rsidP="005074EA">
            <w:pPr>
              <w:ind w:firstLineChars="200" w:firstLine="480"/>
              <w:jc w:val="left"/>
              <w:rPr>
                <w:rFonts w:ascii="宋体" w:eastAsia="宋体" w:hAnsi="宋体"/>
                <w:sz w:val="24"/>
                <w:szCs w:val="24"/>
              </w:rPr>
            </w:pPr>
            <w:r>
              <w:rPr>
                <w:rFonts w:ascii="宋体" w:eastAsia="宋体" w:hAnsi="宋体"/>
                <w:sz w:val="24"/>
                <w:szCs w:val="24"/>
              </w:rPr>
              <w:t>CKCEntity</w:t>
            </w:r>
            <w:r w:rsidR="00920728">
              <w:rPr>
                <w:rFonts w:ascii="宋体" w:eastAsia="宋体" w:hAnsi="宋体"/>
                <w:sz w:val="24"/>
                <w:szCs w:val="24"/>
              </w:rPr>
              <w:t xml:space="preserve">Class&lt;String, Object&gt; </w:t>
            </w:r>
            <w:r>
              <w:rPr>
                <w:rFonts w:ascii="宋体" w:eastAsia="宋体" w:hAnsi="宋体" w:hint="eastAsia"/>
                <w:sz w:val="24"/>
                <w:szCs w:val="24"/>
              </w:rPr>
              <w:t>entity</w:t>
            </w:r>
            <w:r>
              <w:rPr>
                <w:rFonts w:ascii="宋体" w:eastAsia="宋体" w:hAnsi="宋体"/>
                <w:sz w:val="24"/>
                <w:szCs w:val="24"/>
              </w:rPr>
              <w:t>C</w:t>
            </w:r>
            <w:r w:rsidR="00920728">
              <w:rPr>
                <w:rFonts w:ascii="宋体" w:eastAsia="宋体" w:hAnsi="宋体"/>
                <w:sz w:val="24"/>
                <w:szCs w:val="24"/>
              </w:rPr>
              <w:t>lass</w:t>
            </w:r>
          </w:p>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5074EA" w:rsidP="005074EA">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C</w:t>
            </w:r>
            <w:r w:rsidR="00920728">
              <w:rPr>
                <w:rFonts w:ascii="宋体" w:eastAsia="宋体" w:hAnsi="宋体"/>
                <w:sz w:val="24"/>
                <w:szCs w:val="24"/>
              </w:rPr>
              <w:t xml:space="preserve">lass – </w:t>
            </w:r>
            <w:r>
              <w:rPr>
                <w:rFonts w:ascii="宋体" w:eastAsia="宋体" w:hAnsi="宋体" w:hint="eastAsia"/>
                <w:sz w:val="24"/>
                <w:szCs w:val="24"/>
              </w:rPr>
              <w:t>实体</w:t>
            </w:r>
            <w:r w:rsidR="00920728">
              <w:rPr>
                <w:rFonts w:ascii="宋体" w:eastAsia="宋体" w:hAnsi="宋体" w:hint="eastAsia"/>
                <w:sz w:val="24"/>
                <w:szCs w:val="24"/>
              </w:rPr>
              <w:t>类</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该图的schema信息</w:t>
            </w:r>
          </w:p>
          <w:p w:rsidR="00920728" w:rsidRPr="009F53DA" w:rsidRDefault="005074EA" w:rsidP="005074EA">
            <w:pPr>
              <w:jc w:val="left"/>
              <w:rPr>
                <w:rFonts w:ascii="宋体" w:eastAsia="宋体" w:hAnsi="宋体"/>
                <w:sz w:val="24"/>
                <w:szCs w:val="24"/>
              </w:rPr>
            </w:pPr>
            <w:r>
              <w:rPr>
                <w:rFonts w:ascii="宋体" w:eastAsia="宋体" w:hAnsi="宋体"/>
                <w:sz w:val="24"/>
                <w:szCs w:val="24"/>
              </w:rPr>
              <w:t>CKC</w:t>
            </w:r>
            <w:r w:rsidR="00920728">
              <w:rPr>
                <w:rFonts w:ascii="宋体" w:eastAsia="宋体" w:hAnsi="宋体"/>
                <w:sz w:val="24"/>
                <w:szCs w:val="24"/>
              </w:rPr>
              <w:t>G</w:t>
            </w:r>
            <w:r w:rsidR="00920728">
              <w:rPr>
                <w:rFonts w:ascii="宋体" w:eastAsia="宋体" w:hAnsi="宋体" w:hint="eastAsia"/>
                <w:sz w:val="24"/>
                <w:szCs w:val="24"/>
              </w:rPr>
              <w:t>raph</w:t>
            </w:r>
            <w:r w:rsidR="00920728">
              <w:rPr>
                <w:rFonts w:ascii="宋体" w:eastAsia="宋体" w:hAnsi="宋体"/>
                <w:sz w:val="24"/>
                <w:szCs w:val="24"/>
              </w:rPr>
              <w:t>Schema</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920728" w:rsidRPr="00F00570" w:rsidRDefault="00920728" w:rsidP="00920728">
      <w:pPr>
        <w:spacing w:line="360" w:lineRule="auto"/>
        <w:jc w:val="left"/>
        <w:rPr>
          <w:rFonts w:ascii="宋体" w:eastAsia="宋体" w:hAnsi="宋体"/>
          <w:sz w:val="24"/>
          <w:szCs w:val="24"/>
        </w:rPr>
      </w:pPr>
    </w:p>
    <w:p w:rsidR="00332EBC" w:rsidRDefault="00332EBC" w:rsidP="00231688">
      <w:pPr>
        <w:pStyle w:val="4"/>
        <w:numPr>
          <w:ilvl w:val="0"/>
          <w:numId w:val="10"/>
        </w:numPr>
      </w:pPr>
      <w:bookmarkStart w:id="77" w:name="_Toc37157509"/>
      <w:r>
        <w:rPr>
          <w:rFonts w:hint="eastAsia"/>
        </w:rPr>
        <w:t>添加事件类</w:t>
      </w:r>
      <w:bookmarkEnd w:id="77"/>
    </w:p>
    <w:p w:rsid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5074EA" w:rsidTr="005074EA">
        <w:tc>
          <w:tcPr>
            <w:tcW w:w="993" w:type="dxa"/>
          </w:tcPr>
          <w:p w:rsidR="005074EA" w:rsidRPr="009F53DA" w:rsidRDefault="005074EA"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为某个图添加事件类，若底层集合不存在，则同时创建事件集合。</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5074EA" w:rsidRPr="009F53DA" w:rsidRDefault="005074EA"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/e</w:t>
            </w:r>
            <w:r>
              <w:rPr>
                <w:rFonts w:ascii="宋体" w:eastAsia="宋体" w:hAnsi="宋体" w:hint="eastAsia"/>
                <w:sz w:val="24"/>
                <w:szCs w:val="24"/>
              </w:rPr>
              <w:t>vent</w:t>
            </w:r>
            <w:r>
              <w:rPr>
                <w:rFonts w:ascii="宋体" w:eastAsia="宋体" w:hAnsi="宋体"/>
                <w:sz w:val="24"/>
                <w:szCs w:val="24"/>
              </w:rPr>
              <w:t>-class</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5074EA" w:rsidRPr="00105C8B" w:rsidRDefault="005074EA"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922850" w:rsidRDefault="005074EA" w:rsidP="00922850">
            <w:pPr>
              <w:jc w:val="left"/>
              <w:rPr>
                <w:rFonts w:ascii="Calibri Light" w:eastAsia="宋体" w:hAnsi="Calibri Light" w:cs="Calibri Light"/>
                <w:sz w:val="24"/>
                <w:szCs w:val="24"/>
              </w:rPr>
            </w:pPr>
            <w:r>
              <w:rPr>
                <w:rFonts w:ascii="Calibri Light" w:eastAsia="宋体" w:hAnsi="Calibri Light" w:cs="Calibri Light" w:hint="cs"/>
                <w:sz w:val="24"/>
                <w:szCs w:val="24"/>
              </w:rPr>
              <w:t>{</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“name”: “class name”,</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“type”: “event”</w:t>
            </w:r>
            <w:r>
              <w:rPr>
                <w:rFonts w:ascii="Calibri Light" w:eastAsia="宋体" w:hAnsi="Calibri Light" w:cs="Calibri Light" w:hint="eastAsia"/>
                <w:sz w:val="24"/>
                <w:szCs w:val="24"/>
              </w:rPr>
              <w:t>,</w:t>
            </w:r>
          </w:p>
          <w:p w:rsidR="00922850" w:rsidRP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“attributes”: {“attr1”: “value1”, …},</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 xml:space="preserve">“metadata”: </w:t>
            </w:r>
            <w:r>
              <w:rPr>
                <w:rFonts w:ascii="Calibri Light" w:eastAsia="宋体" w:hAnsi="Calibri Light" w:cs="Calibri Light" w:hint="eastAsia"/>
                <w:sz w:val="24"/>
                <w:szCs w:val="24"/>
              </w:rPr>
              <w:t>{</w:t>
            </w:r>
          </w:p>
          <w:p w:rsidR="00922850" w:rsidRDefault="00922850" w:rsidP="00922850">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“property”: “value”</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w:t>
            </w:r>
          </w:p>
          <w:p w:rsidR="005074EA" w:rsidRDefault="005074EA" w:rsidP="00922850">
            <w:pPr>
              <w:jc w:val="left"/>
              <w:rPr>
                <w:rFonts w:ascii="宋体" w:eastAsia="宋体" w:hAnsi="宋体"/>
                <w:sz w:val="24"/>
                <w:szCs w:val="24"/>
              </w:rPr>
            </w:pPr>
            <w:r>
              <w:rPr>
                <w:rFonts w:ascii="Calibri Light" w:eastAsia="宋体" w:hAnsi="Calibri Light" w:cs="Calibri Light"/>
                <w:sz w:val="24"/>
                <w:szCs w:val="24"/>
              </w:rPr>
              <w:t>}</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5074EA" w:rsidRPr="00C325F4" w:rsidRDefault="005074EA"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5074EA" w:rsidRPr="00C325F4" w:rsidRDefault="005074EA"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5074EA" w:rsidRPr="00C325F4" w:rsidRDefault="005074EA"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5074EA" w:rsidRPr="00C325F4" w:rsidRDefault="005074EA"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5074EA" w:rsidRPr="00C325F4" w:rsidRDefault="005074EA"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p>
          <w:p w:rsidR="00922850" w:rsidRDefault="00922850" w:rsidP="005074EA">
            <w:pPr>
              <w:ind w:left="42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Graph Schema</w:t>
            </w:r>
          </w:p>
          <w:p w:rsidR="005074EA" w:rsidRPr="00C325F4" w:rsidRDefault="005074EA"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w:t>
            </w:r>
          </w:p>
          <w:p w:rsidR="005074EA" w:rsidRPr="00C325F4" w:rsidRDefault="005074EA"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sidR="00457EC7">
              <w:rPr>
                <w:rFonts w:ascii="Calibri Light" w:eastAsia="宋体" w:hAnsi="Calibri Light" w:cs="Calibri Light"/>
                <w:sz w:val="24"/>
                <w:szCs w:val="24"/>
              </w:rPr>
              <w:t xml:space="preserve"> event</w:t>
            </w:r>
            <w:r>
              <w:rPr>
                <w:rFonts w:ascii="Calibri Light" w:eastAsia="宋体" w:hAnsi="Calibri Light" w:cs="Calibri Light"/>
                <w:sz w:val="24"/>
                <w:szCs w:val="24"/>
              </w:rPr>
              <w:t xml:space="preserve"> class added</w:t>
            </w:r>
            <w:r w:rsidRPr="00C325F4">
              <w:rPr>
                <w:rFonts w:ascii="Calibri Light" w:eastAsia="宋体" w:hAnsi="Calibri Light" w:cs="Calibri Light"/>
                <w:sz w:val="24"/>
                <w:szCs w:val="24"/>
              </w:rPr>
              <w:t>”</w:t>
            </w:r>
          </w:p>
          <w:p w:rsidR="005074EA" w:rsidRPr="00C325F4" w:rsidRDefault="005074EA"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5074EA" w:rsidRPr="00C325F4" w:rsidRDefault="005074EA"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5074EA" w:rsidRPr="005074EA" w:rsidRDefault="005074EA" w:rsidP="005074EA">
      <w:pPr>
        <w:spacing w:line="360" w:lineRule="auto"/>
        <w:jc w:val="left"/>
        <w:rPr>
          <w:rFonts w:ascii="宋体" w:eastAsia="宋体" w:hAnsi="宋体"/>
          <w:sz w:val="24"/>
          <w:szCs w:val="24"/>
        </w:rPr>
      </w:pPr>
    </w:p>
    <w:p w:rsidR="00332EBC" w:rsidRP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5074EA" w:rsidTr="005074EA">
        <w:tc>
          <w:tcPr>
            <w:tcW w:w="993" w:type="dxa"/>
          </w:tcPr>
          <w:p w:rsidR="005074EA" w:rsidRPr="009F53DA" w:rsidRDefault="005074EA"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5074EA" w:rsidRPr="009F53DA" w:rsidRDefault="005074EA" w:rsidP="005074EA">
            <w:pPr>
              <w:jc w:val="left"/>
              <w:rPr>
                <w:rFonts w:ascii="宋体" w:eastAsia="宋体" w:hAnsi="宋体"/>
                <w:sz w:val="24"/>
                <w:szCs w:val="24"/>
              </w:rPr>
            </w:pPr>
            <w:r>
              <w:rPr>
                <w:rFonts w:ascii="宋体" w:eastAsia="宋体" w:hAnsi="宋体" w:hint="eastAsia"/>
                <w:sz w:val="24"/>
                <w:szCs w:val="24"/>
              </w:rPr>
              <w:t>为某个图添加事件类，若底层集合不存在，则同时创建事件集合</w:t>
            </w:r>
            <w:r w:rsidRPr="00105C8B">
              <w:rPr>
                <w:rFonts w:ascii="宋体" w:eastAsia="宋体" w:hAnsi="宋体" w:hint="eastAsia"/>
                <w:sz w:val="24"/>
                <w:szCs w:val="24"/>
              </w:rPr>
              <w:t>。</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5074EA" w:rsidRDefault="005074EA" w:rsidP="005074EA">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createE</w:t>
            </w:r>
            <w:r>
              <w:rPr>
                <w:rFonts w:ascii="宋体" w:eastAsia="宋体" w:hAnsi="宋体" w:hint="eastAsia"/>
                <w:sz w:val="24"/>
                <w:szCs w:val="24"/>
              </w:rPr>
              <w:t>vent</w:t>
            </w:r>
            <w:r>
              <w:rPr>
                <w:rFonts w:ascii="宋体" w:eastAsia="宋体" w:hAnsi="宋体"/>
                <w:sz w:val="24"/>
                <w:szCs w:val="24"/>
              </w:rPr>
              <w:t>Class</w:t>
            </w:r>
            <w:proofErr w:type="gramEnd"/>
            <w:r w:rsidRPr="00105C8B">
              <w:rPr>
                <w:rFonts w:ascii="宋体" w:eastAsia="宋体" w:hAnsi="宋体"/>
                <w:sz w:val="24"/>
                <w:szCs w:val="24"/>
              </w:rPr>
              <w:t>(</w:t>
            </w:r>
          </w:p>
          <w:p w:rsidR="005074EA" w:rsidRDefault="005074EA" w:rsidP="005074EA">
            <w:pPr>
              <w:ind w:firstLineChars="200" w:firstLine="480"/>
              <w:jc w:val="left"/>
              <w:rPr>
                <w:rFonts w:ascii="宋体" w:eastAsia="宋体" w:hAnsi="宋体"/>
                <w:sz w:val="24"/>
                <w:szCs w:val="24"/>
              </w:rPr>
            </w:pPr>
            <w:r>
              <w:rPr>
                <w:rFonts w:ascii="宋体" w:eastAsia="宋体" w:hAnsi="宋体"/>
                <w:sz w:val="24"/>
                <w:szCs w:val="24"/>
              </w:rPr>
              <w:t>CKCE</w:t>
            </w:r>
            <w:r>
              <w:rPr>
                <w:rFonts w:ascii="宋体" w:eastAsia="宋体" w:hAnsi="宋体" w:hint="eastAsia"/>
                <w:sz w:val="24"/>
                <w:szCs w:val="24"/>
              </w:rPr>
              <w:t>vent</w:t>
            </w:r>
            <w:r>
              <w:rPr>
                <w:rFonts w:ascii="宋体" w:eastAsia="宋体" w:hAnsi="宋体"/>
                <w:sz w:val="24"/>
                <w:szCs w:val="24"/>
              </w:rPr>
              <w:t xml:space="preserve">Class&lt;String, Object&gt; </w:t>
            </w:r>
            <w:r>
              <w:rPr>
                <w:rFonts w:ascii="宋体" w:eastAsia="宋体" w:hAnsi="宋体" w:hint="eastAsia"/>
                <w:sz w:val="24"/>
                <w:szCs w:val="24"/>
              </w:rPr>
              <w:t>event</w:t>
            </w:r>
            <w:r>
              <w:rPr>
                <w:rFonts w:ascii="宋体" w:eastAsia="宋体" w:hAnsi="宋体"/>
                <w:sz w:val="24"/>
                <w:szCs w:val="24"/>
              </w:rPr>
              <w:t>Class</w:t>
            </w:r>
          </w:p>
          <w:p w:rsidR="005074EA" w:rsidRPr="009F53DA" w:rsidRDefault="005074EA" w:rsidP="005074EA">
            <w:pPr>
              <w:jc w:val="left"/>
              <w:rPr>
                <w:rFonts w:ascii="宋体" w:eastAsia="宋体" w:hAnsi="宋体"/>
                <w:sz w:val="24"/>
                <w:szCs w:val="24"/>
              </w:rPr>
            </w:pPr>
            <w:r w:rsidRPr="00105C8B">
              <w:rPr>
                <w:rFonts w:ascii="宋体" w:eastAsia="宋体" w:hAnsi="宋体"/>
                <w:sz w:val="24"/>
                <w:szCs w:val="24"/>
              </w:rPr>
              <w:t>)</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event</w:t>
            </w:r>
            <w:r>
              <w:rPr>
                <w:rFonts w:ascii="宋体" w:eastAsia="宋体" w:hAnsi="宋体"/>
                <w:sz w:val="24"/>
                <w:szCs w:val="24"/>
              </w:rPr>
              <w:t xml:space="preserve">Class – </w:t>
            </w:r>
            <w:r>
              <w:rPr>
                <w:rFonts w:ascii="宋体" w:eastAsia="宋体" w:hAnsi="宋体" w:hint="eastAsia"/>
                <w:sz w:val="24"/>
                <w:szCs w:val="24"/>
              </w:rPr>
              <w:t>事件类</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该图的schema信息</w:t>
            </w:r>
          </w:p>
          <w:p w:rsidR="005074EA" w:rsidRPr="009F53DA" w:rsidRDefault="005074EA" w:rsidP="005074EA">
            <w:pPr>
              <w:jc w:val="left"/>
              <w:rPr>
                <w:rFonts w:ascii="宋体" w:eastAsia="宋体" w:hAnsi="宋体"/>
                <w:sz w:val="24"/>
                <w:szCs w:val="24"/>
              </w:rPr>
            </w:pPr>
            <w:r>
              <w:rPr>
                <w:rFonts w:ascii="宋体" w:eastAsia="宋体" w:hAnsi="宋体"/>
                <w:sz w:val="24"/>
                <w:szCs w:val="24"/>
              </w:rPr>
              <w:t>CKCG</w:t>
            </w:r>
            <w:r>
              <w:rPr>
                <w:rFonts w:ascii="宋体" w:eastAsia="宋体" w:hAnsi="宋体" w:hint="eastAsia"/>
                <w:sz w:val="24"/>
                <w:szCs w:val="24"/>
              </w:rPr>
              <w:t>raph</w:t>
            </w:r>
            <w:r>
              <w:rPr>
                <w:rFonts w:ascii="宋体" w:eastAsia="宋体" w:hAnsi="宋体"/>
                <w:sz w:val="24"/>
                <w:szCs w:val="24"/>
              </w:rPr>
              <w:t>Schema</w:t>
            </w:r>
          </w:p>
        </w:tc>
      </w:tr>
      <w:tr w:rsidR="005074EA" w:rsidTr="005074EA">
        <w:tc>
          <w:tcPr>
            <w:tcW w:w="993" w:type="dxa"/>
          </w:tcPr>
          <w:p w:rsidR="005074EA" w:rsidRDefault="005074EA"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5074EA"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332EBC" w:rsidRPr="00332EBC" w:rsidRDefault="00332EBC" w:rsidP="00332EBC"/>
    <w:p w:rsidR="00332EBC" w:rsidRDefault="00332EBC" w:rsidP="00231688">
      <w:pPr>
        <w:pStyle w:val="4"/>
        <w:numPr>
          <w:ilvl w:val="0"/>
          <w:numId w:val="12"/>
        </w:numPr>
      </w:pPr>
      <w:bookmarkStart w:id="78" w:name="_Toc37157510"/>
      <w:r w:rsidRPr="00105C8B">
        <w:rPr>
          <w:rFonts w:hint="eastAsia"/>
        </w:rPr>
        <w:t>添加关系</w:t>
      </w:r>
      <w:r>
        <w:rPr>
          <w:rFonts w:hint="eastAsia"/>
        </w:rPr>
        <w:t>类</w:t>
      </w:r>
      <w:bookmarkEnd w:id="78"/>
    </w:p>
    <w:p w:rsidR="00332EBC" w:rsidRDefault="00332EBC"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332EBC" w:rsidTr="005074EA">
        <w:tc>
          <w:tcPr>
            <w:tcW w:w="993" w:type="dxa"/>
          </w:tcPr>
          <w:p w:rsidR="00332EBC" w:rsidRPr="009F53DA" w:rsidRDefault="00332EBC"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为某个图添加关系类的定义，需包含关系两端的实体或事件类的集合。</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332EBC" w:rsidRPr="009F53DA" w:rsidRDefault="00332EBC"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w:t>
            </w:r>
            <w:r w:rsidR="005074EA">
              <w:rPr>
                <w:rFonts w:ascii="宋体" w:eastAsia="宋体" w:hAnsi="宋体" w:hint="eastAsia"/>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relation-c</w:t>
            </w:r>
            <w:r>
              <w:rPr>
                <w:rFonts w:ascii="宋体" w:eastAsia="宋体" w:hAnsi="宋体"/>
                <w:sz w:val="24"/>
                <w:szCs w:val="24"/>
              </w:rPr>
              <w:t>lass</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332EBC" w:rsidRPr="00105C8B" w:rsidRDefault="00332EBC"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332EBC" w:rsidRDefault="00332EBC" w:rsidP="005074EA">
            <w:pPr>
              <w:jc w:val="left"/>
              <w:rPr>
                <w:rFonts w:ascii="Calibri Light" w:eastAsia="宋体" w:hAnsi="Calibri Light" w:cs="Calibri Light"/>
                <w:sz w:val="24"/>
                <w:szCs w:val="24"/>
              </w:rPr>
            </w:pPr>
            <w:r>
              <w:rPr>
                <w:rFonts w:ascii="Calibri Light" w:eastAsia="宋体" w:hAnsi="Calibri Light" w:cs="Calibri Light" w:hint="cs"/>
                <w:sz w:val="24"/>
                <w:szCs w:val="24"/>
              </w:rPr>
              <w:t>{</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“name”: “relation class name”,</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“from”: [“entity/event class”],</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“to”: [“entity/event class”],</w:t>
            </w:r>
          </w:p>
          <w:p w:rsidR="00922850" w:rsidRP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“attributes”: {“attr1”: “value1”, …},</w:t>
            </w:r>
          </w:p>
          <w:p w:rsidR="00922850" w:rsidRPr="0018418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“metadata”: {</w:t>
            </w:r>
          </w:p>
          <w:p w:rsidR="00922850" w:rsidRDefault="00922850" w:rsidP="00922850">
            <w:pPr>
              <w:ind w:firstLineChars="400" w:firstLine="960"/>
              <w:jc w:val="left"/>
              <w:rPr>
                <w:rFonts w:ascii="Calibri Light" w:eastAsia="宋体" w:hAnsi="Calibri Light" w:cs="Calibri Light"/>
                <w:sz w:val="24"/>
                <w:szCs w:val="24"/>
              </w:rPr>
            </w:pPr>
            <w:r>
              <w:rPr>
                <w:rFonts w:ascii="Calibri Light" w:eastAsia="宋体" w:hAnsi="Calibri Light" w:cs="Calibri Light"/>
                <w:sz w:val="24"/>
                <w:szCs w:val="24"/>
              </w:rPr>
              <w:t>“property”: “value”</w:t>
            </w:r>
          </w:p>
          <w:p w:rsidR="00922850" w:rsidRDefault="00922850" w:rsidP="00922850">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w:t>
            </w:r>
          </w:p>
          <w:p w:rsidR="00332EBC" w:rsidRPr="007A20F0" w:rsidRDefault="00332EBC" w:rsidP="005074EA">
            <w:pPr>
              <w:jc w:val="left"/>
              <w:rPr>
                <w:rFonts w:ascii="Calibri Light" w:eastAsia="宋体" w:hAnsi="Calibri Light" w:cs="Calibri Light"/>
                <w:sz w:val="24"/>
                <w:szCs w:val="24"/>
              </w:rPr>
            </w:pPr>
            <w:r>
              <w:rPr>
                <w:rFonts w:ascii="Calibri Light" w:eastAsia="宋体" w:hAnsi="Calibri Light" w:cs="Calibri Light"/>
                <w:sz w:val="24"/>
                <w:szCs w:val="24"/>
              </w:rPr>
              <w:t>}</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2850" w:rsidRDefault="00332EBC"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r w:rsidR="005074EA">
              <w:rPr>
                <w:rFonts w:ascii="Calibri Light" w:eastAsia="宋体" w:hAnsi="Calibri Light" w:cs="Calibri Light" w:hint="eastAsia"/>
                <w:sz w:val="24"/>
                <w:szCs w:val="24"/>
              </w:rPr>
              <w:t xml:space="preserve"> </w:t>
            </w:r>
          </w:p>
          <w:p w:rsidR="00922850" w:rsidRDefault="005074EA" w:rsidP="00922850">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CKC graph schema</w:t>
            </w:r>
          </w:p>
          <w:p w:rsidR="00332EBC" w:rsidRPr="00C325F4" w:rsidRDefault="00332EBC" w:rsidP="00922850">
            <w:pPr>
              <w:ind w:firstLineChars="400" w:firstLine="96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32EBC" w:rsidRPr="00C325F4" w:rsidRDefault="00332EBC"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relation</w:t>
            </w:r>
            <w:r>
              <w:rPr>
                <w:rFonts w:ascii="Calibri Light" w:eastAsia="宋体" w:hAnsi="Calibri Light" w:cs="Calibri Light"/>
                <w:sz w:val="24"/>
                <w:szCs w:val="24"/>
              </w:rPr>
              <w:t xml:space="preserve"> class added</w:t>
            </w:r>
            <w:r w:rsidRPr="00C325F4">
              <w:rPr>
                <w:rFonts w:ascii="Calibri Light" w:eastAsia="宋体" w:hAnsi="Calibri Light" w:cs="Calibri Light"/>
                <w:sz w:val="24"/>
                <w:szCs w:val="24"/>
              </w:rPr>
              <w:t>”</w:t>
            </w:r>
          </w:p>
          <w:p w:rsidR="00332EBC" w:rsidRPr="00C325F4" w:rsidRDefault="00332EBC"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32EBC" w:rsidRPr="00C325F4" w:rsidRDefault="00332EBC"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332EBC" w:rsidRPr="00773756" w:rsidRDefault="00332EBC" w:rsidP="00332EBC">
      <w:pPr>
        <w:spacing w:line="360" w:lineRule="auto"/>
        <w:jc w:val="left"/>
        <w:rPr>
          <w:rFonts w:ascii="宋体" w:eastAsia="宋体" w:hAnsi="宋体"/>
          <w:sz w:val="24"/>
          <w:szCs w:val="24"/>
        </w:rPr>
      </w:pPr>
    </w:p>
    <w:p w:rsidR="00332EBC" w:rsidRDefault="00332EBC"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332EBC" w:rsidTr="005074EA">
        <w:tc>
          <w:tcPr>
            <w:tcW w:w="993" w:type="dxa"/>
          </w:tcPr>
          <w:p w:rsidR="00332EBC" w:rsidRPr="009F53DA" w:rsidRDefault="00332EBC"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32EBC" w:rsidRPr="009F53DA" w:rsidRDefault="00332EBC" w:rsidP="005074EA">
            <w:pPr>
              <w:jc w:val="left"/>
              <w:rPr>
                <w:rFonts w:ascii="宋体" w:eastAsia="宋体" w:hAnsi="宋体"/>
                <w:sz w:val="24"/>
                <w:szCs w:val="24"/>
              </w:rPr>
            </w:pPr>
            <w:r>
              <w:rPr>
                <w:rFonts w:ascii="宋体" w:eastAsia="宋体" w:hAnsi="宋体" w:hint="eastAsia"/>
                <w:sz w:val="24"/>
                <w:szCs w:val="24"/>
              </w:rPr>
              <w:t>为某个图添加关系类的定义，需包含关系两端的实体或事件类的集合</w:t>
            </w:r>
            <w:r w:rsidRPr="00105C8B">
              <w:rPr>
                <w:rFonts w:ascii="宋体" w:eastAsia="宋体" w:hAnsi="宋体" w:hint="eastAsia"/>
                <w:sz w:val="24"/>
                <w:szCs w:val="24"/>
              </w:rPr>
              <w:t>。</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332EBC" w:rsidRDefault="005074EA" w:rsidP="005074EA">
            <w:pPr>
              <w:jc w:val="left"/>
              <w:rPr>
                <w:rFonts w:ascii="宋体" w:eastAsia="宋体" w:hAnsi="宋体"/>
                <w:sz w:val="24"/>
                <w:szCs w:val="24"/>
              </w:rPr>
            </w:pPr>
            <w:proofErr w:type="gramStart"/>
            <w:r>
              <w:rPr>
                <w:rFonts w:ascii="宋体" w:eastAsia="宋体" w:hAnsi="宋体"/>
                <w:sz w:val="24"/>
                <w:szCs w:val="24"/>
              </w:rPr>
              <w:t>CKC</w:t>
            </w:r>
            <w:r w:rsidR="00332EBC" w:rsidRPr="00105C8B">
              <w:rPr>
                <w:rFonts w:ascii="宋体" w:eastAsia="宋体" w:hAnsi="宋体"/>
                <w:sz w:val="24"/>
                <w:szCs w:val="24"/>
              </w:rPr>
              <w:t>A</w:t>
            </w:r>
            <w:r w:rsidR="00332EBC" w:rsidRPr="00105C8B">
              <w:rPr>
                <w:rFonts w:ascii="宋体" w:eastAsia="宋体" w:hAnsi="宋体" w:hint="eastAsia"/>
                <w:sz w:val="24"/>
                <w:szCs w:val="24"/>
              </w:rPr>
              <w:t>pi</w:t>
            </w:r>
            <w:r w:rsidR="00332EBC">
              <w:rPr>
                <w:rFonts w:ascii="宋体" w:eastAsia="宋体" w:hAnsi="宋体"/>
                <w:sz w:val="24"/>
                <w:szCs w:val="24"/>
              </w:rPr>
              <w:t>.</w:t>
            </w:r>
            <w:r>
              <w:rPr>
                <w:rFonts w:ascii="宋体" w:eastAsia="宋体" w:hAnsi="宋体"/>
                <w:sz w:val="24"/>
                <w:szCs w:val="24"/>
              </w:rPr>
              <w:t>CKC</w:t>
            </w:r>
            <w:r w:rsidR="00332EBC">
              <w:rPr>
                <w:rFonts w:ascii="宋体" w:eastAsia="宋体" w:hAnsi="宋体"/>
                <w:sz w:val="24"/>
                <w:szCs w:val="24"/>
              </w:rPr>
              <w:t>Graph</w:t>
            </w:r>
            <w:r w:rsidR="00332EBC" w:rsidRPr="00105C8B">
              <w:rPr>
                <w:rFonts w:ascii="宋体" w:eastAsia="宋体" w:hAnsi="宋体"/>
                <w:sz w:val="24"/>
                <w:szCs w:val="24"/>
              </w:rPr>
              <w:t>.</w:t>
            </w:r>
            <w:r w:rsidR="00332EBC">
              <w:rPr>
                <w:rFonts w:ascii="宋体" w:eastAsia="宋体" w:hAnsi="宋体"/>
                <w:sz w:val="24"/>
                <w:szCs w:val="24"/>
              </w:rPr>
              <w:t>createR</w:t>
            </w:r>
            <w:r w:rsidR="00332EBC">
              <w:rPr>
                <w:rFonts w:ascii="宋体" w:eastAsia="宋体" w:hAnsi="宋体" w:hint="eastAsia"/>
                <w:sz w:val="24"/>
                <w:szCs w:val="24"/>
              </w:rPr>
              <w:t>elation</w:t>
            </w:r>
            <w:r w:rsidR="00332EBC">
              <w:rPr>
                <w:rFonts w:ascii="宋体" w:eastAsia="宋体" w:hAnsi="宋体"/>
                <w:sz w:val="24"/>
                <w:szCs w:val="24"/>
              </w:rPr>
              <w:t>Class</w:t>
            </w:r>
            <w:proofErr w:type="gramEnd"/>
            <w:r w:rsidR="00332EBC" w:rsidRPr="00105C8B">
              <w:rPr>
                <w:rFonts w:ascii="宋体" w:eastAsia="宋体" w:hAnsi="宋体"/>
                <w:sz w:val="24"/>
                <w:szCs w:val="24"/>
              </w:rPr>
              <w:t>(</w:t>
            </w:r>
          </w:p>
          <w:p w:rsidR="00332EBC" w:rsidRDefault="00332EBC" w:rsidP="005074EA">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5074EA">
              <w:rPr>
                <w:rFonts w:ascii="宋体" w:eastAsia="宋体" w:hAnsi="宋体"/>
                <w:sz w:val="24"/>
                <w:szCs w:val="24"/>
              </w:rPr>
              <w:t>CKC</w:t>
            </w:r>
            <w:r w:rsidRPr="00105C8B">
              <w:rPr>
                <w:rFonts w:ascii="宋体" w:eastAsia="宋体" w:hAnsi="宋体"/>
                <w:sz w:val="24"/>
                <w:szCs w:val="24"/>
              </w:rPr>
              <w:t>RelationC</w:t>
            </w:r>
            <w:r>
              <w:rPr>
                <w:rFonts w:ascii="宋体" w:eastAsia="宋体" w:hAnsi="宋体"/>
                <w:sz w:val="24"/>
                <w:szCs w:val="24"/>
              </w:rPr>
              <w:t xml:space="preserve">lass&lt;String, Object&gt; </w:t>
            </w:r>
            <w:r>
              <w:rPr>
                <w:rFonts w:ascii="宋体" w:eastAsia="宋体" w:hAnsi="宋体" w:hint="eastAsia"/>
                <w:sz w:val="24"/>
                <w:szCs w:val="24"/>
              </w:rPr>
              <w:t>relation</w:t>
            </w:r>
            <w:r>
              <w:rPr>
                <w:rFonts w:ascii="宋体" w:eastAsia="宋体" w:hAnsi="宋体"/>
                <w:sz w:val="24"/>
                <w:szCs w:val="24"/>
              </w:rPr>
              <w:t>Class</w:t>
            </w:r>
          </w:p>
          <w:p w:rsidR="00332EBC" w:rsidRPr="009F53DA" w:rsidRDefault="00332EBC" w:rsidP="005074EA">
            <w:pPr>
              <w:jc w:val="left"/>
              <w:rPr>
                <w:rFonts w:ascii="宋体" w:eastAsia="宋体" w:hAnsi="宋体"/>
                <w:sz w:val="24"/>
                <w:szCs w:val="24"/>
              </w:rPr>
            </w:pPr>
            <w:r w:rsidRPr="00105C8B">
              <w:rPr>
                <w:rFonts w:ascii="宋体" w:eastAsia="宋体" w:hAnsi="宋体"/>
                <w:sz w:val="24"/>
                <w:szCs w:val="24"/>
              </w:rPr>
              <w:t>)</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relation</w:t>
            </w:r>
            <w:r>
              <w:rPr>
                <w:rFonts w:ascii="宋体" w:eastAsia="宋体" w:hAnsi="宋体"/>
                <w:sz w:val="24"/>
                <w:szCs w:val="24"/>
              </w:rPr>
              <w:t xml:space="preserve">Class – </w:t>
            </w:r>
            <w:r>
              <w:rPr>
                <w:rFonts w:ascii="宋体" w:eastAsia="宋体" w:hAnsi="宋体" w:hint="eastAsia"/>
                <w:sz w:val="24"/>
                <w:szCs w:val="24"/>
              </w:rPr>
              <w:t>关系类</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该图的schema信息</w:t>
            </w:r>
          </w:p>
          <w:p w:rsidR="00332EBC" w:rsidRPr="009F53DA" w:rsidRDefault="005074EA" w:rsidP="005074EA">
            <w:pPr>
              <w:jc w:val="left"/>
              <w:rPr>
                <w:rFonts w:ascii="宋体" w:eastAsia="宋体" w:hAnsi="宋体"/>
                <w:sz w:val="24"/>
                <w:szCs w:val="24"/>
              </w:rPr>
            </w:pPr>
            <w:r>
              <w:rPr>
                <w:rFonts w:ascii="宋体" w:eastAsia="宋体" w:hAnsi="宋体"/>
                <w:sz w:val="24"/>
                <w:szCs w:val="24"/>
              </w:rPr>
              <w:t>CKC</w:t>
            </w:r>
            <w:r w:rsidR="00332EBC">
              <w:rPr>
                <w:rFonts w:ascii="宋体" w:eastAsia="宋体" w:hAnsi="宋体"/>
                <w:sz w:val="24"/>
                <w:szCs w:val="24"/>
              </w:rPr>
              <w:t>G</w:t>
            </w:r>
            <w:r w:rsidR="00332EBC">
              <w:rPr>
                <w:rFonts w:ascii="宋体" w:eastAsia="宋体" w:hAnsi="宋体" w:hint="eastAsia"/>
                <w:sz w:val="24"/>
                <w:szCs w:val="24"/>
              </w:rPr>
              <w:t>raph</w:t>
            </w:r>
            <w:r w:rsidR="00332EBC">
              <w:rPr>
                <w:rFonts w:ascii="宋体" w:eastAsia="宋体" w:hAnsi="宋体"/>
                <w:sz w:val="24"/>
                <w:szCs w:val="24"/>
              </w:rPr>
              <w:t>Schema</w:t>
            </w:r>
          </w:p>
        </w:tc>
      </w:tr>
      <w:tr w:rsidR="00332EBC" w:rsidTr="005074EA">
        <w:tc>
          <w:tcPr>
            <w:tcW w:w="993" w:type="dxa"/>
          </w:tcPr>
          <w:p w:rsidR="00332EBC" w:rsidRDefault="00332EBC"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332EBC"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332EBC" w:rsidRPr="00105C8B">
              <w:rPr>
                <w:rFonts w:ascii="宋体" w:eastAsia="宋体" w:hAnsi="宋体"/>
                <w:sz w:val="24"/>
                <w:szCs w:val="24"/>
              </w:rPr>
              <w:t>A</w:t>
            </w:r>
            <w:r w:rsidR="00332EBC" w:rsidRPr="00105C8B">
              <w:rPr>
                <w:rFonts w:ascii="宋体" w:eastAsia="宋体" w:hAnsi="宋体" w:hint="eastAsia"/>
                <w:sz w:val="24"/>
                <w:szCs w:val="24"/>
              </w:rPr>
              <w:t>pi</w:t>
            </w:r>
            <w:r w:rsidR="00332EBC" w:rsidRPr="00105C8B">
              <w:rPr>
                <w:rFonts w:ascii="宋体" w:eastAsia="宋体" w:hAnsi="宋体"/>
                <w:sz w:val="24"/>
                <w:szCs w:val="24"/>
              </w:rPr>
              <w:t>E</w:t>
            </w:r>
            <w:r w:rsidR="00332EBC" w:rsidRPr="00105C8B">
              <w:rPr>
                <w:rFonts w:ascii="宋体" w:eastAsia="宋体" w:hAnsi="宋体" w:hint="eastAsia"/>
                <w:sz w:val="24"/>
                <w:szCs w:val="24"/>
              </w:rPr>
              <w:t>xception</w:t>
            </w:r>
          </w:p>
        </w:tc>
      </w:tr>
    </w:tbl>
    <w:p w:rsidR="00332EBC" w:rsidRDefault="00332EBC" w:rsidP="00332EBC"/>
    <w:p w:rsidR="00332EBC" w:rsidRDefault="00332EBC" w:rsidP="00231688">
      <w:pPr>
        <w:pStyle w:val="4"/>
        <w:numPr>
          <w:ilvl w:val="0"/>
          <w:numId w:val="10"/>
        </w:numPr>
      </w:pPr>
      <w:bookmarkStart w:id="79" w:name="_Toc37157511"/>
      <w:r>
        <w:rPr>
          <w:rFonts w:hint="eastAsia"/>
        </w:rPr>
        <w:t>导入实体类</w:t>
      </w:r>
      <w:bookmarkEnd w:id="79"/>
    </w:p>
    <w:p w:rsid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180344" w:rsidTr="00E93B33">
        <w:tc>
          <w:tcPr>
            <w:tcW w:w="993" w:type="dxa"/>
          </w:tcPr>
          <w:p w:rsidR="00180344" w:rsidRPr="009F53DA" w:rsidRDefault="00180344"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180344" w:rsidRDefault="00180344" w:rsidP="00E93B33">
            <w:pPr>
              <w:jc w:val="left"/>
              <w:rPr>
                <w:rFonts w:ascii="宋体" w:eastAsia="宋体" w:hAnsi="宋体"/>
                <w:sz w:val="24"/>
                <w:szCs w:val="24"/>
              </w:rPr>
            </w:pPr>
            <w:r>
              <w:rPr>
                <w:rFonts w:ascii="宋体" w:eastAsia="宋体" w:hAnsi="宋体" w:hint="eastAsia"/>
                <w:sz w:val="24"/>
                <w:szCs w:val="24"/>
              </w:rPr>
              <w:t>为某个图批量导入已有的实体类定义</w:t>
            </w:r>
            <w:r w:rsidR="0020542B">
              <w:rPr>
                <w:rFonts w:ascii="宋体" w:eastAsia="宋体" w:hAnsi="宋体" w:hint="eastAsia"/>
                <w:sz w:val="24"/>
                <w:szCs w:val="24"/>
              </w:rPr>
              <w:t>，需按格式指定信息来源字段</w:t>
            </w:r>
            <w:r>
              <w:rPr>
                <w:rFonts w:ascii="宋体" w:eastAsia="宋体" w:hAnsi="宋体" w:hint="eastAsia"/>
                <w:sz w:val="24"/>
                <w:szCs w:val="24"/>
              </w:rPr>
              <w:t>。</w:t>
            </w:r>
          </w:p>
        </w:tc>
      </w:tr>
      <w:tr w:rsidR="00180344" w:rsidTr="00E93B33">
        <w:tc>
          <w:tcPr>
            <w:tcW w:w="993" w:type="dxa"/>
          </w:tcPr>
          <w:p w:rsidR="00180344" w:rsidRDefault="00180344"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180344" w:rsidRPr="009F53DA" w:rsidRDefault="00180344"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w:t>
            </w:r>
            <w:r>
              <w:rPr>
                <w:rFonts w:ascii="宋体" w:eastAsia="宋体" w:hAnsi="宋体" w:hint="eastAsia"/>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entity-c</w:t>
            </w:r>
            <w:r>
              <w:rPr>
                <w:rFonts w:ascii="宋体" w:eastAsia="宋体" w:hAnsi="宋体"/>
                <w:sz w:val="24"/>
                <w:szCs w:val="24"/>
              </w:rPr>
              <w:t>lasses</w:t>
            </w:r>
          </w:p>
        </w:tc>
      </w:tr>
      <w:tr w:rsidR="00180344" w:rsidTr="00E93B33">
        <w:tc>
          <w:tcPr>
            <w:tcW w:w="993" w:type="dxa"/>
          </w:tcPr>
          <w:p w:rsidR="00180344" w:rsidRDefault="00180344"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180344" w:rsidRPr="00105C8B" w:rsidRDefault="00180344"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180344" w:rsidTr="00E93B33">
        <w:tc>
          <w:tcPr>
            <w:tcW w:w="993" w:type="dxa"/>
          </w:tcPr>
          <w:p w:rsidR="00180344" w:rsidRDefault="00180344" w:rsidP="00E93B33">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180344" w:rsidRDefault="00180344" w:rsidP="00E93B33">
            <w:pPr>
              <w:jc w:val="left"/>
              <w:rPr>
                <w:rFonts w:ascii="Calibri Light" w:eastAsia="宋体" w:hAnsi="Calibri Light" w:cs="Calibri Light"/>
                <w:sz w:val="24"/>
                <w:szCs w:val="24"/>
              </w:rPr>
            </w:pPr>
            <w:r>
              <w:rPr>
                <w:rFonts w:ascii="Calibri Light" w:eastAsia="宋体" w:hAnsi="Calibri Light" w:cs="Calibri Light" w:hint="cs"/>
                <w:sz w:val="24"/>
                <w:szCs w:val="24"/>
              </w:rPr>
              <w:t>{</w:t>
            </w:r>
          </w:p>
          <w:p w:rsidR="0020542B" w:rsidRDefault="00180344" w:rsidP="0020542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20542B">
              <w:rPr>
                <w:rFonts w:ascii="Calibri Light" w:eastAsia="宋体" w:hAnsi="Calibri Light" w:cs="Calibri Light"/>
                <w:sz w:val="24"/>
                <w:szCs w:val="24"/>
              </w:rPr>
              <w:t>source”: “entity class source url”,</w:t>
            </w:r>
          </w:p>
          <w:p w:rsidR="0020542B" w:rsidRDefault="0020542B" w:rsidP="0020542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“config”: {</w:t>
            </w:r>
          </w:p>
          <w:p w:rsidR="0020542B" w:rsidRDefault="0020542B" w:rsidP="0020542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“nameField”: “name field”,</w:t>
            </w:r>
          </w:p>
          <w:p w:rsidR="0020542B" w:rsidRDefault="0020542B" w:rsidP="0020542B">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“attributeFields”: [“attribute field”, …],</w:t>
            </w:r>
          </w:p>
          <w:p w:rsidR="0020542B" w:rsidRDefault="0020542B" w:rsidP="0020542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“metadataFields”: [“meta field”, …]</w:t>
            </w:r>
          </w:p>
          <w:p w:rsidR="0020542B" w:rsidRPr="0020542B" w:rsidRDefault="0020542B" w:rsidP="0020542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180344" w:rsidRPr="007A20F0" w:rsidRDefault="00180344" w:rsidP="0020542B">
            <w:pPr>
              <w:jc w:val="left"/>
              <w:rPr>
                <w:rFonts w:ascii="Calibri Light" w:eastAsia="宋体" w:hAnsi="Calibri Light" w:cs="Calibri Light"/>
                <w:sz w:val="24"/>
                <w:szCs w:val="24"/>
              </w:rPr>
            </w:pPr>
            <w:r>
              <w:rPr>
                <w:rFonts w:ascii="Calibri Light" w:eastAsia="宋体" w:hAnsi="Calibri Light" w:cs="Calibri Light"/>
                <w:sz w:val="24"/>
                <w:szCs w:val="24"/>
              </w:rPr>
              <w:t>}</w:t>
            </w:r>
          </w:p>
        </w:tc>
      </w:tr>
      <w:tr w:rsidR="00180344" w:rsidTr="00E93B33">
        <w:tc>
          <w:tcPr>
            <w:tcW w:w="993" w:type="dxa"/>
          </w:tcPr>
          <w:p w:rsidR="00180344" w:rsidRDefault="00180344"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180344" w:rsidRPr="00C325F4" w:rsidRDefault="00180344"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80344" w:rsidRPr="00C325F4" w:rsidRDefault="00180344"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180344" w:rsidRPr="00C325F4" w:rsidRDefault="00180344"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180344" w:rsidRPr="00C325F4" w:rsidRDefault="00180344"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20542B" w:rsidRDefault="00180344"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r>
              <w:rPr>
                <w:rFonts w:ascii="Calibri Light" w:eastAsia="宋体" w:hAnsi="Calibri Light" w:cs="Calibri Light" w:hint="eastAsia"/>
                <w:sz w:val="24"/>
                <w:szCs w:val="24"/>
              </w:rPr>
              <w:t xml:space="preserve"> </w:t>
            </w:r>
          </w:p>
          <w:p w:rsidR="0020542B" w:rsidRDefault="00180344" w:rsidP="0020542B">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CKC graph schema</w:t>
            </w:r>
          </w:p>
          <w:p w:rsidR="00180344" w:rsidRPr="00C325F4" w:rsidRDefault="00180344" w:rsidP="0020542B">
            <w:pPr>
              <w:ind w:firstLineChars="400" w:firstLine="96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80344" w:rsidRPr="00C325F4" w:rsidRDefault="00180344"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Pr>
                <w:rFonts w:ascii="Calibri Light" w:eastAsia="宋体" w:hAnsi="Calibri Light" w:cs="Calibri Light"/>
                <w:sz w:val="24"/>
                <w:szCs w:val="24"/>
              </w:rPr>
              <w:t xml:space="preserve"> </w:t>
            </w:r>
            <w:r w:rsidR="00457EC7">
              <w:rPr>
                <w:rFonts w:ascii="Calibri Light" w:eastAsia="宋体" w:hAnsi="Calibri Light" w:cs="Calibri Light"/>
                <w:sz w:val="24"/>
                <w:szCs w:val="24"/>
              </w:rPr>
              <w:t>entity</w:t>
            </w:r>
            <w:r>
              <w:rPr>
                <w:rFonts w:ascii="Calibri Light" w:eastAsia="宋体" w:hAnsi="Calibri Light" w:cs="Calibri Light"/>
                <w:sz w:val="24"/>
                <w:szCs w:val="24"/>
              </w:rPr>
              <w:t xml:space="preserve"> class </w:t>
            </w:r>
            <w:r w:rsidR="00457EC7">
              <w:rPr>
                <w:rFonts w:ascii="Calibri Light" w:eastAsia="宋体" w:hAnsi="Calibri Light" w:cs="Calibri Light"/>
                <w:sz w:val="24"/>
                <w:szCs w:val="24"/>
              </w:rPr>
              <w:t>imported</w:t>
            </w:r>
            <w:r w:rsidRPr="00C325F4">
              <w:rPr>
                <w:rFonts w:ascii="Calibri Light" w:eastAsia="宋体" w:hAnsi="Calibri Light" w:cs="Calibri Light"/>
                <w:sz w:val="24"/>
                <w:szCs w:val="24"/>
              </w:rPr>
              <w:t>”</w:t>
            </w:r>
          </w:p>
          <w:p w:rsidR="00180344" w:rsidRPr="00C325F4" w:rsidRDefault="00180344"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80344" w:rsidRPr="00C325F4" w:rsidRDefault="00180344"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180344" w:rsidRPr="00180344" w:rsidRDefault="00180344" w:rsidP="00180344">
      <w:pPr>
        <w:spacing w:line="360" w:lineRule="auto"/>
        <w:jc w:val="left"/>
        <w:rPr>
          <w:rFonts w:ascii="宋体" w:eastAsia="宋体" w:hAnsi="宋体"/>
          <w:sz w:val="24"/>
          <w:szCs w:val="24"/>
        </w:rPr>
      </w:pPr>
    </w:p>
    <w:p w:rsid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20542B" w:rsidTr="00E93B33">
        <w:tc>
          <w:tcPr>
            <w:tcW w:w="993" w:type="dxa"/>
          </w:tcPr>
          <w:p w:rsidR="0020542B" w:rsidRPr="009F53DA" w:rsidRDefault="0020542B"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20542B" w:rsidRPr="009F53DA" w:rsidRDefault="0020542B" w:rsidP="00E93B33">
            <w:pPr>
              <w:jc w:val="left"/>
              <w:rPr>
                <w:rFonts w:ascii="宋体" w:eastAsia="宋体" w:hAnsi="宋体"/>
                <w:sz w:val="24"/>
                <w:szCs w:val="24"/>
              </w:rPr>
            </w:pPr>
            <w:r>
              <w:rPr>
                <w:rFonts w:ascii="宋体" w:eastAsia="宋体" w:hAnsi="宋体" w:hint="eastAsia"/>
                <w:sz w:val="24"/>
                <w:szCs w:val="24"/>
              </w:rPr>
              <w:t>为某个图批量导入已有的实体类定义，需按格式指定信息来源字段</w:t>
            </w:r>
            <w:r w:rsidRPr="00105C8B">
              <w:rPr>
                <w:rFonts w:ascii="宋体" w:eastAsia="宋体" w:hAnsi="宋体" w:hint="eastAsia"/>
                <w:sz w:val="24"/>
                <w:szCs w:val="24"/>
              </w:rPr>
              <w:t>。</w:t>
            </w:r>
          </w:p>
        </w:tc>
      </w:tr>
      <w:tr w:rsidR="0020542B" w:rsidTr="00E93B33">
        <w:tc>
          <w:tcPr>
            <w:tcW w:w="993" w:type="dxa"/>
          </w:tcPr>
          <w:p w:rsidR="0020542B" w:rsidRDefault="0020542B"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20542B" w:rsidRDefault="0020542B"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import</w:t>
            </w:r>
            <w:r>
              <w:rPr>
                <w:rFonts w:ascii="宋体" w:eastAsia="宋体" w:hAnsi="宋体"/>
                <w:sz w:val="24"/>
                <w:szCs w:val="24"/>
              </w:rPr>
              <w:t>EntityClass</w:t>
            </w:r>
            <w:r>
              <w:rPr>
                <w:rFonts w:ascii="宋体" w:eastAsia="宋体" w:hAnsi="宋体" w:hint="eastAsia"/>
                <w:sz w:val="24"/>
                <w:szCs w:val="24"/>
              </w:rPr>
              <w:t>es</w:t>
            </w:r>
            <w:proofErr w:type="gramEnd"/>
            <w:r w:rsidRPr="00105C8B">
              <w:rPr>
                <w:rFonts w:ascii="宋体" w:eastAsia="宋体" w:hAnsi="宋体"/>
                <w:sz w:val="24"/>
                <w:szCs w:val="24"/>
              </w:rPr>
              <w:t>(</w:t>
            </w:r>
          </w:p>
          <w:p w:rsidR="0020542B" w:rsidRDefault="0020542B" w:rsidP="00E93B33">
            <w:pPr>
              <w:ind w:firstLineChars="200" w:firstLine="480"/>
              <w:jc w:val="left"/>
              <w:rPr>
                <w:rFonts w:ascii="宋体" w:eastAsia="宋体" w:hAnsi="宋体"/>
                <w:sz w:val="24"/>
                <w:szCs w:val="24"/>
              </w:rPr>
            </w:pPr>
            <w:r>
              <w:rPr>
                <w:rFonts w:ascii="宋体" w:eastAsia="宋体" w:hAnsi="宋体"/>
                <w:sz w:val="24"/>
                <w:szCs w:val="24"/>
              </w:rPr>
              <w:lastRenderedPageBreak/>
              <w:t>String url,</w:t>
            </w:r>
          </w:p>
          <w:p w:rsidR="0020542B" w:rsidRDefault="0020542B" w:rsidP="00E93B33">
            <w:pPr>
              <w:ind w:firstLineChars="200" w:firstLine="480"/>
              <w:jc w:val="left"/>
              <w:rPr>
                <w:rFonts w:ascii="宋体" w:eastAsia="宋体" w:hAnsi="宋体"/>
                <w:sz w:val="24"/>
                <w:szCs w:val="24"/>
              </w:rPr>
            </w:pPr>
            <w:r>
              <w:rPr>
                <w:rFonts w:ascii="宋体" w:eastAsia="宋体" w:hAnsi="宋体"/>
                <w:sz w:val="24"/>
                <w:szCs w:val="24"/>
              </w:rPr>
              <w:t>Map&lt;String, Object&gt; config</w:t>
            </w:r>
          </w:p>
          <w:p w:rsidR="0020542B" w:rsidRPr="009F53DA" w:rsidRDefault="0020542B" w:rsidP="00E93B33">
            <w:pPr>
              <w:jc w:val="left"/>
              <w:rPr>
                <w:rFonts w:ascii="宋体" w:eastAsia="宋体" w:hAnsi="宋体"/>
                <w:sz w:val="24"/>
                <w:szCs w:val="24"/>
              </w:rPr>
            </w:pPr>
            <w:r w:rsidRPr="00105C8B">
              <w:rPr>
                <w:rFonts w:ascii="宋体" w:eastAsia="宋体" w:hAnsi="宋体"/>
                <w:sz w:val="24"/>
                <w:szCs w:val="24"/>
              </w:rPr>
              <w:t>)</w:t>
            </w:r>
          </w:p>
        </w:tc>
      </w:tr>
      <w:tr w:rsidR="0020542B" w:rsidTr="00E93B33">
        <w:tc>
          <w:tcPr>
            <w:tcW w:w="993" w:type="dxa"/>
          </w:tcPr>
          <w:p w:rsidR="0020542B" w:rsidRDefault="0020542B" w:rsidP="00E93B33">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20542B" w:rsidRDefault="0020542B" w:rsidP="00E93B33">
            <w:pPr>
              <w:jc w:val="left"/>
              <w:rPr>
                <w:rFonts w:ascii="宋体" w:eastAsia="宋体" w:hAnsi="宋体"/>
                <w:sz w:val="24"/>
                <w:szCs w:val="24"/>
              </w:rPr>
            </w:pPr>
            <w:r>
              <w:rPr>
                <w:rFonts w:ascii="宋体" w:eastAsia="宋体" w:hAnsi="宋体"/>
                <w:sz w:val="24"/>
                <w:szCs w:val="24"/>
              </w:rPr>
              <w:t xml:space="preserve">url – </w:t>
            </w:r>
            <w:r>
              <w:rPr>
                <w:rFonts w:ascii="宋体" w:eastAsia="宋体" w:hAnsi="宋体" w:hint="eastAsia"/>
                <w:sz w:val="24"/>
                <w:szCs w:val="24"/>
              </w:rPr>
              <w:t>实体定义数据来源</w:t>
            </w:r>
          </w:p>
          <w:p w:rsidR="0020542B" w:rsidRDefault="0020542B" w:rsidP="00E93B33">
            <w:pPr>
              <w:jc w:val="left"/>
              <w:rPr>
                <w:rFonts w:ascii="宋体" w:eastAsia="宋体" w:hAnsi="宋体"/>
                <w:sz w:val="24"/>
                <w:szCs w:val="24"/>
              </w:rPr>
            </w:pPr>
            <w:r>
              <w:rPr>
                <w:rFonts w:ascii="宋体" w:eastAsia="宋体" w:hAnsi="宋体" w:hint="eastAsia"/>
                <w:sz w:val="24"/>
                <w:szCs w:val="24"/>
              </w:rPr>
              <w:t>config</w:t>
            </w:r>
            <w:r>
              <w:rPr>
                <w:rFonts w:ascii="宋体" w:eastAsia="宋体" w:hAnsi="宋体"/>
                <w:sz w:val="24"/>
                <w:szCs w:val="24"/>
              </w:rPr>
              <w:t xml:space="preserve"> – </w:t>
            </w:r>
            <w:r>
              <w:rPr>
                <w:rFonts w:ascii="宋体" w:eastAsia="宋体" w:hAnsi="宋体" w:hint="eastAsia"/>
                <w:sz w:val="24"/>
                <w:szCs w:val="24"/>
              </w:rPr>
              <w:t>实体定义导入字段映射配置</w:t>
            </w:r>
          </w:p>
        </w:tc>
      </w:tr>
      <w:tr w:rsidR="0020542B" w:rsidTr="00E93B33">
        <w:tc>
          <w:tcPr>
            <w:tcW w:w="993" w:type="dxa"/>
          </w:tcPr>
          <w:p w:rsidR="0020542B" w:rsidRDefault="0020542B"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20542B" w:rsidRDefault="0020542B" w:rsidP="00E93B33">
            <w:pPr>
              <w:jc w:val="left"/>
              <w:rPr>
                <w:rFonts w:ascii="宋体" w:eastAsia="宋体" w:hAnsi="宋体"/>
                <w:sz w:val="24"/>
                <w:szCs w:val="24"/>
              </w:rPr>
            </w:pPr>
            <w:r>
              <w:rPr>
                <w:rFonts w:ascii="宋体" w:eastAsia="宋体" w:hAnsi="宋体" w:hint="eastAsia"/>
                <w:sz w:val="24"/>
                <w:szCs w:val="24"/>
              </w:rPr>
              <w:t>该图的schema信息</w:t>
            </w:r>
          </w:p>
          <w:p w:rsidR="0020542B" w:rsidRPr="009F53DA" w:rsidRDefault="0020542B" w:rsidP="00E93B33">
            <w:pPr>
              <w:jc w:val="left"/>
              <w:rPr>
                <w:rFonts w:ascii="宋体" w:eastAsia="宋体" w:hAnsi="宋体"/>
                <w:sz w:val="24"/>
                <w:szCs w:val="24"/>
              </w:rPr>
            </w:pPr>
            <w:r>
              <w:rPr>
                <w:rFonts w:ascii="宋体" w:eastAsia="宋体" w:hAnsi="宋体"/>
                <w:sz w:val="24"/>
                <w:szCs w:val="24"/>
              </w:rPr>
              <w:t>CKCG</w:t>
            </w:r>
            <w:r>
              <w:rPr>
                <w:rFonts w:ascii="宋体" w:eastAsia="宋体" w:hAnsi="宋体" w:hint="eastAsia"/>
                <w:sz w:val="24"/>
                <w:szCs w:val="24"/>
              </w:rPr>
              <w:t>raph</w:t>
            </w:r>
            <w:r>
              <w:rPr>
                <w:rFonts w:ascii="宋体" w:eastAsia="宋体" w:hAnsi="宋体"/>
                <w:sz w:val="24"/>
                <w:szCs w:val="24"/>
              </w:rPr>
              <w:t>Schema</w:t>
            </w:r>
          </w:p>
        </w:tc>
      </w:tr>
      <w:tr w:rsidR="0020542B" w:rsidTr="00E93B33">
        <w:tc>
          <w:tcPr>
            <w:tcW w:w="993" w:type="dxa"/>
          </w:tcPr>
          <w:p w:rsidR="0020542B" w:rsidRDefault="0020542B"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20542B" w:rsidRPr="009F53DA" w:rsidRDefault="0020542B"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20542B" w:rsidRPr="0020542B" w:rsidRDefault="0020542B" w:rsidP="0020542B">
      <w:pPr>
        <w:spacing w:line="360" w:lineRule="auto"/>
        <w:jc w:val="left"/>
        <w:rPr>
          <w:rFonts w:ascii="宋体" w:eastAsia="宋体" w:hAnsi="宋体"/>
          <w:sz w:val="24"/>
          <w:szCs w:val="24"/>
        </w:rPr>
      </w:pPr>
    </w:p>
    <w:p w:rsidR="00332EBC" w:rsidRDefault="00332EBC" w:rsidP="00231688">
      <w:pPr>
        <w:pStyle w:val="4"/>
        <w:numPr>
          <w:ilvl w:val="0"/>
          <w:numId w:val="10"/>
        </w:numPr>
      </w:pPr>
      <w:bookmarkStart w:id="80" w:name="_Toc37157512"/>
      <w:r>
        <w:rPr>
          <w:rFonts w:hint="eastAsia"/>
        </w:rPr>
        <w:t>导入事件类</w:t>
      </w:r>
      <w:bookmarkEnd w:id="80"/>
    </w:p>
    <w:p w:rsid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BD3B10" w:rsidTr="00E93B33">
        <w:tc>
          <w:tcPr>
            <w:tcW w:w="993" w:type="dxa"/>
          </w:tcPr>
          <w:p w:rsidR="00BD3B10" w:rsidRPr="009F53DA" w:rsidRDefault="00BD3B10"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为某个图批量导入已有的事件类定义，需按格式指定信息来源字段。</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BD3B10" w:rsidRPr="009F53DA" w:rsidRDefault="00BD3B10"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w:t>
            </w:r>
            <w:r>
              <w:rPr>
                <w:rFonts w:ascii="宋体" w:eastAsia="宋体" w:hAnsi="宋体" w:hint="eastAsia"/>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event-c</w:t>
            </w:r>
            <w:r>
              <w:rPr>
                <w:rFonts w:ascii="宋体" w:eastAsia="宋体" w:hAnsi="宋体"/>
                <w:sz w:val="24"/>
                <w:szCs w:val="24"/>
              </w:rPr>
              <w:t>lasses</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BD3B10" w:rsidRPr="00105C8B" w:rsidRDefault="00BD3B10"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cs"/>
                <w:sz w:val="24"/>
                <w:szCs w:val="24"/>
              </w:rPr>
              <w:t>{</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“source”: “e</w:t>
            </w:r>
            <w:r>
              <w:rPr>
                <w:rFonts w:ascii="Calibri Light" w:eastAsia="宋体" w:hAnsi="Calibri Light" w:cs="Calibri Light" w:hint="eastAsia"/>
                <w:sz w:val="24"/>
                <w:szCs w:val="24"/>
              </w:rPr>
              <w:t>vent</w:t>
            </w:r>
            <w:r>
              <w:rPr>
                <w:rFonts w:ascii="Calibri Light" w:eastAsia="宋体" w:hAnsi="Calibri Light" w:cs="Calibri Light"/>
                <w:sz w:val="24"/>
                <w:szCs w:val="24"/>
              </w:rPr>
              <w:t xml:space="preserve"> class source url”,</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“config”: {</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“nameField”: “name field”,</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“attributeFields”: [“attribute field”, …],</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“metadataFields”: [“meta field”, …]</w:t>
            </w:r>
          </w:p>
          <w:p w:rsidR="00BD3B10" w:rsidRPr="0020542B"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BD3B10" w:rsidRPr="007A20F0" w:rsidRDefault="00BD3B10" w:rsidP="00E93B33">
            <w:pPr>
              <w:jc w:val="left"/>
              <w:rPr>
                <w:rFonts w:ascii="Calibri Light" w:eastAsia="宋体" w:hAnsi="Calibri Light" w:cs="Calibri Light"/>
                <w:sz w:val="24"/>
                <w:szCs w:val="24"/>
              </w:rPr>
            </w:pPr>
            <w:r>
              <w:rPr>
                <w:rFonts w:ascii="Calibri Light" w:eastAsia="宋体" w:hAnsi="Calibri Light" w:cs="Calibri Light"/>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D3B10"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r>
              <w:rPr>
                <w:rFonts w:ascii="Calibri Light" w:eastAsia="宋体" w:hAnsi="Calibri Light" w:cs="Calibri Light" w:hint="eastAsia"/>
                <w:sz w:val="24"/>
                <w:szCs w:val="24"/>
              </w:rPr>
              <w:t xml:space="preserve"> </w:t>
            </w:r>
          </w:p>
          <w:p w:rsidR="00BD3B10" w:rsidRDefault="00BD3B10" w:rsidP="00E93B33">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CKC graph schema</w:t>
            </w:r>
          </w:p>
          <w:p w:rsidR="00BD3B10" w:rsidRPr="00C325F4" w:rsidRDefault="00BD3B10" w:rsidP="00E93B33">
            <w:pPr>
              <w:ind w:firstLineChars="400" w:firstLine="96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Pr>
                <w:rFonts w:ascii="Calibri Light" w:eastAsia="宋体" w:hAnsi="Calibri Light" w:cs="Calibri Light"/>
                <w:sz w:val="24"/>
                <w:szCs w:val="24"/>
              </w:rPr>
              <w:t xml:space="preserve"> </w:t>
            </w:r>
            <w:r w:rsidR="00457EC7">
              <w:rPr>
                <w:rFonts w:ascii="Calibri Light" w:eastAsia="宋体" w:hAnsi="Calibri Light" w:cs="Calibri Light"/>
                <w:sz w:val="24"/>
                <w:szCs w:val="24"/>
              </w:rPr>
              <w:t>event</w:t>
            </w:r>
            <w:r>
              <w:rPr>
                <w:rFonts w:ascii="Calibri Light" w:eastAsia="宋体" w:hAnsi="Calibri Light" w:cs="Calibri Light"/>
                <w:sz w:val="24"/>
                <w:szCs w:val="24"/>
              </w:rPr>
              <w:t xml:space="preserve"> class </w:t>
            </w:r>
            <w:r w:rsidR="00457EC7">
              <w:rPr>
                <w:rFonts w:ascii="Calibri Light" w:eastAsia="宋体" w:hAnsi="Calibri Light" w:cs="Calibri Light"/>
                <w:sz w:val="24"/>
                <w:szCs w:val="24"/>
              </w:rPr>
              <w:t>imported</w:t>
            </w:r>
            <w:r w:rsidRPr="00C325F4">
              <w:rPr>
                <w:rFonts w:ascii="Calibri Light" w:eastAsia="宋体" w:hAnsi="Calibri Light" w:cs="Calibri Light"/>
                <w:sz w:val="24"/>
                <w:szCs w:val="24"/>
              </w:rPr>
              <w:t>”</w:t>
            </w:r>
          </w:p>
          <w:p w:rsidR="00BD3B10" w:rsidRPr="00C325F4"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D3B10" w:rsidRPr="00BD3B10" w:rsidRDefault="00BD3B10" w:rsidP="00BD3B10">
      <w:pPr>
        <w:spacing w:line="360" w:lineRule="auto"/>
        <w:jc w:val="left"/>
        <w:rPr>
          <w:rFonts w:ascii="宋体" w:eastAsia="宋体" w:hAnsi="宋体"/>
          <w:sz w:val="24"/>
          <w:szCs w:val="24"/>
        </w:rPr>
      </w:pPr>
    </w:p>
    <w:p w:rsidR="00332EBC" w:rsidRP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D3B10" w:rsidTr="00E93B33">
        <w:tc>
          <w:tcPr>
            <w:tcW w:w="993" w:type="dxa"/>
          </w:tcPr>
          <w:p w:rsidR="00BD3B10" w:rsidRPr="009F53DA" w:rsidRDefault="00BD3B10"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D3B10" w:rsidRPr="009F53DA" w:rsidRDefault="00BD3B10" w:rsidP="00E93B33">
            <w:pPr>
              <w:jc w:val="left"/>
              <w:rPr>
                <w:rFonts w:ascii="宋体" w:eastAsia="宋体" w:hAnsi="宋体"/>
                <w:sz w:val="24"/>
                <w:szCs w:val="24"/>
              </w:rPr>
            </w:pPr>
            <w:r>
              <w:rPr>
                <w:rFonts w:ascii="宋体" w:eastAsia="宋体" w:hAnsi="宋体" w:hint="eastAsia"/>
                <w:sz w:val="24"/>
                <w:szCs w:val="24"/>
              </w:rPr>
              <w:t>为某个图批量导入已有的事件类定义，需按格式指定信息来源字段</w:t>
            </w:r>
            <w:r w:rsidRPr="00105C8B">
              <w:rPr>
                <w:rFonts w:ascii="宋体" w:eastAsia="宋体" w:hAnsi="宋体" w:hint="eastAsia"/>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BD3B10" w:rsidRDefault="00BD3B10"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import</w:t>
            </w:r>
            <w:r>
              <w:rPr>
                <w:rFonts w:ascii="宋体" w:eastAsia="宋体" w:hAnsi="宋体"/>
                <w:sz w:val="24"/>
                <w:szCs w:val="24"/>
              </w:rPr>
              <w:t>E</w:t>
            </w:r>
            <w:r>
              <w:rPr>
                <w:rFonts w:ascii="宋体" w:eastAsia="宋体" w:hAnsi="宋体" w:hint="eastAsia"/>
                <w:sz w:val="24"/>
                <w:szCs w:val="24"/>
              </w:rPr>
              <w:t>vent</w:t>
            </w:r>
            <w:r>
              <w:rPr>
                <w:rFonts w:ascii="宋体" w:eastAsia="宋体" w:hAnsi="宋体"/>
                <w:sz w:val="24"/>
                <w:szCs w:val="24"/>
              </w:rPr>
              <w:t>Class</w:t>
            </w:r>
            <w:r>
              <w:rPr>
                <w:rFonts w:ascii="宋体" w:eastAsia="宋体" w:hAnsi="宋体" w:hint="eastAsia"/>
                <w:sz w:val="24"/>
                <w:szCs w:val="24"/>
              </w:rPr>
              <w:t>es</w:t>
            </w:r>
            <w:proofErr w:type="gramEnd"/>
            <w:r w:rsidRPr="00105C8B">
              <w:rPr>
                <w:rFonts w:ascii="宋体" w:eastAsia="宋体" w:hAnsi="宋体"/>
                <w:sz w:val="24"/>
                <w:szCs w:val="24"/>
              </w:rPr>
              <w:t>(</w:t>
            </w:r>
          </w:p>
          <w:p w:rsidR="00BD3B10" w:rsidRDefault="00BD3B10" w:rsidP="00E93B33">
            <w:pPr>
              <w:ind w:firstLineChars="200" w:firstLine="480"/>
              <w:jc w:val="left"/>
              <w:rPr>
                <w:rFonts w:ascii="宋体" w:eastAsia="宋体" w:hAnsi="宋体"/>
                <w:sz w:val="24"/>
                <w:szCs w:val="24"/>
              </w:rPr>
            </w:pPr>
            <w:r>
              <w:rPr>
                <w:rFonts w:ascii="宋体" w:eastAsia="宋体" w:hAnsi="宋体"/>
                <w:sz w:val="24"/>
                <w:szCs w:val="24"/>
              </w:rPr>
              <w:t>String url,</w:t>
            </w:r>
          </w:p>
          <w:p w:rsidR="00BD3B10" w:rsidRDefault="00BD3B10" w:rsidP="00E93B33">
            <w:pPr>
              <w:ind w:firstLineChars="200" w:firstLine="480"/>
              <w:jc w:val="left"/>
              <w:rPr>
                <w:rFonts w:ascii="宋体" w:eastAsia="宋体" w:hAnsi="宋体"/>
                <w:sz w:val="24"/>
                <w:szCs w:val="24"/>
              </w:rPr>
            </w:pPr>
            <w:r>
              <w:rPr>
                <w:rFonts w:ascii="宋体" w:eastAsia="宋体" w:hAnsi="宋体"/>
                <w:sz w:val="24"/>
                <w:szCs w:val="24"/>
              </w:rPr>
              <w:t>Map&lt;String, Object&gt; config</w:t>
            </w:r>
          </w:p>
          <w:p w:rsidR="00BD3B10" w:rsidRPr="009F53DA" w:rsidRDefault="00BD3B10" w:rsidP="00E93B33">
            <w:pPr>
              <w:jc w:val="left"/>
              <w:rPr>
                <w:rFonts w:ascii="宋体" w:eastAsia="宋体" w:hAnsi="宋体"/>
                <w:sz w:val="24"/>
                <w:szCs w:val="24"/>
              </w:rPr>
            </w:pPr>
            <w:r w:rsidRPr="00105C8B">
              <w:rPr>
                <w:rFonts w:ascii="宋体" w:eastAsia="宋体" w:hAnsi="宋体"/>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BD3B10" w:rsidRDefault="00BD3B10" w:rsidP="00E93B33">
            <w:pPr>
              <w:jc w:val="left"/>
              <w:rPr>
                <w:rFonts w:ascii="宋体" w:eastAsia="宋体" w:hAnsi="宋体"/>
                <w:sz w:val="24"/>
                <w:szCs w:val="24"/>
              </w:rPr>
            </w:pPr>
            <w:r>
              <w:rPr>
                <w:rFonts w:ascii="宋体" w:eastAsia="宋体" w:hAnsi="宋体"/>
                <w:sz w:val="24"/>
                <w:szCs w:val="24"/>
              </w:rPr>
              <w:t xml:space="preserve">url – </w:t>
            </w:r>
            <w:r>
              <w:rPr>
                <w:rFonts w:ascii="宋体" w:eastAsia="宋体" w:hAnsi="宋体" w:hint="eastAsia"/>
                <w:sz w:val="24"/>
                <w:szCs w:val="24"/>
              </w:rPr>
              <w:t>事件定义数据来源</w:t>
            </w:r>
          </w:p>
          <w:p w:rsidR="00BD3B10" w:rsidRDefault="00BD3B10" w:rsidP="00E93B33">
            <w:pPr>
              <w:jc w:val="left"/>
              <w:rPr>
                <w:rFonts w:ascii="宋体" w:eastAsia="宋体" w:hAnsi="宋体"/>
                <w:sz w:val="24"/>
                <w:szCs w:val="24"/>
              </w:rPr>
            </w:pPr>
            <w:r>
              <w:rPr>
                <w:rFonts w:ascii="宋体" w:eastAsia="宋体" w:hAnsi="宋体" w:hint="eastAsia"/>
                <w:sz w:val="24"/>
                <w:szCs w:val="24"/>
              </w:rPr>
              <w:t>config</w:t>
            </w:r>
            <w:r>
              <w:rPr>
                <w:rFonts w:ascii="宋体" w:eastAsia="宋体" w:hAnsi="宋体"/>
                <w:sz w:val="24"/>
                <w:szCs w:val="24"/>
              </w:rPr>
              <w:t xml:space="preserve"> – </w:t>
            </w:r>
            <w:r>
              <w:rPr>
                <w:rFonts w:ascii="宋体" w:eastAsia="宋体" w:hAnsi="宋体" w:hint="eastAsia"/>
                <w:sz w:val="24"/>
                <w:szCs w:val="24"/>
              </w:rPr>
              <w:t>事件定义导入字段映射配置</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该图的schema信息</w:t>
            </w:r>
          </w:p>
          <w:p w:rsidR="00BD3B10" w:rsidRPr="009F53DA" w:rsidRDefault="00BD3B10" w:rsidP="00E93B33">
            <w:pPr>
              <w:jc w:val="left"/>
              <w:rPr>
                <w:rFonts w:ascii="宋体" w:eastAsia="宋体" w:hAnsi="宋体"/>
                <w:sz w:val="24"/>
                <w:szCs w:val="24"/>
              </w:rPr>
            </w:pPr>
            <w:r>
              <w:rPr>
                <w:rFonts w:ascii="宋体" w:eastAsia="宋体" w:hAnsi="宋体"/>
                <w:sz w:val="24"/>
                <w:szCs w:val="24"/>
              </w:rPr>
              <w:t>CKCG</w:t>
            </w:r>
            <w:r>
              <w:rPr>
                <w:rFonts w:ascii="宋体" w:eastAsia="宋体" w:hAnsi="宋体" w:hint="eastAsia"/>
                <w:sz w:val="24"/>
                <w:szCs w:val="24"/>
              </w:rPr>
              <w:t>raph</w:t>
            </w:r>
            <w:r>
              <w:rPr>
                <w:rFonts w:ascii="宋体" w:eastAsia="宋体" w:hAnsi="宋体"/>
                <w:sz w:val="24"/>
                <w:szCs w:val="24"/>
              </w:rPr>
              <w:t>Schema</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BD3B10" w:rsidRPr="009F53DA" w:rsidRDefault="00BD3B10"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332EBC" w:rsidRDefault="00332EBC" w:rsidP="00332EBC"/>
    <w:p w:rsidR="00332EBC" w:rsidRDefault="00332EBC" w:rsidP="00231688">
      <w:pPr>
        <w:pStyle w:val="4"/>
        <w:numPr>
          <w:ilvl w:val="0"/>
          <w:numId w:val="10"/>
        </w:numPr>
      </w:pPr>
      <w:bookmarkStart w:id="81" w:name="_Toc37157513"/>
      <w:r>
        <w:rPr>
          <w:rFonts w:hint="eastAsia"/>
        </w:rPr>
        <w:t>导入关系类</w:t>
      </w:r>
      <w:bookmarkEnd w:id="81"/>
    </w:p>
    <w:p w:rsid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BD3B10" w:rsidTr="00E93B33">
        <w:tc>
          <w:tcPr>
            <w:tcW w:w="993" w:type="dxa"/>
          </w:tcPr>
          <w:p w:rsidR="00BD3B10" w:rsidRPr="009F53DA" w:rsidRDefault="00BD3B10"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为某个图批量导入已有的关系类定义，需按格式指定信息来源字段。</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BD3B10" w:rsidRPr="009F53DA" w:rsidRDefault="00BD3B10"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w:t>
            </w:r>
            <w:r>
              <w:rPr>
                <w:rFonts w:ascii="宋体" w:eastAsia="宋体" w:hAnsi="宋体" w:hint="eastAsia"/>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relation-c</w:t>
            </w:r>
            <w:r>
              <w:rPr>
                <w:rFonts w:ascii="宋体" w:eastAsia="宋体" w:hAnsi="宋体"/>
                <w:sz w:val="24"/>
                <w:szCs w:val="24"/>
              </w:rPr>
              <w:t>lasses</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BD3B10" w:rsidRPr="00105C8B" w:rsidRDefault="00BD3B10"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cs"/>
                <w:sz w:val="24"/>
                <w:szCs w:val="24"/>
              </w:rPr>
              <w:t>{</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“source”: “entity class source url”,</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“config”: {</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“nameField”: “name field”,</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“toField”: “point to field”,</w:t>
            </w:r>
          </w:p>
          <w:p w:rsidR="00BD3B10" w:rsidRPr="00BD3B10" w:rsidRDefault="00BD3B10" w:rsidP="00E93B33">
            <w:pPr>
              <w:jc w:val="left"/>
              <w:rPr>
                <w:rFonts w:ascii="Calibri Light" w:eastAsia="宋体" w:hAnsi="Calibri Light" w:cs="Calibri Light"/>
                <w:sz w:val="24"/>
                <w:szCs w:val="24"/>
              </w:rPr>
            </w:pPr>
            <w:r>
              <w:rPr>
                <w:rFonts w:ascii="Calibri Light" w:eastAsia="宋体" w:hAnsi="Calibri Light" w:cs="Calibri Light"/>
                <w:sz w:val="24"/>
                <w:szCs w:val="24"/>
              </w:rPr>
              <w:t xml:space="preserve">      “fromField”: “point from field”,</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“attributeFields”: [“attribute field”, …],</w:t>
            </w:r>
          </w:p>
          <w:p w:rsidR="00BD3B10"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“metadataFields”: [“meta field”, …]</w:t>
            </w:r>
          </w:p>
          <w:p w:rsidR="00BD3B10" w:rsidRPr="0020542B" w:rsidRDefault="00BD3B10"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BD3B10" w:rsidRPr="007A20F0" w:rsidRDefault="00BD3B10" w:rsidP="00E93B33">
            <w:pPr>
              <w:jc w:val="left"/>
              <w:rPr>
                <w:rFonts w:ascii="Calibri Light" w:eastAsia="宋体" w:hAnsi="Calibri Light" w:cs="Calibri Light"/>
                <w:sz w:val="24"/>
                <w:szCs w:val="24"/>
              </w:rPr>
            </w:pPr>
            <w:r>
              <w:rPr>
                <w:rFonts w:ascii="Calibri Light" w:eastAsia="宋体" w:hAnsi="Calibri Light" w:cs="Calibri Light"/>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D3B10"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r>
              <w:rPr>
                <w:rFonts w:ascii="Calibri Light" w:eastAsia="宋体" w:hAnsi="Calibri Light" w:cs="Calibri Light" w:hint="eastAsia"/>
                <w:sz w:val="24"/>
                <w:szCs w:val="24"/>
              </w:rPr>
              <w:t xml:space="preserve"> </w:t>
            </w:r>
          </w:p>
          <w:p w:rsidR="00BD3B10" w:rsidRDefault="00BD3B10" w:rsidP="00E93B33">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CKC graph schema</w:t>
            </w:r>
          </w:p>
          <w:p w:rsidR="00BD3B10" w:rsidRPr="00C325F4" w:rsidRDefault="00BD3B10" w:rsidP="00E93B33">
            <w:pPr>
              <w:ind w:firstLineChars="400" w:firstLine="96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relation</w:t>
            </w:r>
            <w:r>
              <w:rPr>
                <w:rFonts w:ascii="Calibri Light" w:eastAsia="宋体" w:hAnsi="Calibri Light" w:cs="Calibri Light"/>
                <w:sz w:val="24"/>
                <w:szCs w:val="24"/>
              </w:rPr>
              <w:t xml:space="preserve"> class </w:t>
            </w:r>
            <w:r w:rsidR="00457EC7">
              <w:rPr>
                <w:rFonts w:ascii="Calibri Light" w:eastAsia="宋体" w:hAnsi="Calibri Light" w:cs="Calibri Light"/>
                <w:sz w:val="24"/>
                <w:szCs w:val="24"/>
              </w:rPr>
              <w:t>imported</w:t>
            </w:r>
            <w:r w:rsidRPr="00C325F4">
              <w:rPr>
                <w:rFonts w:ascii="Calibri Light" w:eastAsia="宋体" w:hAnsi="Calibri Light" w:cs="Calibri Light"/>
                <w:sz w:val="24"/>
                <w:szCs w:val="24"/>
              </w:rPr>
              <w:t>”</w:t>
            </w:r>
          </w:p>
          <w:p w:rsidR="00BD3B10" w:rsidRPr="00C325F4"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D3B10" w:rsidRPr="00BD3B10" w:rsidRDefault="00BD3B10" w:rsidP="00BD3B10">
      <w:pPr>
        <w:spacing w:line="360" w:lineRule="auto"/>
        <w:jc w:val="left"/>
        <w:rPr>
          <w:rFonts w:ascii="宋体" w:eastAsia="宋体" w:hAnsi="宋体"/>
          <w:sz w:val="24"/>
          <w:szCs w:val="24"/>
        </w:rPr>
      </w:pPr>
    </w:p>
    <w:p w:rsidR="00332EBC" w:rsidRP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D3B10" w:rsidTr="00E93B33">
        <w:tc>
          <w:tcPr>
            <w:tcW w:w="993" w:type="dxa"/>
          </w:tcPr>
          <w:p w:rsidR="00BD3B10" w:rsidRPr="009F53DA" w:rsidRDefault="00BD3B10"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D3B10" w:rsidRPr="009F53DA" w:rsidRDefault="00BD3B10" w:rsidP="00E93B33">
            <w:pPr>
              <w:jc w:val="left"/>
              <w:rPr>
                <w:rFonts w:ascii="宋体" w:eastAsia="宋体" w:hAnsi="宋体"/>
                <w:sz w:val="24"/>
                <w:szCs w:val="24"/>
              </w:rPr>
            </w:pPr>
            <w:r>
              <w:rPr>
                <w:rFonts w:ascii="宋体" w:eastAsia="宋体" w:hAnsi="宋体" w:hint="eastAsia"/>
                <w:sz w:val="24"/>
                <w:szCs w:val="24"/>
              </w:rPr>
              <w:t>为某个图批量导入已有的关系类定义，需按格式指定信息来源字段</w:t>
            </w:r>
            <w:r w:rsidRPr="00105C8B">
              <w:rPr>
                <w:rFonts w:ascii="宋体" w:eastAsia="宋体" w:hAnsi="宋体" w:hint="eastAsia"/>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BD3B10" w:rsidRDefault="00BD3B10"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import</w:t>
            </w:r>
            <w:r>
              <w:rPr>
                <w:rFonts w:ascii="宋体" w:eastAsia="宋体" w:hAnsi="宋体"/>
                <w:sz w:val="24"/>
                <w:szCs w:val="24"/>
              </w:rPr>
              <w:t>RelationClass</w:t>
            </w:r>
            <w:r>
              <w:rPr>
                <w:rFonts w:ascii="宋体" w:eastAsia="宋体" w:hAnsi="宋体" w:hint="eastAsia"/>
                <w:sz w:val="24"/>
                <w:szCs w:val="24"/>
              </w:rPr>
              <w:t>es</w:t>
            </w:r>
            <w:proofErr w:type="gramEnd"/>
            <w:r w:rsidRPr="00105C8B">
              <w:rPr>
                <w:rFonts w:ascii="宋体" w:eastAsia="宋体" w:hAnsi="宋体"/>
                <w:sz w:val="24"/>
                <w:szCs w:val="24"/>
              </w:rPr>
              <w:t>(</w:t>
            </w:r>
          </w:p>
          <w:p w:rsidR="00BD3B10" w:rsidRDefault="00BD3B10" w:rsidP="00E93B33">
            <w:pPr>
              <w:ind w:firstLineChars="200" w:firstLine="480"/>
              <w:jc w:val="left"/>
              <w:rPr>
                <w:rFonts w:ascii="宋体" w:eastAsia="宋体" w:hAnsi="宋体"/>
                <w:sz w:val="24"/>
                <w:szCs w:val="24"/>
              </w:rPr>
            </w:pPr>
            <w:r>
              <w:rPr>
                <w:rFonts w:ascii="宋体" w:eastAsia="宋体" w:hAnsi="宋体"/>
                <w:sz w:val="24"/>
                <w:szCs w:val="24"/>
              </w:rPr>
              <w:t>String url,</w:t>
            </w:r>
          </w:p>
          <w:p w:rsidR="00BD3B10" w:rsidRDefault="00BD3B10" w:rsidP="00E93B33">
            <w:pPr>
              <w:ind w:firstLineChars="200" w:firstLine="480"/>
              <w:jc w:val="left"/>
              <w:rPr>
                <w:rFonts w:ascii="宋体" w:eastAsia="宋体" w:hAnsi="宋体"/>
                <w:sz w:val="24"/>
                <w:szCs w:val="24"/>
              </w:rPr>
            </w:pPr>
            <w:r>
              <w:rPr>
                <w:rFonts w:ascii="宋体" w:eastAsia="宋体" w:hAnsi="宋体"/>
                <w:sz w:val="24"/>
                <w:szCs w:val="24"/>
              </w:rPr>
              <w:t>Map&lt;String, Object&gt; config</w:t>
            </w:r>
          </w:p>
          <w:p w:rsidR="00BD3B10" w:rsidRPr="009F53DA" w:rsidRDefault="00BD3B10" w:rsidP="00E93B33">
            <w:pPr>
              <w:jc w:val="left"/>
              <w:rPr>
                <w:rFonts w:ascii="宋体" w:eastAsia="宋体" w:hAnsi="宋体"/>
                <w:sz w:val="24"/>
                <w:szCs w:val="24"/>
              </w:rPr>
            </w:pPr>
            <w:r w:rsidRPr="00105C8B">
              <w:rPr>
                <w:rFonts w:ascii="宋体" w:eastAsia="宋体" w:hAnsi="宋体"/>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BD3B10" w:rsidRDefault="00BD3B10" w:rsidP="00E93B33">
            <w:pPr>
              <w:jc w:val="left"/>
              <w:rPr>
                <w:rFonts w:ascii="宋体" w:eastAsia="宋体" w:hAnsi="宋体"/>
                <w:sz w:val="24"/>
                <w:szCs w:val="24"/>
              </w:rPr>
            </w:pPr>
            <w:r>
              <w:rPr>
                <w:rFonts w:ascii="宋体" w:eastAsia="宋体" w:hAnsi="宋体"/>
                <w:sz w:val="24"/>
                <w:szCs w:val="24"/>
              </w:rPr>
              <w:t xml:space="preserve">url – </w:t>
            </w:r>
            <w:r>
              <w:rPr>
                <w:rFonts w:ascii="宋体" w:eastAsia="宋体" w:hAnsi="宋体" w:hint="eastAsia"/>
                <w:sz w:val="24"/>
                <w:szCs w:val="24"/>
              </w:rPr>
              <w:t>关系定义数据来源</w:t>
            </w:r>
          </w:p>
          <w:p w:rsidR="00BD3B10" w:rsidRDefault="00BD3B10" w:rsidP="00E93B33">
            <w:pPr>
              <w:jc w:val="left"/>
              <w:rPr>
                <w:rFonts w:ascii="宋体" w:eastAsia="宋体" w:hAnsi="宋体"/>
                <w:sz w:val="24"/>
                <w:szCs w:val="24"/>
              </w:rPr>
            </w:pPr>
            <w:r>
              <w:rPr>
                <w:rFonts w:ascii="宋体" w:eastAsia="宋体" w:hAnsi="宋体" w:hint="eastAsia"/>
                <w:sz w:val="24"/>
                <w:szCs w:val="24"/>
              </w:rPr>
              <w:lastRenderedPageBreak/>
              <w:t>config</w:t>
            </w:r>
            <w:r>
              <w:rPr>
                <w:rFonts w:ascii="宋体" w:eastAsia="宋体" w:hAnsi="宋体"/>
                <w:sz w:val="24"/>
                <w:szCs w:val="24"/>
              </w:rPr>
              <w:t xml:space="preserve"> – </w:t>
            </w:r>
            <w:r>
              <w:rPr>
                <w:rFonts w:ascii="宋体" w:eastAsia="宋体" w:hAnsi="宋体" w:hint="eastAsia"/>
                <w:sz w:val="24"/>
                <w:szCs w:val="24"/>
              </w:rPr>
              <w:t>关系定义导入字段映射配置</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该图的schema信息</w:t>
            </w:r>
          </w:p>
          <w:p w:rsidR="00BD3B10" w:rsidRPr="009F53DA" w:rsidRDefault="00BD3B10" w:rsidP="00E93B33">
            <w:pPr>
              <w:jc w:val="left"/>
              <w:rPr>
                <w:rFonts w:ascii="宋体" w:eastAsia="宋体" w:hAnsi="宋体"/>
                <w:sz w:val="24"/>
                <w:szCs w:val="24"/>
              </w:rPr>
            </w:pPr>
            <w:r>
              <w:rPr>
                <w:rFonts w:ascii="宋体" w:eastAsia="宋体" w:hAnsi="宋体"/>
                <w:sz w:val="24"/>
                <w:szCs w:val="24"/>
              </w:rPr>
              <w:t>CKCG</w:t>
            </w:r>
            <w:r>
              <w:rPr>
                <w:rFonts w:ascii="宋体" w:eastAsia="宋体" w:hAnsi="宋体" w:hint="eastAsia"/>
                <w:sz w:val="24"/>
                <w:szCs w:val="24"/>
              </w:rPr>
              <w:t>raph</w:t>
            </w:r>
            <w:r>
              <w:rPr>
                <w:rFonts w:ascii="宋体" w:eastAsia="宋体" w:hAnsi="宋体"/>
                <w:sz w:val="24"/>
                <w:szCs w:val="24"/>
              </w:rPr>
              <w:t>Schema</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BD3B10" w:rsidRPr="009F53DA" w:rsidRDefault="00BD3B10"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332EBC" w:rsidRPr="00332EBC" w:rsidRDefault="00332EBC" w:rsidP="00332EBC"/>
    <w:p w:rsidR="00920728" w:rsidRDefault="00920728" w:rsidP="00231688">
      <w:pPr>
        <w:pStyle w:val="4"/>
        <w:numPr>
          <w:ilvl w:val="0"/>
          <w:numId w:val="10"/>
        </w:numPr>
      </w:pPr>
      <w:bookmarkStart w:id="82" w:name="_Toc37157514"/>
      <w:r w:rsidRPr="00105C8B">
        <w:rPr>
          <w:rFonts w:hint="eastAsia"/>
        </w:rPr>
        <w:t>删除实体</w:t>
      </w:r>
      <w:r>
        <w:rPr>
          <w:rFonts w:hint="eastAsia"/>
        </w:rPr>
        <w:t>类</w:t>
      </w:r>
      <w:bookmarkEnd w:id="82"/>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删除在某个图中的实体类，可以选择同时删除对应的底层数据集合，类不能与其他类有关系定义，否则需先解除关系。</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DELETE </w:t>
            </w:r>
            <w:r w:rsidRPr="00105C8B">
              <w:rPr>
                <w:rFonts w:ascii="宋体" w:eastAsia="宋体" w:hAnsi="宋体"/>
                <w:sz w:val="24"/>
                <w:szCs w:val="24"/>
              </w:rPr>
              <w:t>/_api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sidR="00BD3B10">
              <w:rPr>
                <w:rFonts w:ascii="宋体" w:eastAsia="宋体" w:hAnsi="宋体" w:hint="eastAsia"/>
                <w:sz w:val="24"/>
                <w:szCs w:val="24"/>
              </w:rPr>
              <w:t>entity-</w:t>
            </w:r>
            <w:r>
              <w:rPr>
                <w:rFonts w:ascii="宋体" w:eastAsia="宋体" w:hAnsi="宋体" w:hint="eastAsia"/>
                <w:sz w:val="24"/>
                <w:szCs w:val="24"/>
              </w:rPr>
              <w:t>c</w:t>
            </w:r>
            <w:r>
              <w:rPr>
                <w:rFonts w:ascii="宋体" w:eastAsia="宋体" w:hAnsi="宋体"/>
                <w:sz w:val="24"/>
                <w:szCs w:val="24"/>
              </w:rPr>
              <w:t>lass</w:t>
            </w:r>
            <w:r>
              <w:rPr>
                <w:rFonts w:ascii="宋体" w:eastAsia="宋体" w:hAnsi="宋体" w:hint="eastAsia"/>
                <w:sz w:val="24"/>
                <w:szCs w:val="24"/>
              </w:rPr>
              <w:t>/{</w:t>
            </w:r>
            <w:r>
              <w:rPr>
                <w:rFonts w:ascii="宋体" w:eastAsia="宋体" w:hAnsi="宋体"/>
                <w:sz w:val="24"/>
                <w:szCs w:val="24"/>
              </w:rPr>
              <w:t>className</w:t>
            </w:r>
            <w:r>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920728" w:rsidRDefault="00920728" w:rsidP="005074EA">
            <w:pPr>
              <w:jc w:val="left"/>
              <w:rPr>
                <w:rFonts w:ascii="Calibri Light" w:eastAsia="宋体" w:hAnsi="Calibri Light" w:cs="Calibri Light"/>
                <w:sz w:val="24"/>
                <w:szCs w:val="24"/>
              </w:rPr>
            </w:pPr>
            <w:r>
              <w:rPr>
                <w:rFonts w:ascii="宋体" w:eastAsia="宋体" w:hAnsi="宋体" w:cs="Calibri Light"/>
                <w:sz w:val="24"/>
                <w:szCs w:val="24"/>
              </w:rPr>
              <w:t>class</w:t>
            </w:r>
            <w:r w:rsidRPr="007875E9">
              <w:rPr>
                <w:rFonts w:ascii="宋体" w:eastAsia="宋体" w:hAnsi="宋体" w:cs="Calibri Light"/>
                <w:sz w:val="24"/>
                <w:szCs w:val="24"/>
              </w:rPr>
              <w:t>Name</w:t>
            </w:r>
            <w:r>
              <w:rPr>
                <w:rFonts w:ascii="Calibri Light" w:eastAsia="宋体" w:hAnsi="Calibri Light" w:cs="Calibri Light" w:hint="eastAsia"/>
                <w:sz w:val="24"/>
                <w:szCs w:val="24"/>
              </w:rPr>
              <w:t>：实体类的名称</w:t>
            </w:r>
          </w:p>
          <w:p w:rsidR="00920728" w:rsidRDefault="00920728" w:rsidP="005074EA">
            <w:pPr>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d</w:t>
            </w:r>
            <w:r>
              <w:rPr>
                <w:rFonts w:ascii="宋体" w:eastAsia="宋体" w:hAnsi="宋体"/>
                <w:sz w:val="24"/>
                <w:szCs w:val="24"/>
              </w:rPr>
              <w:t>ropCollection</w:t>
            </w:r>
            <w:r>
              <w:rPr>
                <w:rFonts w:ascii="宋体" w:eastAsia="宋体" w:hAnsi="宋体" w:hint="eastAsia"/>
                <w:sz w:val="24"/>
                <w:szCs w:val="24"/>
              </w:rPr>
              <w:t>=</w:t>
            </w:r>
            <w:r>
              <w:rPr>
                <w:rFonts w:ascii="宋体" w:eastAsia="宋体" w:hAnsi="宋体"/>
                <w:sz w:val="24"/>
                <w:szCs w:val="24"/>
              </w:rPr>
              <w:t>true</w:t>
            </w:r>
            <w:r>
              <w:rPr>
                <w:rFonts w:ascii="宋体" w:eastAsia="宋体" w:hAnsi="宋体" w:hint="eastAsia"/>
                <w:sz w:val="24"/>
                <w:szCs w:val="24"/>
              </w:rPr>
              <w:t>：同时删除实体的集合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p>
          <w:p w:rsidR="00BD3B10" w:rsidRDefault="00BD3B10" w:rsidP="005074EA">
            <w:pPr>
              <w:ind w:left="42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G</w:t>
            </w:r>
            <w:r>
              <w:rPr>
                <w:rFonts w:ascii="Calibri Light" w:eastAsia="宋体" w:hAnsi="Calibri Light" w:cs="Calibri Light" w:hint="eastAsia"/>
                <w:sz w:val="24"/>
                <w:szCs w:val="24"/>
              </w:rPr>
              <w:t>raph</w:t>
            </w:r>
            <w:r>
              <w:rPr>
                <w:rFonts w:ascii="Calibri Light" w:eastAsia="宋体" w:hAnsi="Calibri Light" w:cs="Calibri Light"/>
                <w:sz w:val="24"/>
                <w:szCs w:val="24"/>
              </w:rPr>
              <w:t xml:space="preserve"> S</w:t>
            </w:r>
            <w:r>
              <w:rPr>
                <w:rFonts w:ascii="Calibri Light" w:eastAsia="宋体" w:hAnsi="Calibri Light" w:cs="Calibri Light" w:hint="eastAsia"/>
                <w:sz w:val="24"/>
                <w:szCs w:val="24"/>
              </w:rPr>
              <w:t>chema</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sidR="00457EC7">
              <w:rPr>
                <w:rFonts w:ascii="Calibri Light" w:eastAsia="宋体" w:hAnsi="Calibri Light" w:cs="Calibri Light"/>
                <w:sz w:val="24"/>
                <w:szCs w:val="24"/>
              </w:rPr>
              <w:t xml:space="preserve"> entity</w:t>
            </w:r>
            <w:r>
              <w:rPr>
                <w:rFonts w:ascii="Calibri Light" w:eastAsia="宋体" w:hAnsi="Calibri Light" w:cs="Calibri Light"/>
                <w:sz w:val="24"/>
                <w:szCs w:val="24"/>
              </w:rPr>
              <w:t xml:space="preserve"> class</w:t>
            </w:r>
            <w:r>
              <w:rPr>
                <w:rFonts w:ascii="Calibri Light" w:eastAsia="宋体" w:hAnsi="Calibri Light" w:cs="Calibri Light" w:hint="eastAsia"/>
                <w:sz w:val="24"/>
                <w:szCs w:val="24"/>
              </w:rPr>
              <w:t xml:space="preserve"> removed</w:t>
            </w: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920728" w:rsidRPr="00C27CD9" w:rsidRDefault="00920728" w:rsidP="00920728">
      <w:pPr>
        <w:spacing w:line="360" w:lineRule="auto"/>
        <w:jc w:val="left"/>
        <w:rPr>
          <w:rFonts w:ascii="宋体" w:eastAsia="宋体" w:hAnsi="宋体"/>
          <w:sz w:val="24"/>
          <w:szCs w:val="24"/>
        </w:rPr>
      </w:pPr>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Pr>
                <w:rFonts w:ascii="宋体" w:eastAsia="宋体" w:hAnsi="宋体" w:hint="eastAsia"/>
                <w:sz w:val="24"/>
                <w:szCs w:val="24"/>
              </w:rPr>
              <w:t>删除在某个图中的实体类，可以选择同时删除对应的底层数据集合，类必须</w:t>
            </w:r>
            <w:proofErr w:type="gramStart"/>
            <w:r>
              <w:rPr>
                <w:rFonts w:ascii="宋体" w:eastAsia="宋体" w:hAnsi="宋体" w:hint="eastAsia"/>
                <w:sz w:val="24"/>
                <w:szCs w:val="24"/>
              </w:rPr>
              <w:t>不</w:t>
            </w:r>
            <w:proofErr w:type="gramEnd"/>
            <w:r>
              <w:rPr>
                <w:rFonts w:ascii="宋体" w:eastAsia="宋体" w:hAnsi="宋体" w:hint="eastAsia"/>
                <w:sz w:val="24"/>
                <w:szCs w:val="24"/>
              </w:rPr>
              <w:t>与其他类有关系定义，否则需先解除关系。</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Default="005074EA" w:rsidP="005074EA">
            <w:pPr>
              <w:jc w:val="left"/>
              <w:rPr>
                <w:rFonts w:ascii="宋体" w:eastAsia="宋体" w:hAnsi="宋体"/>
                <w:sz w:val="24"/>
                <w:szCs w:val="24"/>
              </w:rPr>
            </w:pPr>
            <w:proofErr w:type="gramStart"/>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Pr>
                <w:rFonts w:ascii="宋体" w:eastAsia="宋体" w:hAnsi="宋体" w:hint="eastAsia"/>
                <w:sz w:val="24"/>
                <w:szCs w:val="24"/>
              </w:rPr>
              <w:t>.</w:t>
            </w:r>
            <w:r>
              <w:rPr>
                <w:rFonts w:ascii="宋体" w:eastAsia="宋体" w:hAnsi="宋体"/>
                <w:sz w:val="24"/>
                <w:szCs w:val="24"/>
              </w:rPr>
              <w:t>CKC</w:t>
            </w:r>
            <w:r w:rsidR="00920728">
              <w:rPr>
                <w:rFonts w:ascii="宋体" w:eastAsia="宋体" w:hAnsi="宋体"/>
                <w:sz w:val="24"/>
                <w:szCs w:val="24"/>
              </w:rPr>
              <w:t>Graph</w:t>
            </w:r>
            <w:r w:rsidR="00920728" w:rsidRPr="00105C8B">
              <w:rPr>
                <w:rFonts w:ascii="宋体" w:eastAsia="宋体" w:hAnsi="宋体"/>
                <w:sz w:val="24"/>
                <w:szCs w:val="24"/>
              </w:rPr>
              <w:t>.</w:t>
            </w:r>
            <w:r w:rsidR="00920728">
              <w:rPr>
                <w:rFonts w:ascii="宋体" w:eastAsia="宋体" w:hAnsi="宋体" w:hint="eastAsia"/>
                <w:sz w:val="24"/>
                <w:szCs w:val="24"/>
              </w:rPr>
              <w:t>remove</w:t>
            </w:r>
            <w:r w:rsidR="00BD3B10">
              <w:rPr>
                <w:rFonts w:ascii="宋体" w:eastAsia="宋体" w:hAnsi="宋体"/>
                <w:sz w:val="24"/>
                <w:szCs w:val="24"/>
              </w:rPr>
              <w:t>E</w:t>
            </w:r>
            <w:r w:rsidR="00BD3B10">
              <w:rPr>
                <w:rFonts w:ascii="宋体" w:eastAsia="宋体" w:hAnsi="宋体" w:hint="eastAsia"/>
                <w:sz w:val="24"/>
                <w:szCs w:val="24"/>
              </w:rPr>
              <w:t>ntity</w:t>
            </w:r>
            <w:r w:rsidR="00920728">
              <w:rPr>
                <w:rFonts w:ascii="宋体" w:eastAsia="宋体" w:hAnsi="宋体"/>
                <w:sz w:val="24"/>
                <w:szCs w:val="24"/>
              </w:rPr>
              <w:t>Class</w:t>
            </w:r>
            <w:proofErr w:type="gramEnd"/>
            <w:r w:rsidR="00920728" w:rsidRPr="00105C8B">
              <w:rPr>
                <w:rFonts w:ascii="宋体" w:eastAsia="宋体" w:hAnsi="宋体"/>
                <w:sz w:val="24"/>
                <w:szCs w:val="24"/>
              </w:rPr>
              <w:t>(</w:t>
            </w:r>
          </w:p>
          <w:p w:rsidR="00920728" w:rsidRDefault="00920728" w:rsidP="005074EA">
            <w:pPr>
              <w:ind w:firstLineChars="200" w:firstLine="480"/>
              <w:jc w:val="left"/>
              <w:rPr>
                <w:rFonts w:ascii="宋体" w:eastAsia="宋体" w:hAnsi="宋体"/>
                <w:sz w:val="24"/>
                <w:szCs w:val="24"/>
              </w:rPr>
            </w:pPr>
            <w:r>
              <w:rPr>
                <w:rFonts w:ascii="宋体" w:eastAsia="宋体" w:hAnsi="宋体" w:hint="eastAsia"/>
                <w:sz w:val="24"/>
                <w:szCs w:val="24"/>
              </w:rPr>
              <w:t>String</w:t>
            </w:r>
            <w:r>
              <w:rPr>
                <w:rFonts w:ascii="宋体" w:eastAsia="宋体" w:hAnsi="宋体"/>
                <w:sz w:val="24"/>
                <w:szCs w:val="24"/>
              </w:rPr>
              <w:t xml:space="preserve"> className,</w:t>
            </w:r>
          </w:p>
          <w:p w:rsidR="00920728" w:rsidRDefault="00920728" w:rsidP="005074EA">
            <w:pPr>
              <w:ind w:firstLineChars="200" w:firstLine="480"/>
              <w:jc w:val="left"/>
              <w:rPr>
                <w:rFonts w:ascii="宋体" w:eastAsia="宋体" w:hAnsi="宋体"/>
                <w:sz w:val="24"/>
                <w:szCs w:val="24"/>
              </w:rPr>
            </w:pPr>
            <w:r>
              <w:rPr>
                <w:rFonts w:ascii="宋体" w:eastAsia="宋体" w:hAnsi="宋体"/>
                <w:sz w:val="24"/>
                <w:szCs w:val="24"/>
              </w:rPr>
              <w:t>boolean dropCollection</w:t>
            </w:r>
          </w:p>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sz w:val="24"/>
                <w:szCs w:val="24"/>
              </w:rPr>
              <w:t xml:space="preserve">className – </w:t>
            </w:r>
            <w:r>
              <w:rPr>
                <w:rFonts w:ascii="宋体" w:eastAsia="宋体" w:hAnsi="宋体" w:hint="eastAsia"/>
                <w:sz w:val="24"/>
                <w:szCs w:val="24"/>
              </w:rPr>
              <w:t>实体类的名称</w:t>
            </w:r>
          </w:p>
          <w:p w:rsidR="00920728" w:rsidRDefault="00920728" w:rsidP="005074EA">
            <w:pPr>
              <w:jc w:val="left"/>
              <w:rPr>
                <w:rFonts w:ascii="宋体" w:eastAsia="宋体" w:hAnsi="宋体"/>
                <w:sz w:val="24"/>
                <w:szCs w:val="24"/>
              </w:rPr>
            </w:pPr>
            <w:r>
              <w:rPr>
                <w:rFonts w:ascii="宋体" w:eastAsia="宋体" w:hAnsi="宋体"/>
                <w:sz w:val="24"/>
                <w:szCs w:val="24"/>
              </w:rPr>
              <w:t xml:space="preserve">dropCollection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同时删除实体</w:t>
            </w:r>
            <w:r w:rsidR="00BD3B10">
              <w:rPr>
                <w:rFonts w:ascii="宋体" w:eastAsia="宋体" w:hAnsi="宋体" w:hint="eastAsia"/>
                <w:sz w:val="24"/>
                <w:szCs w:val="24"/>
              </w:rPr>
              <w:t>类</w:t>
            </w:r>
            <w:r>
              <w:rPr>
                <w:rFonts w:ascii="宋体" w:eastAsia="宋体" w:hAnsi="宋体" w:hint="eastAsia"/>
                <w:sz w:val="24"/>
                <w:szCs w:val="24"/>
              </w:rPr>
              <w:t>的集合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该图的schema信息</w:t>
            </w:r>
          </w:p>
          <w:p w:rsidR="00920728" w:rsidRPr="009F53DA" w:rsidRDefault="005074EA" w:rsidP="005074EA">
            <w:pPr>
              <w:jc w:val="left"/>
              <w:rPr>
                <w:rFonts w:ascii="宋体" w:eastAsia="宋体" w:hAnsi="宋体"/>
                <w:sz w:val="24"/>
                <w:szCs w:val="24"/>
              </w:rPr>
            </w:pPr>
            <w:r>
              <w:rPr>
                <w:rFonts w:ascii="宋体" w:eastAsia="宋体" w:hAnsi="宋体"/>
                <w:sz w:val="24"/>
                <w:szCs w:val="24"/>
              </w:rPr>
              <w:t>CKC</w:t>
            </w:r>
            <w:r w:rsidR="00920728">
              <w:rPr>
                <w:rFonts w:ascii="宋体" w:eastAsia="宋体" w:hAnsi="宋体"/>
                <w:sz w:val="24"/>
                <w:szCs w:val="24"/>
              </w:rPr>
              <w:t>G</w:t>
            </w:r>
            <w:r w:rsidR="00920728">
              <w:rPr>
                <w:rFonts w:ascii="宋体" w:eastAsia="宋体" w:hAnsi="宋体" w:hint="eastAsia"/>
                <w:sz w:val="24"/>
                <w:szCs w:val="24"/>
              </w:rPr>
              <w:t>raph</w:t>
            </w:r>
            <w:r w:rsidR="00920728">
              <w:rPr>
                <w:rFonts w:ascii="宋体" w:eastAsia="宋体" w:hAnsi="宋体"/>
                <w:sz w:val="24"/>
                <w:szCs w:val="24"/>
              </w:rPr>
              <w:t>Schema</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920728" w:rsidRPr="00473EF7" w:rsidRDefault="00920728" w:rsidP="00920728">
      <w:pPr>
        <w:spacing w:line="360" w:lineRule="auto"/>
        <w:jc w:val="left"/>
        <w:rPr>
          <w:rFonts w:ascii="宋体" w:eastAsia="宋体" w:hAnsi="宋体"/>
          <w:sz w:val="24"/>
          <w:szCs w:val="24"/>
        </w:rPr>
      </w:pPr>
    </w:p>
    <w:p w:rsidR="00920728" w:rsidRPr="007A20F0" w:rsidRDefault="00920728" w:rsidP="00920728">
      <w:pPr>
        <w:spacing w:line="360" w:lineRule="auto"/>
        <w:jc w:val="left"/>
        <w:rPr>
          <w:rFonts w:ascii="宋体" w:eastAsia="宋体" w:hAnsi="宋体"/>
          <w:sz w:val="24"/>
          <w:szCs w:val="24"/>
        </w:rPr>
      </w:pPr>
    </w:p>
    <w:p w:rsidR="00332EBC" w:rsidRDefault="00332EBC" w:rsidP="00231688">
      <w:pPr>
        <w:pStyle w:val="4"/>
        <w:numPr>
          <w:ilvl w:val="0"/>
          <w:numId w:val="12"/>
        </w:numPr>
      </w:pPr>
      <w:bookmarkStart w:id="83" w:name="_Toc37157515"/>
      <w:r>
        <w:rPr>
          <w:rFonts w:hint="eastAsia"/>
        </w:rPr>
        <w:lastRenderedPageBreak/>
        <w:t>删除事件类</w:t>
      </w:r>
      <w:bookmarkEnd w:id="83"/>
    </w:p>
    <w:p w:rsid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BD3B10" w:rsidTr="00E93B33">
        <w:tc>
          <w:tcPr>
            <w:tcW w:w="993" w:type="dxa"/>
          </w:tcPr>
          <w:p w:rsidR="00BD3B10" w:rsidRPr="009F53DA" w:rsidRDefault="00BD3B10"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删除在某个图中的事件类，可以选择同时删除对应的底层数据集合，类不能与其他类有关系定义，否则需先解除关系。</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BD3B10" w:rsidRPr="009F53DA" w:rsidRDefault="00BD3B10"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DELETE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event-c</w:t>
            </w:r>
            <w:r>
              <w:rPr>
                <w:rFonts w:ascii="宋体" w:eastAsia="宋体" w:hAnsi="宋体"/>
                <w:sz w:val="24"/>
                <w:szCs w:val="24"/>
              </w:rPr>
              <w:t>lass</w:t>
            </w:r>
            <w:r>
              <w:rPr>
                <w:rFonts w:ascii="宋体" w:eastAsia="宋体" w:hAnsi="宋体" w:hint="eastAsia"/>
                <w:sz w:val="24"/>
                <w:szCs w:val="24"/>
              </w:rPr>
              <w:t>/{</w:t>
            </w:r>
            <w:r>
              <w:rPr>
                <w:rFonts w:ascii="宋体" w:eastAsia="宋体" w:hAnsi="宋体"/>
                <w:sz w:val="24"/>
                <w:szCs w:val="24"/>
              </w:rPr>
              <w:t>className</w:t>
            </w:r>
            <w:r>
              <w:rPr>
                <w:rFonts w:ascii="宋体" w:eastAsia="宋体" w:hAnsi="宋体" w:hint="eastAsia"/>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BD3B10" w:rsidRDefault="00BD3B10" w:rsidP="00E93B33">
            <w:pPr>
              <w:jc w:val="left"/>
              <w:rPr>
                <w:rFonts w:ascii="Calibri Light" w:eastAsia="宋体" w:hAnsi="Calibri Light" w:cs="Calibri Light"/>
                <w:sz w:val="24"/>
                <w:szCs w:val="24"/>
              </w:rPr>
            </w:pPr>
            <w:r>
              <w:rPr>
                <w:rFonts w:ascii="宋体" w:eastAsia="宋体" w:hAnsi="宋体" w:cs="Calibri Light"/>
                <w:sz w:val="24"/>
                <w:szCs w:val="24"/>
              </w:rPr>
              <w:t>class</w:t>
            </w:r>
            <w:r w:rsidRPr="007875E9">
              <w:rPr>
                <w:rFonts w:ascii="宋体" w:eastAsia="宋体" w:hAnsi="宋体" w:cs="Calibri Light"/>
                <w:sz w:val="24"/>
                <w:szCs w:val="24"/>
              </w:rPr>
              <w:t>Name</w:t>
            </w:r>
            <w:r>
              <w:rPr>
                <w:rFonts w:ascii="Calibri Light" w:eastAsia="宋体" w:hAnsi="Calibri Light" w:cs="Calibri Light" w:hint="eastAsia"/>
                <w:sz w:val="24"/>
                <w:szCs w:val="24"/>
              </w:rPr>
              <w:t>：事件类的名称</w:t>
            </w:r>
          </w:p>
          <w:p w:rsidR="00BD3B10" w:rsidRDefault="00BD3B10" w:rsidP="00E93B33">
            <w:pPr>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d</w:t>
            </w:r>
            <w:r>
              <w:rPr>
                <w:rFonts w:ascii="宋体" w:eastAsia="宋体" w:hAnsi="宋体"/>
                <w:sz w:val="24"/>
                <w:szCs w:val="24"/>
              </w:rPr>
              <w:t>ropCollection</w:t>
            </w:r>
            <w:r>
              <w:rPr>
                <w:rFonts w:ascii="宋体" w:eastAsia="宋体" w:hAnsi="宋体" w:hint="eastAsia"/>
                <w:sz w:val="24"/>
                <w:szCs w:val="24"/>
              </w:rPr>
              <w:t>=</w:t>
            </w:r>
            <w:r>
              <w:rPr>
                <w:rFonts w:ascii="宋体" w:eastAsia="宋体" w:hAnsi="宋体"/>
                <w:sz w:val="24"/>
                <w:szCs w:val="24"/>
              </w:rPr>
              <w:t>true</w:t>
            </w:r>
            <w:r>
              <w:rPr>
                <w:rFonts w:ascii="宋体" w:eastAsia="宋体" w:hAnsi="宋体" w:hint="eastAsia"/>
                <w:sz w:val="24"/>
                <w:szCs w:val="24"/>
              </w:rPr>
              <w:t>：同时删除事件的集合</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D3B10" w:rsidRPr="00C325F4"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p>
          <w:p w:rsidR="00BD3B10" w:rsidRDefault="00BD3B10" w:rsidP="00E93B33">
            <w:pPr>
              <w:ind w:left="42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G</w:t>
            </w:r>
            <w:r>
              <w:rPr>
                <w:rFonts w:ascii="Calibri Light" w:eastAsia="宋体" w:hAnsi="Calibri Light" w:cs="Calibri Light" w:hint="eastAsia"/>
                <w:sz w:val="24"/>
                <w:szCs w:val="24"/>
              </w:rPr>
              <w:t>raph</w:t>
            </w:r>
            <w:r>
              <w:rPr>
                <w:rFonts w:ascii="Calibri Light" w:eastAsia="宋体" w:hAnsi="Calibri Light" w:cs="Calibri Light"/>
                <w:sz w:val="24"/>
                <w:szCs w:val="24"/>
              </w:rPr>
              <w:t xml:space="preserve"> S</w:t>
            </w:r>
            <w:r>
              <w:rPr>
                <w:rFonts w:ascii="Calibri Light" w:eastAsia="宋体" w:hAnsi="Calibri Light" w:cs="Calibri Light" w:hint="eastAsia"/>
                <w:sz w:val="24"/>
                <w:szCs w:val="24"/>
              </w:rPr>
              <w:t>chema</w:t>
            </w:r>
          </w:p>
          <w:p w:rsidR="00BD3B10" w:rsidRPr="00C325F4" w:rsidRDefault="00BD3B10" w:rsidP="00E93B33">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sidR="00457EC7">
              <w:rPr>
                <w:rFonts w:ascii="Calibri Light" w:eastAsia="宋体" w:hAnsi="Calibri Light" w:cs="Calibri Light"/>
                <w:sz w:val="24"/>
                <w:szCs w:val="24"/>
              </w:rPr>
              <w:t xml:space="preserve"> event</w:t>
            </w:r>
            <w:r>
              <w:rPr>
                <w:rFonts w:ascii="Calibri Light" w:eastAsia="宋体" w:hAnsi="Calibri Light" w:cs="Calibri Light"/>
                <w:sz w:val="24"/>
                <w:szCs w:val="24"/>
              </w:rPr>
              <w:t xml:space="preserve"> class</w:t>
            </w:r>
            <w:r>
              <w:rPr>
                <w:rFonts w:ascii="Calibri Light" w:eastAsia="宋体" w:hAnsi="Calibri Light" w:cs="Calibri Light" w:hint="eastAsia"/>
                <w:sz w:val="24"/>
                <w:szCs w:val="24"/>
              </w:rPr>
              <w:t xml:space="preserve"> removed</w:t>
            </w:r>
            <w:r w:rsidRPr="00C325F4">
              <w:rPr>
                <w:rFonts w:ascii="Calibri Light" w:eastAsia="宋体" w:hAnsi="Calibri Light" w:cs="Calibri Light"/>
                <w:sz w:val="24"/>
                <w:szCs w:val="24"/>
              </w:rPr>
              <w:t>”</w:t>
            </w:r>
          </w:p>
          <w:p w:rsidR="00BD3B10" w:rsidRPr="00C325F4" w:rsidRDefault="00BD3B10"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D3B10" w:rsidRPr="00BD3B10" w:rsidRDefault="00BD3B10" w:rsidP="00BD3B10">
      <w:pPr>
        <w:spacing w:line="360" w:lineRule="auto"/>
        <w:jc w:val="left"/>
        <w:rPr>
          <w:rFonts w:ascii="宋体" w:eastAsia="宋体" w:hAnsi="宋体"/>
          <w:sz w:val="24"/>
          <w:szCs w:val="24"/>
        </w:rPr>
      </w:pPr>
    </w:p>
    <w:p w:rsidR="00332EBC" w:rsidRDefault="00332EBC" w:rsidP="00231688">
      <w:pPr>
        <w:pStyle w:val="a3"/>
        <w:numPr>
          <w:ilvl w:val="1"/>
          <w:numId w:val="10"/>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D3B10" w:rsidTr="00E93B33">
        <w:tc>
          <w:tcPr>
            <w:tcW w:w="993" w:type="dxa"/>
          </w:tcPr>
          <w:p w:rsidR="00BD3B10" w:rsidRPr="009F53DA" w:rsidRDefault="00BD3B10"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D3B10" w:rsidRPr="009F53DA" w:rsidRDefault="00BD3B10" w:rsidP="00E93B33">
            <w:pPr>
              <w:jc w:val="left"/>
              <w:rPr>
                <w:rFonts w:ascii="宋体" w:eastAsia="宋体" w:hAnsi="宋体"/>
                <w:sz w:val="24"/>
                <w:szCs w:val="24"/>
              </w:rPr>
            </w:pPr>
            <w:r>
              <w:rPr>
                <w:rFonts w:ascii="宋体" w:eastAsia="宋体" w:hAnsi="宋体" w:hint="eastAsia"/>
                <w:sz w:val="24"/>
                <w:szCs w:val="24"/>
              </w:rPr>
              <w:t>删除在某个图中的事件类，可以选择同时删除对应的底层数据集合，类必须</w:t>
            </w:r>
            <w:proofErr w:type="gramStart"/>
            <w:r>
              <w:rPr>
                <w:rFonts w:ascii="宋体" w:eastAsia="宋体" w:hAnsi="宋体" w:hint="eastAsia"/>
                <w:sz w:val="24"/>
                <w:szCs w:val="24"/>
              </w:rPr>
              <w:t>不</w:t>
            </w:r>
            <w:proofErr w:type="gramEnd"/>
            <w:r>
              <w:rPr>
                <w:rFonts w:ascii="宋体" w:eastAsia="宋体" w:hAnsi="宋体" w:hint="eastAsia"/>
                <w:sz w:val="24"/>
                <w:szCs w:val="24"/>
              </w:rPr>
              <w:t>与其他类有关系定义，否则需先解除关系。</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BD3B10" w:rsidRDefault="00BD3B10"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hint="eastAsia"/>
                <w:sz w:val="24"/>
                <w:szCs w:val="24"/>
              </w:rPr>
              <w:t>.</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remove</w:t>
            </w:r>
            <w:r>
              <w:rPr>
                <w:rFonts w:ascii="宋体" w:eastAsia="宋体" w:hAnsi="宋体"/>
                <w:sz w:val="24"/>
                <w:szCs w:val="24"/>
              </w:rPr>
              <w:t>E</w:t>
            </w:r>
            <w:r>
              <w:rPr>
                <w:rFonts w:ascii="宋体" w:eastAsia="宋体" w:hAnsi="宋体" w:hint="eastAsia"/>
                <w:sz w:val="24"/>
                <w:szCs w:val="24"/>
              </w:rPr>
              <w:t>vent</w:t>
            </w:r>
            <w:r>
              <w:rPr>
                <w:rFonts w:ascii="宋体" w:eastAsia="宋体" w:hAnsi="宋体"/>
                <w:sz w:val="24"/>
                <w:szCs w:val="24"/>
              </w:rPr>
              <w:t>Class</w:t>
            </w:r>
            <w:proofErr w:type="gramEnd"/>
            <w:r w:rsidRPr="00105C8B">
              <w:rPr>
                <w:rFonts w:ascii="宋体" w:eastAsia="宋体" w:hAnsi="宋体"/>
                <w:sz w:val="24"/>
                <w:szCs w:val="24"/>
              </w:rPr>
              <w:t>(</w:t>
            </w:r>
          </w:p>
          <w:p w:rsidR="00BD3B10" w:rsidRDefault="00BD3B10" w:rsidP="00E93B33">
            <w:pPr>
              <w:ind w:firstLineChars="200" w:firstLine="480"/>
              <w:jc w:val="left"/>
              <w:rPr>
                <w:rFonts w:ascii="宋体" w:eastAsia="宋体" w:hAnsi="宋体"/>
                <w:sz w:val="24"/>
                <w:szCs w:val="24"/>
              </w:rPr>
            </w:pPr>
            <w:r>
              <w:rPr>
                <w:rFonts w:ascii="宋体" w:eastAsia="宋体" w:hAnsi="宋体" w:hint="eastAsia"/>
                <w:sz w:val="24"/>
                <w:szCs w:val="24"/>
              </w:rPr>
              <w:t>String</w:t>
            </w:r>
            <w:r>
              <w:rPr>
                <w:rFonts w:ascii="宋体" w:eastAsia="宋体" w:hAnsi="宋体"/>
                <w:sz w:val="24"/>
                <w:szCs w:val="24"/>
              </w:rPr>
              <w:t xml:space="preserve"> className,</w:t>
            </w:r>
          </w:p>
          <w:p w:rsidR="00BD3B10" w:rsidRDefault="00BD3B10" w:rsidP="00E93B33">
            <w:pPr>
              <w:ind w:firstLineChars="200" w:firstLine="480"/>
              <w:jc w:val="left"/>
              <w:rPr>
                <w:rFonts w:ascii="宋体" w:eastAsia="宋体" w:hAnsi="宋体"/>
                <w:sz w:val="24"/>
                <w:szCs w:val="24"/>
              </w:rPr>
            </w:pPr>
            <w:r>
              <w:rPr>
                <w:rFonts w:ascii="宋体" w:eastAsia="宋体" w:hAnsi="宋体"/>
                <w:sz w:val="24"/>
                <w:szCs w:val="24"/>
              </w:rPr>
              <w:t>boolean dropCollection</w:t>
            </w:r>
          </w:p>
          <w:p w:rsidR="00BD3B10" w:rsidRPr="009F53DA" w:rsidRDefault="00BD3B10" w:rsidP="00E93B33">
            <w:pPr>
              <w:jc w:val="left"/>
              <w:rPr>
                <w:rFonts w:ascii="宋体" w:eastAsia="宋体" w:hAnsi="宋体"/>
                <w:sz w:val="24"/>
                <w:szCs w:val="24"/>
              </w:rPr>
            </w:pPr>
            <w:r w:rsidRPr="00105C8B">
              <w:rPr>
                <w:rFonts w:ascii="宋体" w:eastAsia="宋体" w:hAnsi="宋体"/>
                <w:sz w:val="24"/>
                <w:szCs w:val="24"/>
              </w:rPr>
              <w:t>)</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BD3B10" w:rsidRDefault="00BD3B10" w:rsidP="00E93B33">
            <w:pPr>
              <w:jc w:val="left"/>
              <w:rPr>
                <w:rFonts w:ascii="宋体" w:eastAsia="宋体" w:hAnsi="宋体"/>
                <w:sz w:val="24"/>
                <w:szCs w:val="24"/>
              </w:rPr>
            </w:pPr>
            <w:r>
              <w:rPr>
                <w:rFonts w:ascii="宋体" w:eastAsia="宋体" w:hAnsi="宋体"/>
                <w:sz w:val="24"/>
                <w:szCs w:val="24"/>
              </w:rPr>
              <w:t xml:space="preserve">className – </w:t>
            </w:r>
            <w:r>
              <w:rPr>
                <w:rFonts w:ascii="宋体" w:eastAsia="宋体" w:hAnsi="宋体" w:hint="eastAsia"/>
                <w:sz w:val="24"/>
                <w:szCs w:val="24"/>
              </w:rPr>
              <w:t>事件类的名称</w:t>
            </w:r>
          </w:p>
          <w:p w:rsidR="00BD3B10" w:rsidRDefault="00BD3B10" w:rsidP="00E93B33">
            <w:pPr>
              <w:jc w:val="left"/>
              <w:rPr>
                <w:rFonts w:ascii="宋体" w:eastAsia="宋体" w:hAnsi="宋体"/>
                <w:sz w:val="24"/>
                <w:szCs w:val="24"/>
              </w:rPr>
            </w:pPr>
            <w:r>
              <w:rPr>
                <w:rFonts w:ascii="宋体" w:eastAsia="宋体" w:hAnsi="宋体"/>
                <w:sz w:val="24"/>
                <w:szCs w:val="24"/>
              </w:rPr>
              <w:t xml:space="preserve">dropCollection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同时删除事件类的集合</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该图的schema信息</w:t>
            </w:r>
          </w:p>
          <w:p w:rsidR="00BD3B10" w:rsidRPr="009F53DA" w:rsidRDefault="00BD3B10" w:rsidP="00E93B33">
            <w:pPr>
              <w:jc w:val="left"/>
              <w:rPr>
                <w:rFonts w:ascii="宋体" w:eastAsia="宋体" w:hAnsi="宋体"/>
                <w:sz w:val="24"/>
                <w:szCs w:val="24"/>
              </w:rPr>
            </w:pPr>
            <w:r>
              <w:rPr>
                <w:rFonts w:ascii="宋体" w:eastAsia="宋体" w:hAnsi="宋体"/>
                <w:sz w:val="24"/>
                <w:szCs w:val="24"/>
              </w:rPr>
              <w:t>CKCG</w:t>
            </w:r>
            <w:r>
              <w:rPr>
                <w:rFonts w:ascii="宋体" w:eastAsia="宋体" w:hAnsi="宋体" w:hint="eastAsia"/>
                <w:sz w:val="24"/>
                <w:szCs w:val="24"/>
              </w:rPr>
              <w:t>raph</w:t>
            </w:r>
            <w:r>
              <w:rPr>
                <w:rFonts w:ascii="宋体" w:eastAsia="宋体" w:hAnsi="宋体"/>
                <w:sz w:val="24"/>
                <w:szCs w:val="24"/>
              </w:rPr>
              <w:t>Schema</w:t>
            </w:r>
          </w:p>
        </w:tc>
      </w:tr>
      <w:tr w:rsidR="00BD3B10" w:rsidTr="00E93B33">
        <w:tc>
          <w:tcPr>
            <w:tcW w:w="993" w:type="dxa"/>
          </w:tcPr>
          <w:p w:rsidR="00BD3B10" w:rsidRDefault="00BD3B10"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BD3B10" w:rsidRPr="009F53DA" w:rsidRDefault="00BD3B10"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332EBC" w:rsidRPr="00332EBC" w:rsidRDefault="00332EBC" w:rsidP="00332EBC"/>
    <w:p w:rsidR="00920728" w:rsidRDefault="00920728" w:rsidP="00231688">
      <w:pPr>
        <w:pStyle w:val="4"/>
        <w:numPr>
          <w:ilvl w:val="0"/>
          <w:numId w:val="12"/>
        </w:numPr>
      </w:pPr>
      <w:bookmarkStart w:id="84" w:name="_Toc37157516"/>
      <w:r w:rsidRPr="00105C8B">
        <w:rPr>
          <w:rFonts w:hint="eastAsia"/>
        </w:rPr>
        <w:t>删除关系</w:t>
      </w:r>
      <w:r>
        <w:rPr>
          <w:rFonts w:hint="eastAsia"/>
        </w:rPr>
        <w:t>类</w:t>
      </w:r>
      <w:bookmarkEnd w:id="84"/>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删除在某个图中的一个关系类的定义，可以选择同时删除对应的底层数据集合，删除关系类不影响所连接的实体或事件类及其实例。</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DELETE </w:t>
            </w:r>
            <w:r w:rsidRPr="00105C8B">
              <w:rPr>
                <w:rFonts w:ascii="宋体" w:eastAsia="宋体" w:hAnsi="宋体"/>
                <w:sz w:val="24"/>
                <w:szCs w:val="24"/>
              </w:rPr>
              <w:t>/_api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w:t>
            </w:r>
            <w:r>
              <w:rPr>
                <w:rFonts w:ascii="宋体" w:eastAsia="宋体" w:hAnsi="宋体" w:hint="eastAsia"/>
                <w:sz w:val="24"/>
                <w:szCs w:val="24"/>
              </w:rPr>
              <w:lastRenderedPageBreak/>
              <w:t>class/{relation</w:t>
            </w:r>
            <w:r>
              <w:rPr>
                <w:rFonts w:ascii="宋体" w:eastAsia="宋体" w:hAnsi="宋体"/>
                <w:sz w:val="24"/>
                <w:szCs w:val="24"/>
              </w:rPr>
              <w:t>ClassName</w:t>
            </w:r>
            <w:r>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920728" w:rsidRDefault="00920728" w:rsidP="005074EA">
            <w:pPr>
              <w:jc w:val="left"/>
              <w:rPr>
                <w:rFonts w:ascii="Calibri Light" w:eastAsia="宋体" w:hAnsi="Calibri Light" w:cs="Calibri Light"/>
                <w:sz w:val="24"/>
                <w:szCs w:val="24"/>
              </w:rPr>
            </w:pPr>
            <w:r>
              <w:rPr>
                <w:rFonts w:ascii="宋体" w:eastAsia="宋体" w:hAnsi="宋体" w:cs="Calibri Light" w:hint="eastAsia"/>
                <w:sz w:val="24"/>
                <w:szCs w:val="24"/>
              </w:rPr>
              <w:t>relation</w:t>
            </w:r>
            <w:r>
              <w:rPr>
                <w:rFonts w:ascii="宋体" w:eastAsia="宋体" w:hAnsi="宋体" w:cs="Calibri Light"/>
                <w:sz w:val="24"/>
                <w:szCs w:val="24"/>
              </w:rPr>
              <w:t>Class</w:t>
            </w:r>
            <w:r w:rsidRPr="007875E9">
              <w:rPr>
                <w:rFonts w:ascii="宋体" w:eastAsia="宋体" w:hAnsi="宋体" w:cs="Calibri Light"/>
                <w:sz w:val="24"/>
                <w:szCs w:val="24"/>
              </w:rPr>
              <w:t>Name</w:t>
            </w:r>
            <w:r>
              <w:rPr>
                <w:rFonts w:ascii="Calibri Light" w:eastAsia="宋体" w:hAnsi="Calibri Light" w:cs="Calibri Light" w:hint="eastAsia"/>
                <w:sz w:val="24"/>
                <w:szCs w:val="24"/>
              </w:rPr>
              <w:t>：关系类的名称</w:t>
            </w:r>
          </w:p>
          <w:p w:rsidR="00920728" w:rsidRDefault="00920728" w:rsidP="005074EA">
            <w:pPr>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d</w:t>
            </w:r>
            <w:r>
              <w:rPr>
                <w:rFonts w:ascii="宋体" w:eastAsia="宋体" w:hAnsi="宋体"/>
                <w:sz w:val="24"/>
                <w:szCs w:val="24"/>
              </w:rPr>
              <w:t>ropCollection</w:t>
            </w:r>
            <w:r>
              <w:rPr>
                <w:rFonts w:ascii="宋体" w:eastAsia="宋体" w:hAnsi="宋体" w:hint="eastAsia"/>
                <w:sz w:val="24"/>
                <w:szCs w:val="24"/>
              </w:rPr>
              <w:t>=</w:t>
            </w:r>
            <w:r>
              <w:rPr>
                <w:rFonts w:ascii="宋体" w:eastAsia="宋体" w:hAnsi="宋体"/>
                <w:sz w:val="24"/>
                <w:szCs w:val="24"/>
              </w:rPr>
              <w:t>true</w:t>
            </w:r>
            <w:r>
              <w:rPr>
                <w:rFonts w:ascii="宋体" w:eastAsia="宋体" w:hAnsi="宋体" w:hint="eastAsia"/>
                <w:sz w:val="24"/>
                <w:szCs w:val="24"/>
              </w:rPr>
              <w:t>：同时删除关系的数据集合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p>
          <w:p w:rsidR="00BD3B10" w:rsidRDefault="00BD3B10" w:rsidP="005074EA">
            <w:pPr>
              <w:ind w:left="42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G</w:t>
            </w:r>
            <w:r>
              <w:rPr>
                <w:rFonts w:ascii="Calibri Light" w:eastAsia="宋体" w:hAnsi="Calibri Light" w:cs="Calibri Light" w:hint="eastAsia"/>
                <w:sz w:val="24"/>
                <w:szCs w:val="24"/>
              </w:rPr>
              <w:t>raph</w:t>
            </w:r>
            <w:r>
              <w:rPr>
                <w:rFonts w:ascii="Calibri Light" w:eastAsia="宋体" w:hAnsi="Calibri Light" w:cs="Calibri Light"/>
                <w:sz w:val="24"/>
                <w:szCs w:val="24"/>
              </w:rPr>
              <w:t xml:space="preserve"> S</w:t>
            </w:r>
            <w:r>
              <w:rPr>
                <w:rFonts w:ascii="Calibri Light" w:eastAsia="宋体" w:hAnsi="Calibri Light" w:cs="Calibri Light" w:hint="eastAsia"/>
                <w:sz w:val="24"/>
                <w:szCs w:val="24"/>
              </w:rPr>
              <w:t>chema</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relation</w:t>
            </w:r>
            <w:r>
              <w:rPr>
                <w:rFonts w:ascii="Calibri Light" w:eastAsia="宋体" w:hAnsi="Calibri Light" w:cs="Calibri Light"/>
                <w:sz w:val="24"/>
                <w:szCs w:val="24"/>
              </w:rPr>
              <w:t xml:space="preserve"> class</w:t>
            </w:r>
            <w:r w:rsidRPr="00C325F4">
              <w:rPr>
                <w:rFonts w:ascii="Calibri Light" w:eastAsia="宋体" w:hAnsi="Calibri Light" w:cs="Calibri Light"/>
                <w:sz w:val="24"/>
                <w:szCs w:val="24"/>
              </w:rPr>
              <w:t xml:space="preserve"> </w:t>
            </w:r>
            <w:r>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920728" w:rsidRPr="00812F0F" w:rsidRDefault="00920728" w:rsidP="00920728">
      <w:pPr>
        <w:spacing w:line="360" w:lineRule="auto"/>
        <w:jc w:val="left"/>
        <w:rPr>
          <w:rFonts w:ascii="宋体" w:eastAsia="宋体" w:hAnsi="宋体"/>
          <w:sz w:val="24"/>
          <w:szCs w:val="24"/>
        </w:rPr>
      </w:pPr>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Pr>
                <w:rFonts w:ascii="宋体" w:eastAsia="宋体" w:hAnsi="宋体" w:hint="eastAsia"/>
                <w:sz w:val="24"/>
                <w:szCs w:val="24"/>
              </w:rPr>
              <w:t>删除在某个图中的一个关系类的定义，可以选择同时删除对应的底层数据集合，删除关系类不影响所连接的实体或事件类及其实例。</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Default="005074EA" w:rsidP="005074EA">
            <w:pPr>
              <w:jc w:val="left"/>
              <w:rPr>
                <w:rFonts w:ascii="宋体" w:eastAsia="宋体" w:hAnsi="宋体"/>
                <w:sz w:val="24"/>
                <w:szCs w:val="24"/>
              </w:rPr>
            </w:pPr>
            <w:proofErr w:type="gramStart"/>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Pr>
                <w:rFonts w:ascii="宋体" w:eastAsia="宋体" w:hAnsi="宋体"/>
                <w:sz w:val="24"/>
                <w:szCs w:val="24"/>
              </w:rPr>
              <w:t>.</w:t>
            </w:r>
            <w:r>
              <w:rPr>
                <w:rFonts w:ascii="宋体" w:eastAsia="宋体" w:hAnsi="宋体"/>
                <w:sz w:val="24"/>
                <w:szCs w:val="24"/>
              </w:rPr>
              <w:t>CKC</w:t>
            </w:r>
            <w:r w:rsidR="00920728">
              <w:rPr>
                <w:rFonts w:ascii="宋体" w:eastAsia="宋体" w:hAnsi="宋体"/>
                <w:sz w:val="24"/>
                <w:szCs w:val="24"/>
              </w:rPr>
              <w:t>Graph</w:t>
            </w:r>
            <w:r w:rsidR="00920728" w:rsidRPr="00105C8B">
              <w:rPr>
                <w:rFonts w:ascii="宋体" w:eastAsia="宋体" w:hAnsi="宋体"/>
                <w:sz w:val="24"/>
                <w:szCs w:val="24"/>
              </w:rPr>
              <w:t>.</w:t>
            </w:r>
            <w:r w:rsidR="00920728">
              <w:rPr>
                <w:rFonts w:ascii="宋体" w:eastAsia="宋体" w:hAnsi="宋体" w:hint="eastAsia"/>
                <w:sz w:val="24"/>
                <w:szCs w:val="24"/>
              </w:rPr>
              <w:t>remove</w:t>
            </w:r>
            <w:r w:rsidR="00920728">
              <w:rPr>
                <w:rFonts w:ascii="宋体" w:eastAsia="宋体" w:hAnsi="宋体"/>
                <w:sz w:val="24"/>
                <w:szCs w:val="24"/>
              </w:rPr>
              <w:t>RelationClass</w:t>
            </w:r>
            <w:proofErr w:type="gramEnd"/>
            <w:r w:rsidR="00920728" w:rsidRPr="00105C8B">
              <w:rPr>
                <w:rFonts w:ascii="宋体" w:eastAsia="宋体" w:hAnsi="宋体"/>
                <w:sz w:val="24"/>
                <w:szCs w:val="24"/>
              </w:rPr>
              <w:t>(</w:t>
            </w:r>
          </w:p>
          <w:p w:rsidR="00920728" w:rsidRDefault="00920728" w:rsidP="005074EA">
            <w:pPr>
              <w:ind w:firstLineChars="200" w:firstLine="480"/>
              <w:jc w:val="left"/>
              <w:rPr>
                <w:rFonts w:ascii="宋体" w:eastAsia="宋体" w:hAnsi="宋体"/>
                <w:sz w:val="24"/>
                <w:szCs w:val="24"/>
              </w:rPr>
            </w:pPr>
            <w:r>
              <w:rPr>
                <w:rFonts w:ascii="宋体" w:eastAsia="宋体" w:hAnsi="宋体" w:hint="eastAsia"/>
                <w:sz w:val="24"/>
                <w:szCs w:val="24"/>
              </w:rPr>
              <w:t>String</w:t>
            </w:r>
            <w:r>
              <w:rPr>
                <w:rFonts w:ascii="宋体" w:eastAsia="宋体" w:hAnsi="宋体"/>
                <w:sz w:val="24"/>
                <w:szCs w:val="24"/>
              </w:rPr>
              <w:t xml:space="preserve"> relationClassName,</w:t>
            </w:r>
          </w:p>
          <w:p w:rsidR="00920728" w:rsidRDefault="00920728" w:rsidP="005074EA">
            <w:pPr>
              <w:ind w:firstLineChars="200" w:firstLine="480"/>
              <w:jc w:val="left"/>
              <w:rPr>
                <w:rFonts w:ascii="宋体" w:eastAsia="宋体" w:hAnsi="宋体"/>
                <w:sz w:val="24"/>
                <w:szCs w:val="24"/>
              </w:rPr>
            </w:pPr>
            <w:r>
              <w:rPr>
                <w:rFonts w:ascii="宋体" w:eastAsia="宋体" w:hAnsi="宋体"/>
                <w:sz w:val="24"/>
                <w:szCs w:val="24"/>
              </w:rPr>
              <w:t>boolean dropCollection</w:t>
            </w:r>
          </w:p>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sz w:val="24"/>
                <w:szCs w:val="24"/>
              </w:rPr>
              <w:t>relationClassName –</w:t>
            </w:r>
            <w:r>
              <w:rPr>
                <w:rFonts w:ascii="宋体" w:eastAsia="宋体" w:hAnsi="宋体" w:hint="eastAsia"/>
                <w:sz w:val="24"/>
                <w:szCs w:val="24"/>
              </w:rPr>
              <w:t>关系类的名称</w:t>
            </w:r>
          </w:p>
          <w:p w:rsidR="00920728" w:rsidRDefault="00920728" w:rsidP="005074EA">
            <w:pPr>
              <w:jc w:val="left"/>
              <w:rPr>
                <w:rFonts w:ascii="宋体" w:eastAsia="宋体" w:hAnsi="宋体"/>
                <w:sz w:val="24"/>
                <w:szCs w:val="24"/>
              </w:rPr>
            </w:pPr>
            <w:r>
              <w:rPr>
                <w:rFonts w:ascii="宋体" w:eastAsia="宋体" w:hAnsi="宋体"/>
                <w:sz w:val="24"/>
                <w:szCs w:val="24"/>
              </w:rPr>
              <w:t xml:space="preserve">dropCollection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同时删除关系的数据集合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该图的更新schema信息</w:t>
            </w:r>
          </w:p>
          <w:p w:rsidR="00920728" w:rsidRPr="009F53DA" w:rsidRDefault="005074EA" w:rsidP="005074EA">
            <w:pPr>
              <w:jc w:val="left"/>
              <w:rPr>
                <w:rFonts w:ascii="宋体" w:eastAsia="宋体" w:hAnsi="宋体"/>
                <w:sz w:val="24"/>
                <w:szCs w:val="24"/>
              </w:rPr>
            </w:pPr>
            <w:r>
              <w:rPr>
                <w:rFonts w:ascii="宋体" w:eastAsia="宋体" w:hAnsi="宋体"/>
                <w:sz w:val="24"/>
                <w:szCs w:val="24"/>
              </w:rPr>
              <w:t>CKC</w:t>
            </w:r>
            <w:r w:rsidR="00920728">
              <w:rPr>
                <w:rFonts w:ascii="宋体" w:eastAsia="宋体" w:hAnsi="宋体"/>
                <w:sz w:val="24"/>
                <w:szCs w:val="24"/>
              </w:rPr>
              <w:t>G</w:t>
            </w:r>
            <w:r w:rsidR="00920728">
              <w:rPr>
                <w:rFonts w:ascii="宋体" w:eastAsia="宋体" w:hAnsi="宋体" w:hint="eastAsia"/>
                <w:sz w:val="24"/>
                <w:szCs w:val="24"/>
              </w:rPr>
              <w:t>raph</w:t>
            </w:r>
            <w:r w:rsidR="00920728">
              <w:rPr>
                <w:rFonts w:ascii="宋体" w:eastAsia="宋体" w:hAnsi="宋体"/>
                <w:sz w:val="24"/>
                <w:szCs w:val="24"/>
              </w:rPr>
              <w:t>Schema</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920728" w:rsidRDefault="00920728" w:rsidP="00920728">
      <w:pPr>
        <w:spacing w:line="360" w:lineRule="auto"/>
        <w:jc w:val="left"/>
        <w:rPr>
          <w:rFonts w:ascii="宋体" w:eastAsia="宋体" w:hAnsi="宋体"/>
          <w:sz w:val="24"/>
          <w:szCs w:val="24"/>
        </w:rPr>
      </w:pPr>
    </w:p>
    <w:p w:rsidR="00920728" w:rsidRPr="00C539F8" w:rsidRDefault="00920728" w:rsidP="00231688">
      <w:pPr>
        <w:pStyle w:val="3"/>
        <w:numPr>
          <w:ilvl w:val="2"/>
          <w:numId w:val="7"/>
        </w:numPr>
      </w:pPr>
      <w:bookmarkStart w:id="85" w:name="_Toc37157517"/>
      <w:r>
        <w:rPr>
          <w:rFonts w:hint="eastAsia"/>
        </w:rPr>
        <w:t>图相关接口</w:t>
      </w:r>
      <w:bookmarkEnd w:id="85"/>
    </w:p>
    <w:p w:rsidR="00920728" w:rsidRDefault="00920728" w:rsidP="00231688">
      <w:pPr>
        <w:pStyle w:val="4"/>
        <w:numPr>
          <w:ilvl w:val="0"/>
          <w:numId w:val="9"/>
        </w:numPr>
      </w:pPr>
      <w:bookmarkStart w:id="86" w:name="_Toc37157518"/>
      <w:r w:rsidRPr="00105C8B">
        <w:rPr>
          <w:rFonts w:hint="eastAsia"/>
        </w:rPr>
        <w:t>获取所有图schema</w:t>
      </w:r>
      <w:bookmarkEnd w:id="86"/>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sidRPr="00105C8B">
              <w:rPr>
                <w:rFonts w:ascii="宋体" w:eastAsia="宋体" w:hAnsi="宋体" w:hint="eastAsia"/>
                <w:sz w:val="24"/>
                <w:szCs w:val="24"/>
              </w:rPr>
              <w:t>列表形式返回所有图的schema信息，包括实体</w:t>
            </w:r>
            <w:r w:rsidR="00BD3B10">
              <w:rPr>
                <w:rFonts w:ascii="宋体" w:eastAsia="宋体" w:hAnsi="宋体" w:hint="eastAsia"/>
                <w:sz w:val="24"/>
                <w:szCs w:val="24"/>
              </w:rPr>
              <w:t>和</w:t>
            </w:r>
            <w:r w:rsidRPr="00105C8B">
              <w:rPr>
                <w:rFonts w:ascii="宋体" w:eastAsia="宋体" w:hAnsi="宋体" w:hint="eastAsia"/>
                <w:sz w:val="24"/>
                <w:szCs w:val="24"/>
              </w:rPr>
              <w:t>事件</w:t>
            </w:r>
            <w:r>
              <w:rPr>
                <w:rFonts w:ascii="宋体" w:eastAsia="宋体" w:hAnsi="宋体" w:hint="eastAsia"/>
                <w:sz w:val="24"/>
                <w:szCs w:val="24"/>
              </w:rPr>
              <w:t>类</w:t>
            </w:r>
            <w:r w:rsidRPr="00105C8B">
              <w:rPr>
                <w:rFonts w:ascii="宋体" w:eastAsia="宋体" w:hAnsi="宋体" w:hint="eastAsia"/>
                <w:sz w:val="24"/>
                <w:szCs w:val="24"/>
              </w:rPr>
              <w:t>及关系</w:t>
            </w:r>
            <w:r>
              <w:rPr>
                <w:rFonts w:ascii="宋体" w:eastAsia="宋体" w:hAnsi="宋体" w:hint="eastAsia"/>
                <w:sz w:val="24"/>
                <w:szCs w:val="24"/>
              </w:rPr>
              <w:t>类</w:t>
            </w:r>
            <w:r w:rsidRPr="00105C8B">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HTTP GET /_api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无</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ab/>
              <w:t>“result”: {</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“graphs”: [</w:t>
            </w:r>
          </w:p>
          <w:p w:rsidR="00920728" w:rsidRDefault="00920728" w:rsidP="00BD3B10">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p>
          <w:p w:rsidR="00BD3B10" w:rsidRPr="00C325F4" w:rsidRDefault="00BD3B10" w:rsidP="00BD3B10">
            <w:pPr>
              <w:ind w:left="42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G</w:t>
            </w:r>
            <w:r>
              <w:rPr>
                <w:rFonts w:ascii="Calibri Light" w:eastAsia="宋体" w:hAnsi="Calibri Light" w:cs="Calibri Light" w:hint="eastAsia"/>
                <w:sz w:val="24"/>
                <w:szCs w:val="24"/>
              </w:rPr>
              <w:t>raph</w:t>
            </w:r>
            <w:r>
              <w:rPr>
                <w:rFonts w:ascii="Calibri Light" w:eastAsia="宋体" w:hAnsi="Calibri Light" w:cs="Calibri Light"/>
                <w:sz w:val="24"/>
                <w:szCs w:val="24"/>
              </w:rPr>
              <w:t xml:space="preserve"> S</w:t>
            </w:r>
            <w:r>
              <w:rPr>
                <w:rFonts w:ascii="Calibri Light" w:eastAsia="宋体" w:hAnsi="Calibri Light" w:cs="Calibri Light" w:hint="eastAsia"/>
                <w:sz w:val="24"/>
                <w:szCs w:val="24"/>
              </w:rPr>
              <w:t>chema1</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Default="00BD3B10" w:rsidP="00BD3B10">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D3B10" w:rsidRDefault="00BD3B10" w:rsidP="00BD3B10">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Graph Schema2</w:t>
            </w:r>
          </w:p>
          <w:p w:rsidR="00920728" w:rsidRPr="00C325F4" w:rsidRDefault="00920728" w:rsidP="00BD3B10">
            <w:pPr>
              <w:ind w:firstLineChars="500" w:firstLine="120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 xml:space="preserve">“all graphs </w:t>
            </w:r>
            <w:r>
              <w:rPr>
                <w:rFonts w:ascii="Calibri Light" w:eastAsia="宋体" w:hAnsi="Calibri Light" w:cs="Calibri Light" w:hint="eastAsia"/>
                <w:sz w:val="24"/>
                <w:szCs w:val="24"/>
              </w:rPr>
              <w:t>listed</w:t>
            </w: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宋体" w:eastAsia="宋体" w:hAnsi="宋体"/>
                <w:sz w:val="24"/>
                <w:szCs w:val="24"/>
              </w:rPr>
            </w:pPr>
            <w:r w:rsidRPr="00C325F4">
              <w:rPr>
                <w:rFonts w:ascii="Calibri Light" w:eastAsia="宋体" w:hAnsi="Calibri Light" w:cs="Calibri Light"/>
                <w:sz w:val="24"/>
                <w:szCs w:val="24"/>
              </w:rPr>
              <w:t>}</w:t>
            </w:r>
          </w:p>
        </w:tc>
      </w:tr>
    </w:tbl>
    <w:p w:rsidR="00920728" w:rsidRPr="00C325F4" w:rsidRDefault="00920728" w:rsidP="00231688">
      <w:pPr>
        <w:pStyle w:val="a3"/>
        <w:numPr>
          <w:ilvl w:val="0"/>
          <w:numId w:val="3"/>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hint="eastAsia"/>
                <w:sz w:val="24"/>
                <w:szCs w:val="24"/>
              </w:rPr>
              <w:t>返回所有图的schema信息，包括实体或事件</w:t>
            </w:r>
            <w:r>
              <w:rPr>
                <w:rFonts w:ascii="宋体" w:eastAsia="宋体" w:hAnsi="宋体" w:hint="eastAsia"/>
                <w:sz w:val="24"/>
                <w:szCs w:val="24"/>
              </w:rPr>
              <w:t>类</w:t>
            </w:r>
            <w:r w:rsidRPr="00105C8B">
              <w:rPr>
                <w:rFonts w:ascii="宋体" w:eastAsia="宋体" w:hAnsi="宋体" w:hint="eastAsia"/>
                <w:sz w:val="24"/>
                <w:szCs w:val="24"/>
              </w:rPr>
              <w:t>及关系</w:t>
            </w:r>
            <w:r>
              <w:rPr>
                <w:rFonts w:ascii="宋体" w:eastAsia="宋体" w:hAnsi="宋体" w:hint="eastAsia"/>
                <w:sz w:val="24"/>
                <w:szCs w:val="24"/>
              </w:rPr>
              <w:t>类</w:t>
            </w:r>
            <w:r w:rsidRPr="00105C8B">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5074EA" w:rsidP="005074EA">
            <w:pPr>
              <w:jc w:val="left"/>
              <w:rPr>
                <w:rFonts w:ascii="宋体" w:eastAsia="宋体" w:hAnsi="宋体"/>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w:t>
            </w:r>
            <w:r w:rsidR="00920728" w:rsidRPr="00105C8B">
              <w:rPr>
                <w:rFonts w:ascii="宋体" w:eastAsia="宋体" w:hAnsi="宋体" w:hint="eastAsia"/>
                <w:sz w:val="24"/>
                <w:szCs w:val="24"/>
              </w:rPr>
              <w:t>getGraph</w:t>
            </w:r>
            <w:r w:rsidR="00920728">
              <w:rPr>
                <w:rFonts w:ascii="宋体" w:eastAsia="宋体" w:hAnsi="宋体"/>
                <w:sz w:val="24"/>
                <w:szCs w:val="24"/>
              </w:rPr>
              <w:t>s</w:t>
            </w:r>
            <w:r w:rsidR="00920728"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无</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Default="00920728" w:rsidP="005074EA">
            <w:pPr>
              <w:jc w:val="left"/>
              <w:rPr>
                <w:rFonts w:ascii="宋体" w:eastAsia="宋体" w:hAnsi="宋体"/>
                <w:sz w:val="24"/>
                <w:szCs w:val="24"/>
              </w:rPr>
            </w:pPr>
            <w:r w:rsidRPr="00105C8B">
              <w:rPr>
                <w:rFonts w:ascii="宋体" w:eastAsia="宋体" w:hAnsi="宋体" w:hint="eastAsia"/>
                <w:sz w:val="24"/>
                <w:szCs w:val="24"/>
              </w:rPr>
              <w:t>所有图的schema信息和基本信息</w:t>
            </w:r>
          </w:p>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Collection&lt;</w:t>
            </w:r>
            <w:r w:rsidR="005074EA">
              <w:rPr>
                <w:rFonts w:ascii="宋体" w:eastAsia="宋体" w:hAnsi="宋体"/>
                <w:sz w:val="24"/>
                <w:szCs w:val="24"/>
              </w:rPr>
              <w:t>CKC</w:t>
            </w:r>
            <w:r w:rsidRPr="00105C8B">
              <w:rPr>
                <w:rFonts w:ascii="宋体" w:eastAsia="宋体" w:hAnsi="宋体"/>
                <w:sz w:val="24"/>
                <w:szCs w:val="24"/>
              </w:rPr>
              <w:t>G</w:t>
            </w:r>
            <w:r w:rsidRPr="00105C8B">
              <w:rPr>
                <w:rFonts w:ascii="宋体" w:eastAsia="宋体" w:hAnsi="宋体" w:hint="eastAsia"/>
                <w:sz w:val="24"/>
                <w:szCs w:val="24"/>
              </w:rPr>
              <w:t>raph</w:t>
            </w:r>
            <w:r>
              <w:rPr>
                <w:rFonts w:ascii="宋体" w:eastAsia="宋体" w:hAnsi="宋体"/>
                <w:sz w:val="24"/>
                <w:szCs w:val="24"/>
              </w:rPr>
              <w:t>Schema</w:t>
            </w:r>
            <w:r w:rsidRPr="00105C8B">
              <w:rPr>
                <w:rFonts w:ascii="宋体" w:eastAsia="宋体" w:hAnsi="宋体"/>
                <w:sz w:val="24"/>
                <w:szCs w:val="24"/>
              </w:rPr>
              <w:t>&gt;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920728" w:rsidRPr="00C325F4" w:rsidRDefault="00920728" w:rsidP="00920728">
      <w:pPr>
        <w:spacing w:line="360" w:lineRule="auto"/>
        <w:jc w:val="left"/>
        <w:rPr>
          <w:rFonts w:ascii="宋体" w:eastAsia="宋体" w:hAnsi="宋体"/>
          <w:sz w:val="24"/>
          <w:szCs w:val="24"/>
        </w:rPr>
      </w:pPr>
    </w:p>
    <w:p w:rsidR="00920728" w:rsidRDefault="00920728" w:rsidP="00231688">
      <w:pPr>
        <w:pStyle w:val="4"/>
        <w:numPr>
          <w:ilvl w:val="0"/>
          <w:numId w:val="9"/>
        </w:numPr>
      </w:pPr>
      <w:bookmarkStart w:id="87" w:name="_Toc37157519"/>
      <w:r w:rsidRPr="00105C8B">
        <w:rPr>
          <w:rFonts w:hint="eastAsia"/>
        </w:rPr>
        <w:t>创建图</w:t>
      </w:r>
      <w:bookmarkEnd w:id="87"/>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sidRPr="00105C8B">
              <w:rPr>
                <w:rFonts w:ascii="宋体" w:eastAsia="宋体" w:hAnsi="宋体" w:hint="eastAsia"/>
                <w:sz w:val="24"/>
                <w:szCs w:val="24"/>
              </w:rPr>
              <w:t>通过指定关系及实体或事件</w:t>
            </w:r>
            <w:r>
              <w:rPr>
                <w:rFonts w:ascii="宋体" w:eastAsia="宋体" w:hAnsi="宋体" w:hint="eastAsia"/>
                <w:sz w:val="24"/>
                <w:szCs w:val="24"/>
              </w:rPr>
              <w:t>类</w:t>
            </w:r>
            <w:r w:rsidRPr="00105C8B">
              <w:rPr>
                <w:rFonts w:ascii="宋体" w:eastAsia="宋体" w:hAnsi="宋体" w:hint="eastAsia"/>
                <w:sz w:val="24"/>
                <w:szCs w:val="24"/>
              </w:rPr>
              <w:t>来创建图结构，</w:t>
            </w:r>
            <w:r>
              <w:rPr>
                <w:rFonts w:ascii="宋体" w:eastAsia="宋体" w:hAnsi="宋体" w:hint="eastAsia"/>
                <w:sz w:val="24"/>
                <w:szCs w:val="24"/>
              </w:rPr>
              <w:t>类</w:t>
            </w:r>
            <w:r w:rsidRPr="00105C8B">
              <w:rPr>
                <w:rFonts w:ascii="宋体" w:eastAsia="宋体" w:hAnsi="宋体" w:hint="eastAsia"/>
                <w:sz w:val="24"/>
                <w:szCs w:val="24"/>
              </w:rPr>
              <w:t>对应于底层数据集合</w:t>
            </w:r>
            <w:r>
              <w:rPr>
                <w:rFonts w:ascii="宋体" w:eastAsia="宋体" w:hAnsi="宋体" w:hint="eastAsia"/>
                <w:sz w:val="24"/>
                <w:szCs w:val="24"/>
              </w:rPr>
              <w:t>并包含元数据信息</w:t>
            </w:r>
            <w:r w:rsidRPr="00105C8B">
              <w:rPr>
                <w:rFonts w:ascii="宋体" w:eastAsia="宋体" w:hAnsi="宋体" w:hint="eastAsia"/>
                <w:sz w:val="24"/>
                <w:szCs w:val="24"/>
              </w:rPr>
              <w:t>，新</w:t>
            </w:r>
            <w:r>
              <w:rPr>
                <w:rFonts w:ascii="宋体" w:eastAsia="宋体" w:hAnsi="宋体" w:hint="eastAsia"/>
                <w:sz w:val="24"/>
                <w:szCs w:val="24"/>
              </w:rPr>
              <w:t>的类</w:t>
            </w:r>
            <w:r w:rsidRPr="00105C8B">
              <w:rPr>
                <w:rFonts w:ascii="宋体" w:eastAsia="宋体" w:hAnsi="宋体" w:hint="eastAsia"/>
                <w:sz w:val="24"/>
                <w:szCs w:val="24"/>
              </w:rPr>
              <w:t>则创建空集合。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HTTP POST /_api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Pr="00105C8B" w:rsidRDefault="00920728" w:rsidP="005074EA">
            <w:pPr>
              <w:jc w:val="left"/>
              <w:rPr>
                <w:rFonts w:ascii="宋体" w:eastAsia="宋体" w:hAnsi="宋体"/>
                <w:sz w:val="24"/>
                <w:szCs w:val="24"/>
              </w:rPr>
            </w:pPr>
            <w:r>
              <w:rPr>
                <w:rFonts w:ascii="宋体" w:eastAsia="宋体" w:hAnsi="宋体" w:hint="eastAsia"/>
                <w:sz w:val="24"/>
                <w:szCs w:val="24"/>
              </w:rPr>
              <w:t>无</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“data”: {</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“name:”: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 name”,</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“relationC</w:t>
            </w:r>
            <w:r>
              <w:rPr>
                <w:rFonts w:ascii="Calibri Light" w:eastAsia="宋体" w:hAnsi="Calibri Light" w:cs="Calibri Light"/>
                <w:sz w:val="24"/>
                <w:szCs w:val="24"/>
              </w:rPr>
              <w:t>lasse</w:t>
            </w:r>
            <w:r w:rsidRPr="00C325F4">
              <w:rPr>
                <w:rFonts w:ascii="Calibri Light" w:eastAsia="宋体" w:hAnsi="Calibri Light" w:cs="Calibri Light"/>
                <w:sz w:val="24"/>
                <w:szCs w:val="24"/>
              </w:rPr>
              <w:t>s”: [</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“name”: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 xml:space="preserve">“relation </w:t>
            </w:r>
            <w:r>
              <w:rPr>
                <w:rFonts w:ascii="Calibri Light" w:eastAsia="宋体" w:hAnsi="Calibri Light" w:cs="Calibri Light"/>
                <w:sz w:val="24"/>
                <w:szCs w:val="24"/>
              </w:rPr>
              <w:t>class</w:t>
            </w:r>
            <w:r w:rsidRPr="00C325F4">
              <w:rPr>
                <w:rFonts w:ascii="Calibri Light" w:eastAsia="宋体" w:hAnsi="Calibri Light" w:cs="Calibri Light"/>
                <w:sz w:val="24"/>
                <w:szCs w:val="24"/>
              </w:rPr>
              <w:t xml:space="preserve"> name”,</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 xml:space="preserve">“from”: [entity/event </w:t>
            </w:r>
            <w:r>
              <w:rPr>
                <w:rFonts w:ascii="Calibri Light" w:eastAsia="宋体" w:hAnsi="Calibri Light" w:cs="Calibri Light"/>
                <w:sz w:val="24"/>
                <w:szCs w:val="24"/>
              </w:rPr>
              <w:t>class</w:t>
            </w:r>
            <w:r w:rsidRPr="00C325F4">
              <w:rPr>
                <w:rFonts w:ascii="Calibri Light" w:eastAsia="宋体" w:hAnsi="Calibri Light" w:cs="Calibri Light"/>
                <w:sz w:val="24"/>
                <w:szCs w:val="24"/>
              </w:rPr>
              <w:t xml:space="preserve"> name list],</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 xml:space="preserve">“to”: [entity/event </w:t>
            </w:r>
            <w:r>
              <w:rPr>
                <w:rFonts w:ascii="Calibri Light" w:eastAsia="宋体" w:hAnsi="Calibri Light" w:cs="Calibri Light"/>
                <w:sz w:val="24"/>
                <w:szCs w:val="24"/>
              </w:rPr>
              <w:t>class</w:t>
            </w:r>
            <w:r w:rsidRPr="00C325F4">
              <w:rPr>
                <w:rFonts w:ascii="Calibri Light" w:eastAsia="宋体" w:hAnsi="Calibri Light" w:cs="Calibri Light"/>
                <w:sz w:val="24"/>
                <w:szCs w:val="24"/>
              </w:rPr>
              <w:t xml:space="preserve"> name list]</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D3B10" w:rsidRPr="00C325F4" w:rsidRDefault="00BD3B10" w:rsidP="005074EA">
            <w:pPr>
              <w:ind w:left="420" w:firstLine="420"/>
              <w:jc w:val="left"/>
              <w:rPr>
                <w:rFonts w:ascii="Calibri Light" w:eastAsia="宋体" w:hAnsi="Calibri Light" w:cs="Calibri Light"/>
                <w:sz w:val="24"/>
                <w:szCs w:val="24"/>
              </w:rPr>
            </w:pPr>
            <w:r>
              <w:rPr>
                <w:rFonts w:ascii="Calibri Light" w:eastAsia="宋体" w:hAnsi="Calibri Light" w:cs="Calibri Light"/>
                <w:sz w:val="24"/>
                <w:szCs w:val="24"/>
              </w:rPr>
              <w:t xml:space="preserve">“orphanClasses”: [ </w:t>
            </w:r>
            <w:proofErr w:type="gramStart"/>
            <w:r>
              <w:rPr>
                <w:rFonts w:ascii="Calibri Light" w:eastAsia="宋体" w:hAnsi="Calibri Light" w:cs="Calibri Light"/>
                <w:sz w:val="24"/>
                <w:szCs w:val="24"/>
              </w:rPr>
              <w:t>… ]</w:t>
            </w:r>
            <w:proofErr w:type="gramEnd"/>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0728" w:rsidRPr="00C325F4" w:rsidRDefault="00920728" w:rsidP="00BD3B10">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r>
            <w:r w:rsidR="00BD3B10">
              <w:rPr>
                <w:rFonts w:ascii="Calibri Light" w:eastAsia="宋体" w:hAnsi="Calibri Light" w:cs="Calibri Light"/>
                <w:sz w:val="24"/>
                <w:szCs w:val="24"/>
              </w:rPr>
              <w:t xml:space="preserve">    CKC Graph Schema</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 xml:space="preserve">“graph </w:t>
            </w:r>
            <w:r>
              <w:rPr>
                <w:rFonts w:ascii="Calibri Light" w:eastAsia="宋体" w:hAnsi="Calibri Light" w:cs="Calibri Light" w:hint="eastAsia"/>
                <w:sz w:val="24"/>
                <w:szCs w:val="24"/>
              </w:rPr>
              <w:t>created</w:t>
            </w: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920728" w:rsidRPr="00C325F4" w:rsidRDefault="00920728" w:rsidP="00231688">
      <w:pPr>
        <w:pStyle w:val="a3"/>
        <w:numPr>
          <w:ilvl w:val="0"/>
          <w:numId w:val="5"/>
        </w:numPr>
        <w:spacing w:line="360" w:lineRule="auto"/>
        <w:ind w:firstLineChars="0"/>
        <w:jc w:val="left"/>
        <w:rPr>
          <w:rFonts w:ascii="宋体" w:eastAsia="宋体" w:hAnsi="宋体"/>
          <w:sz w:val="24"/>
          <w:szCs w:val="24"/>
        </w:rPr>
      </w:pPr>
      <w:r w:rsidRPr="00C325F4">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hint="eastAsia"/>
                <w:sz w:val="24"/>
                <w:szCs w:val="24"/>
              </w:rPr>
              <w:t>通过指定关系及实体或事件</w:t>
            </w:r>
            <w:r>
              <w:rPr>
                <w:rFonts w:ascii="宋体" w:eastAsia="宋体" w:hAnsi="宋体" w:hint="eastAsia"/>
                <w:sz w:val="24"/>
                <w:szCs w:val="24"/>
              </w:rPr>
              <w:t>类</w:t>
            </w:r>
            <w:r w:rsidRPr="00105C8B">
              <w:rPr>
                <w:rFonts w:ascii="宋体" w:eastAsia="宋体" w:hAnsi="宋体" w:hint="eastAsia"/>
                <w:sz w:val="24"/>
                <w:szCs w:val="24"/>
              </w:rPr>
              <w:t>来创建图结构，</w:t>
            </w:r>
            <w:r>
              <w:rPr>
                <w:rFonts w:ascii="宋体" w:eastAsia="宋体" w:hAnsi="宋体" w:hint="eastAsia"/>
                <w:sz w:val="24"/>
                <w:szCs w:val="24"/>
              </w:rPr>
              <w:t>类</w:t>
            </w:r>
            <w:r w:rsidRPr="00105C8B">
              <w:rPr>
                <w:rFonts w:ascii="宋体" w:eastAsia="宋体" w:hAnsi="宋体" w:hint="eastAsia"/>
                <w:sz w:val="24"/>
                <w:szCs w:val="24"/>
              </w:rPr>
              <w:t>对应于底层数据集合，新</w:t>
            </w:r>
            <w:r>
              <w:rPr>
                <w:rFonts w:ascii="宋体" w:eastAsia="宋体" w:hAnsi="宋体" w:hint="eastAsia"/>
                <w:sz w:val="24"/>
                <w:szCs w:val="24"/>
              </w:rPr>
              <w:t>的类</w:t>
            </w:r>
            <w:r w:rsidRPr="00105C8B">
              <w:rPr>
                <w:rFonts w:ascii="宋体" w:eastAsia="宋体" w:hAnsi="宋体" w:hint="eastAsia"/>
                <w:sz w:val="24"/>
                <w:szCs w:val="24"/>
              </w:rPr>
              <w:t>则创建空集合。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105C8B" w:rsidRDefault="005074EA" w:rsidP="005074EA">
            <w:pPr>
              <w:jc w:val="left"/>
              <w:rPr>
                <w:rFonts w:ascii="宋体" w:eastAsia="宋体" w:hAnsi="宋体"/>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.create</w:t>
            </w:r>
            <w:r w:rsidR="00920728" w:rsidRPr="00105C8B">
              <w:rPr>
                <w:rFonts w:ascii="宋体" w:eastAsia="宋体" w:hAnsi="宋体" w:hint="eastAsia"/>
                <w:sz w:val="24"/>
                <w:szCs w:val="24"/>
              </w:rPr>
              <w:t>Graph</w:t>
            </w:r>
            <w:r w:rsidR="00920728" w:rsidRPr="00105C8B">
              <w:rPr>
                <w:rFonts w:ascii="宋体" w:eastAsia="宋体" w:hAnsi="宋体"/>
                <w:sz w:val="24"/>
                <w:szCs w:val="24"/>
              </w:rPr>
              <w:t>(</w:t>
            </w:r>
          </w:p>
          <w:p w:rsidR="00920728" w:rsidRPr="00105C8B" w:rsidRDefault="00920728" w:rsidP="005074EA">
            <w:pPr>
              <w:ind w:left="420" w:firstLine="420"/>
              <w:jc w:val="left"/>
              <w:rPr>
                <w:rFonts w:ascii="宋体" w:eastAsia="宋体" w:hAnsi="宋体"/>
                <w:sz w:val="24"/>
                <w:szCs w:val="24"/>
              </w:rPr>
            </w:pPr>
            <w:r w:rsidRPr="00105C8B">
              <w:rPr>
                <w:rFonts w:ascii="宋体" w:eastAsia="宋体" w:hAnsi="宋体"/>
                <w:sz w:val="24"/>
                <w:szCs w:val="24"/>
              </w:rPr>
              <w:t xml:space="preserve">String </w:t>
            </w:r>
            <w:r>
              <w:rPr>
                <w:rFonts w:ascii="宋体" w:eastAsia="宋体" w:hAnsi="宋体"/>
                <w:sz w:val="24"/>
                <w:szCs w:val="24"/>
              </w:rPr>
              <w:t>graphN</w:t>
            </w:r>
            <w:r w:rsidRPr="00105C8B">
              <w:rPr>
                <w:rFonts w:ascii="宋体" w:eastAsia="宋体" w:hAnsi="宋体"/>
                <w:sz w:val="24"/>
                <w:szCs w:val="24"/>
              </w:rPr>
              <w:t xml:space="preserve">ame, </w:t>
            </w:r>
          </w:p>
          <w:p w:rsidR="00920728" w:rsidRDefault="00920728" w:rsidP="005074EA">
            <w:pPr>
              <w:ind w:left="420" w:firstLine="420"/>
              <w:jc w:val="left"/>
              <w:rPr>
                <w:rFonts w:ascii="宋体" w:eastAsia="宋体" w:hAnsi="宋体"/>
                <w:sz w:val="24"/>
                <w:szCs w:val="24"/>
              </w:rPr>
            </w:pPr>
            <w:r w:rsidRPr="00105C8B">
              <w:rPr>
                <w:rFonts w:ascii="宋体" w:eastAsia="宋体" w:hAnsi="宋体"/>
                <w:sz w:val="24"/>
                <w:szCs w:val="24"/>
              </w:rPr>
              <w:t>Collection&lt;</w:t>
            </w:r>
            <w:r w:rsidR="005074EA">
              <w:rPr>
                <w:rFonts w:ascii="宋体" w:eastAsia="宋体" w:hAnsi="宋体"/>
                <w:sz w:val="24"/>
                <w:szCs w:val="24"/>
              </w:rPr>
              <w:t>CKC</w:t>
            </w:r>
            <w:r w:rsidRPr="00105C8B">
              <w:rPr>
                <w:rFonts w:ascii="宋体" w:eastAsia="宋体" w:hAnsi="宋体"/>
                <w:sz w:val="24"/>
                <w:szCs w:val="24"/>
              </w:rPr>
              <w:t>RelationC</w:t>
            </w:r>
            <w:r>
              <w:rPr>
                <w:rFonts w:ascii="宋体" w:eastAsia="宋体" w:hAnsi="宋体"/>
                <w:sz w:val="24"/>
                <w:szCs w:val="24"/>
              </w:rPr>
              <w:t>lass</w:t>
            </w:r>
            <w:r w:rsidRPr="00105C8B">
              <w:rPr>
                <w:rFonts w:ascii="宋体" w:eastAsia="宋体" w:hAnsi="宋体"/>
                <w:sz w:val="24"/>
                <w:szCs w:val="24"/>
              </w:rPr>
              <w:t>&gt; relationC</w:t>
            </w:r>
            <w:r>
              <w:rPr>
                <w:rFonts w:ascii="宋体" w:eastAsia="宋体" w:hAnsi="宋体"/>
                <w:sz w:val="24"/>
                <w:szCs w:val="24"/>
              </w:rPr>
              <w:t>lasse</w:t>
            </w:r>
            <w:r w:rsidRPr="00105C8B">
              <w:rPr>
                <w:rFonts w:ascii="宋体" w:eastAsia="宋体" w:hAnsi="宋体"/>
                <w:sz w:val="24"/>
                <w:szCs w:val="24"/>
              </w:rPr>
              <w:t>s</w:t>
            </w:r>
            <w:r w:rsidR="00BD3B10">
              <w:rPr>
                <w:rFonts w:ascii="宋体" w:eastAsia="宋体" w:hAnsi="宋体"/>
                <w:sz w:val="24"/>
                <w:szCs w:val="24"/>
              </w:rPr>
              <w:t>,</w:t>
            </w:r>
          </w:p>
          <w:p w:rsidR="00BD3B10" w:rsidRPr="00105C8B" w:rsidRDefault="00BD3B10" w:rsidP="005074EA">
            <w:pPr>
              <w:ind w:left="420" w:firstLine="42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ollection&lt;String&gt; orphanClasses</w:t>
            </w:r>
          </w:p>
          <w:p w:rsidR="00920728" w:rsidRPr="009F53DA" w:rsidRDefault="00920728" w:rsidP="005074EA">
            <w:pPr>
              <w:ind w:firstLine="420"/>
              <w:jc w:val="left"/>
              <w:rPr>
                <w:rFonts w:ascii="宋体" w:eastAsia="宋体" w:hAnsi="宋体"/>
                <w:sz w:val="24"/>
                <w:szCs w:val="24"/>
              </w:rPr>
            </w:pPr>
            <w:r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Pr="00105C8B" w:rsidRDefault="00920728" w:rsidP="005074EA">
            <w:pPr>
              <w:jc w:val="left"/>
              <w:rPr>
                <w:rFonts w:ascii="宋体" w:eastAsia="宋体" w:hAnsi="宋体"/>
                <w:sz w:val="24"/>
                <w:szCs w:val="24"/>
              </w:rPr>
            </w:pPr>
            <w:r>
              <w:rPr>
                <w:rFonts w:ascii="宋体" w:eastAsia="宋体" w:hAnsi="宋体"/>
                <w:sz w:val="24"/>
                <w:szCs w:val="24"/>
              </w:rPr>
              <w:t>graphN</w:t>
            </w:r>
            <w:r w:rsidRPr="00105C8B">
              <w:rPr>
                <w:rFonts w:ascii="宋体" w:eastAsia="宋体" w:hAnsi="宋体"/>
                <w:sz w:val="24"/>
                <w:szCs w:val="24"/>
              </w:rPr>
              <w:t>ame</w:t>
            </w:r>
            <w:r w:rsidRPr="00105C8B">
              <w:rPr>
                <w:rFonts w:ascii="宋体" w:eastAsia="宋体" w:hAnsi="宋体" w:hint="eastAsia"/>
                <w:sz w:val="24"/>
                <w:szCs w:val="24"/>
              </w:rPr>
              <w:t xml:space="preserve"> -</w:t>
            </w:r>
            <w:r w:rsidRPr="00105C8B">
              <w:rPr>
                <w:rFonts w:ascii="宋体" w:eastAsia="宋体" w:hAnsi="宋体"/>
                <w:sz w:val="24"/>
                <w:szCs w:val="24"/>
              </w:rPr>
              <w:t xml:space="preserve"> </w:t>
            </w:r>
            <w:r w:rsidRPr="00105C8B">
              <w:rPr>
                <w:rFonts w:ascii="宋体" w:eastAsia="宋体" w:hAnsi="宋体" w:hint="eastAsia"/>
                <w:sz w:val="24"/>
                <w:szCs w:val="24"/>
              </w:rPr>
              <w:t>图名称</w:t>
            </w:r>
          </w:p>
          <w:p w:rsidR="00920728" w:rsidRDefault="00920728" w:rsidP="005074EA">
            <w:pPr>
              <w:jc w:val="left"/>
              <w:rPr>
                <w:rFonts w:ascii="宋体" w:eastAsia="宋体" w:hAnsi="宋体"/>
                <w:sz w:val="24"/>
                <w:szCs w:val="24"/>
              </w:rPr>
            </w:pPr>
            <w:r w:rsidRPr="00105C8B">
              <w:rPr>
                <w:rFonts w:ascii="宋体" w:eastAsia="宋体" w:hAnsi="宋体" w:hint="eastAsia"/>
                <w:sz w:val="24"/>
                <w:szCs w:val="24"/>
              </w:rPr>
              <w:t>relationC</w:t>
            </w:r>
            <w:r>
              <w:rPr>
                <w:rFonts w:ascii="宋体" w:eastAsia="宋体" w:hAnsi="宋体"/>
                <w:sz w:val="24"/>
                <w:szCs w:val="24"/>
              </w:rPr>
              <w:t>lasse</w:t>
            </w:r>
            <w:r w:rsidRPr="00105C8B">
              <w:rPr>
                <w:rFonts w:ascii="宋体" w:eastAsia="宋体" w:hAnsi="宋体" w:hint="eastAsia"/>
                <w:sz w:val="24"/>
                <w:szCs w:val="24"/>
              </w:rPr>
              <w:t xml:space="preserve">s </w:t>
            </w:r>
            <w:r w:rsidRPr="00105C8B">
              <w:rPr>
                <w:rFonts w:ascii="宋体" w:eastAsia="宋体" w:hAnsi="宋体"/>
                <w:sz w:val="24"/>
                <w:szCs w:val="24"/>
              </w:rPr>
              <w:t xml:space="preserve">– </w:t>
            </w:r>
            <w:r w:rsidRPr="00105C8B">
              <w:rPr>
                <w:rFonts w:ascii="宋体" w:eastAsia="宋体" w:hAnsi="宋体" w:hint="eastAsia"/>
                <w:sz w:val="24"/>
                <w:szCs w:val="24"/>
              </w:rPr>
              <w:t>关系</w:t>
            </w:r>
            <w:r>
              <w:rPr>
                <w:rFonts w:ascii="宋体" w:eastAsia="宋体" w:hAnsi="宋体" w:hint="eastAsia"/>
                <w:sz w:val="24"/>
                <w:szCs w:val="24"/>
              </w:rPr>
              <w:t>类的</w:t>
            </w:r>
            <w:r w:rsidRPr="00105C8B">
              <w:rPr>
                <w:rFonts w:ascii="宋体" w:eastAsia="宋体" w:hAnsi="宋体" w:hint="eastAsia"/>
                <w:sz w:val="24"/>
                <w:szCs w:val="24"/>
              </w:rPr>
              <w:t>对象</w:t>
            </w:r>
            <w:r>
              <w:rPr>
                <w:rFonts w:ascii="宋体" w:eastAsia="宋体" w:hAnsi="宋体" w:hint="eastAsia"/>
                <w:sz w:val="24"/>
                <w:szCs w:val="24"/>
              </w:rPr>
              <w:t>集合</w:t>
            </w:r>
            <w:r w:rsidRPr="00105C8B">
              <w:rPr>
                <w:rFonts w:ascii="宋体" w:eastAsia="宋体" w:hAnsi="宋体" w:hint="eastAsia"/>
                <w:sz w:val="24"/>
                <w:szCs w:val="24"/>
              </w:rPr>
              <w:t>，包含所连接实体或事件</w:t>
            </w:r>
          </w:p>
          <w:p w:rsidR="00BD3B10" w:rsidRDefault="00BD3B10" w:rsidP="005074EA">
            <w:pPr>
              <w:jc w:val="left"/>
              <w:rPr>
                <w:rFonts w:ascii="宋体" w:eastAsia="宋体" w:hAnsi="宋体"/>
                <w:sz w:val="24"/>
                <w:szCs w:val="24"/>
              </w:rPr>
            </w:pPr>
            <w:r>
              <w:rPr>
                <w:rFonts w:ascii="宋体" w:eastAsia="宋体" w:hAnsi="宋体"/>
                <w:sz w:val="24"/>
                <w:szCs w:val="24"/>
              </w:rPr>
              <w:t xml:space="preserve">orphanClasses – </w:t>
            </w:r>
            <w:r>
              <w:rPr>
                <w:rFonts w:ascii="宋体" w:eastAsia="宋体" w:hAnsi="宋体" w:hint="eastAsia"/>
                <w:sz w:val="24"/>
                <w:szCs w:val="24"/>
              </w:rPr>
              <w:t>孤立类</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Default="00920728" w:rsidP="005074EA">
            <w:pPr>
              <w:jc w:val="left"/>
              <w:rPr>
                <w:rFonts w:ascii="宋体" w:eastAsia="宋体" w:hAnsi="宋体"/>
                <w:sz w:val="24"/>
                <w:szCs w:val="24"/>
              </w:rPr>
            </w:pPr>
            <w:r w:rsidRPr="00105C8B">
              <w:rPr>
                <w:rFonts w:ascii="宋体" w:eastAsia="宋体" w:hAnsi="宋体" w:hint="eastAsia"/>
                <w:sz w:val="24"/>
                <w:szCs w:val="24"/>
              </w:rPr>
              <w:t>所创建的图的schema信息和基本信息</w:t>
            </w:r>
          </w:p>
          <w:p w:rsidR="00920728" w:rsidRPr="009F53DA" w:rsidRDefault="005074EA" w:rsidP="005074EA">
            <w:pPr>
              <w:jc w:val="left"/>
              <w:rPr>
                <w:rFonts w:ascii="宋体" w:eastAsia="宋体" w:hAnsi="宋体"/>
                <w:sz w:val="24"/>
                <w:szCs w:val="24"/>
              </w:rPr>
            </w:pPr>
            <w:r>
              <w:rPr>
                <w:rFonts w:ascii="宋体" w:eastAsia="宋体" w:hAnsi="宋体"/>
                <w:sz w:val="24"/>
                <w:szCs w:val="24"/>
              </w:rPr>
              <w:t>CKC</w:t>
            </w:r>
            <w:r w:rsidR="00920728" w:rsidRPr="00105C8B">
              <w:rPr>
                <w:rFonts w:ascii="宋体" w:eastAsia="宋体" w:hAnsi="宋体"/>
                <w:sz w:val="24"/>
                <w:szCs w:val="24"/>
              </w:rPr>
              <w:t>G</w:t>
            </w:r>
            <w:r w:rsidR="00920728" w:rsidRPr="00105C8B">
              <w:rPr>
                <w:rFonts w:ascii="宋体" w:eastAsia="宋体" w:hAnsi="宋体" w:hint="eastAsia"/>
                <w:sz w:val="24"/>
                <w:szCs w:val="24"/>
              </w:rPr>
              <w:t>raph</w:t>
            </w:r>
            <w:r w:rsidR="00920728">
              <w:rPr>
                <w:rFonts w:ascii="宋体" w:eastAsia="宋体" w:hAnsi="宋体"/>
                <w:sz w:val="24"/>
                <w:szCs w:val="24"/>
              </w:rPr>
              <w:t>Schema</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920728" w:rsidRPr="00105C8B" w:rsidRDefault="00920728" w:rsidP="00920728">
      <w:pPr>
        <w:spacing w:line="360" w:lineRule="auto"/>
        <w:jc w:val="left"/>
        <w:rPr>
          <w:rFonts w:ascii="宋体" w:eastAsia="宋体" w:hAnsi="宋体"/>
          <w:sz w:val="24"/>
          <w:szCs w:val="24"/>
        </w:rPr>
      </w:pPr>
    </w:p>
    <w:p w:rsidR="00920728" w:rsidRDefault="00920728" w:rsidP="00231688">
      <w:pPr>
        <w:pStyle w:val="4"/>
        <w:numPr>
          <w:ilvl w:val="0"/>
          <w:numId w:val="9"/>
        </w:numPr>
      </w:pPr>
      <w:bookmarkStart w:id="88" w:name="_Toc37157520"/>
      <w:r w:rsidRPr="00105C8B">
        <w:rPr>
          <w:rFonts w:hint="eastAsia"/>
        </w:rPr>
        <w:t>获取某一图schema</w:t>
      </w:r>
      <w:bookmarkEnd w:id="88"/>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sidRPr="00105C8B">
              <w:rPr>
                <w:rFonts w:ascii="宋体" w:eastAsia="宋体" w:hAnsi="宋体" w:hint="eastAsia"/>
                <w:sz w:val="24"/>
                <w:szCs w:val="24"/>
              </w:rPr>
              <w:t>返回</w:t>
            </w:r>
            <w:r>
              <w:rPr>
                <w:rFonts w:ascii="宋体" w:eastAsia="宋体" w:hAnsi="宋体" w:hint="eastAsia"/>
                <w:sz w:val="24"/>
                <w:szCs w:val="24"/>
              </w:rPr>
              <w:t>某一</w:t>
            </w:r>
            <w:r w:rsidRPr="00105C8B">
              <w:rPr>
                <w:rFonts w:ascii="宋体" w:eastAsia="宋体" w:hAnsi="宋体" w:hint="eastAsia"/>
                <w:sz w:val="24"/>
                <w:szCs w:val="24"/>
              </w:rPr>
              <w:t>图的schema信息，包括实体或事件</w:t>
            </w:r>
            <w:r>
              <w:rPr>
                <w:rFonts w:ascii="宋体" w:eastAsia="宋体" w:hAnsi="宋体" w:hint="eastAsia"/>
                <w:sz w:val="24"/>
                <w:szCs w:val="24"/>
              </w:rPr>
              <w:t>类</w:t>
            </w:r>
            <w:r w:rsidRPr="00105C8B">
              <w:rPr>
                <w:rFonts w:ascii="宋体" w:eastAsia="宋体" w:hAnsi="宋体" w:hint="eastAsia"/>
                <w:sz w:val="24"/>
                <w:szCs w:val="24"/>
              </w:rPr>
              <w:t>及关系</w:t>
            </w:r>
            <w:r>
              <w:rPr>
                <w:rFonts w:ascii="宋体" w:eastAsia="宋体" w:hAnsi="宋体" w:hint="eastAsia"/>
                <w:sz w:val="24"/>
                <w:szCs w:val="24"/>
              </w:rPr>
              <w:t>类</w:t>
            </w:r>
            <w:r w:rsidRPr="00105C8B">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HTTP GET /_api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“graph”: {</w:t>
            </w:r>
          </w:p>
          <w:p w:rsidR="00BD3B10" w:rsidRDefault="00BD3B10" w:rsidP="005074EA">
            <w:pPr>
              <w:ind w:left="42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G</w:t>
            </w:r>
            <w:r>
              <w:rPr>
                <w:rFonts w:ascii="Calibri Light" w:eastAsia="宋体" w:hAnsi="Calibri Light" w:cs="Calibri Light" w:hint="eastAsia"/>
                <w:sz w:val="24"/>
                <w:szCs w:val="24"/>
              </w:rPr>
              <w:t>raph</w:t>
            </w:r>
            <w:r>
              <w:rPr>
                <w:rFonts w:ascii="Calibri Light" w:eastAsia="宋体" w:hAnsi="Calibri Light" w:cs="Calibri Light"/>
                <w:sz w:val="24"/>
                <w:szCs w:val="24"/>
              </w:rPr>
              <w:t xml:space="preserve"> S</w:t>
            </w:r>
            <w:r>
              <w:rPr>
                <w:rFonts w:ascii="Calibri Light" w:eastAsia="宋体" w:hAnsi="Calibri Light" w:cs="Calibri Light" w:hint="eastAsia"/>
                <w:sz w:val="24"/>
                <w:szCs w:val="24"/>
              </w:rPr>
              <w:t>chema</w:t>
            </w:r>
          </w:p>
          <w:p w:rsidR="00920728" w:rsidRPr="00C325F4" w:rsidRDefault="00920728" w:rsidP="005074EA">
            <w:pPr>
              <w:ind w:left="42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“graph found and returned”</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w:t>
            </w:r>
          </w:p>
        </w:tc>
      </w:tr>
    </w:tbl>
    <w:p w:rsidR="00920728" w:rsidRDefault="00920728" w:rsidP="00231688">
      <w:pPr>
        <w:pStyle w:val="a3"/>
        <w:numPr>
          <w:ilvl w:val="0"/>
          <w:numId w:val="4"/>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hint="eastAsia"/>
                <w:sz w:val="24"/>
                <w:szCs w:val="24"/>
              </w:rPr>
              <w:t>返回</w:t>
            </w:r>
            <w:r>
              <w:rPr>
                <w:rFonts w:ascii="宋体" w:eastAsia="宋体" w:hAnsi="宋体" w:hint="eastAsia"/>
                <w:sz w:val="24"/>
                <w:szCs w:val="24"/>
              </w:rPr>
              <w:t>某一</w:t>
            </w:r>
            <w:r w:rsidRPr="00105C8B">
              <w:rPr>
                <w:rFonts w:ascii="宋体" w:eastAsia="宋体" w:hAnsi="宋体" w:hint="eastAsia"/>
                <w:sz w:val="24"/>
                <w:szCs w:val="24"/>
              </w:rPr>
              <w:t>图的schema信息，包括实体或事件</w:t>
            </w:r>
            <w:r>
              <w:rPr>
                <w:rFonts w:ascii="宋体" w:eastAsia="宋体" w:hAnsi="宋体" w:hint="eastAsia"/>
                <w:sz w:val="24"/>
                <w:szCs w:val="24"/>
              </w:rPr>
              <w:t>类</w:t>
            </w:r>
            <w:r w:rsidRPr="00105C8B">
              <w:rPr>
                <w:rFonts w:ascii="宋体" w:eastAsia="宋体" w:hAnsi="宋体" w:hint="eastAsia"/>
                <w:sz w:val="24"/>
                <w:szCs w:val="24"/>
              </w:rPr>
              <w:t>及关系</w:t>
            </w:r>
            <w:r>
              <w:rPr>
                <w:rFonts w:ascii="宋体" w:eastAsia="宋体" w:hAnsi="宋体" w:hint="eastAsia"/>
                <w:sz w:val="24"/>
                <w:szCs w:val="24"/>
              </w:rPr>
              <w:t>类</w:t>
            </w:r>
            <w:r w:rsidRPr="00105C8B">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5074EA" w:rsidP="005074EA">
            <w:pPr>
              <w:jc w:val="left"/>
              <w:rPr>
                <w:rFonts w:ascii="宋体" w:eastAsia="宋体" w:hAnsi="宋体"/>
                <w:sz w:val="24"/>
                <w:szCs w:val="24"/>
              </w:rPr>
            </w:pPr>
            <w:proofErr w:type="gramStart"/>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Pr>
                <w:rFonts w:ascii="宋体" w:eastAsia="宋体" w:hAnsi="宋体"/>
                <w:sz w:val="24"/>
                <w:szCs w:val="24"/>
              </w:rPr>
              <w:t>.</w:t>
            </w:r>
            <w:r>
              <w:rPr>
                <w:rFonts w:ascii="宋体" w:eastAsia="宋体" w:hAnsi="宋体"/>
                <w:sz w:val="24"/>
                <w:szCs w:val="24"/>
              </w:rPr>
              <w:t>CKC</w:t>
            </w:r>
            <w:r w:rsidR="00920728">
              <w:rPr>
                <w:rFonts w:ascii="宋体" w:eastAsia="宋体" w:hAnsi="宋体"/>
                <w:sz w:val="24"/>
                <w:szCs w:val="24"/>
              </w:rPr>
              <w:t>Graph.ge</w:t>
            </w:r>
            <w:r w:rsidR="00920728" w:rsidRPr="00105C8B">
              <w:rPr>
                <w:rFonts w:ascii="宋体" w:eastAsia="宋体" w:hAnsi="宋体" w:hint="eastAsia"/>
                <w:sz w:val="24"/>
                <w:szCs w:val="24"/>
              </w:rPr>
              <w:t>t</w:t>
            </w:r>
            <w:r w:rsidR="00920728">
              <w:rPr>
                <w:rFonts w:ascii="宋体" w:eastAsia="宋体" w:hAnsi="宋体"/>
                <w:sz w:val="24"/>
                <w:szCs w:val="24"/>
              </w:rPr>
              <w:t>Schema</w:t>
            </w:r>
            <w:proofErr w:type="gramEnd"/>
            <w:r w:rsidR="00920728"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无</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Default="00920728" w:rsidP="005074EA">
            <w:pPr>
              <w:jc w:val="left"/>
              <w:rPr>
                <w:rFonts w:ascii="宋体" w:eastAsia="宋体" w:hAnsi="宋体"/>
                <w:sz w:val="24"/>
                <w:szCs w:val="24"/>
              </w:rPr>
            </w:pPr>
            <w:r w:rsidRPr="00105C8B">
              <w:rPr>
                <w:rFonts w:ascii="宋体" w:eastAsia="宋体" w:hAnsi="宋体" w:hint="eastAsia"/>
                <w:sz w:val="24"/>
                <w:szCs w:val="24"/>
              </w:rPr>
              <w:t>图的schema信息和基本信息</w:t>
            </w:r>
          </w:p>
          <w:p w:rsidR="00920728" w:rsidRPr="009F53DA" w:rsidRDefault="005074EA" w:rsidP="005074EA">
            <w:pPr>
              <w:jc w:val="left"/>
              <w:rPr>
                <w:rFonts w:ascii="宋体" w:eastAsia="宋体" w:hAnsi="宋体"/>
                <w:sz w:val="24"/>
                <w:szCs w:val="24"/>
              </w:rPr>
            </w:pPr>
            <w:r>
              <w:rPr>
                <w:rFonts w:ascii="宋体" w:eastAsia="宋体" w:hAnsi="宋体"/>
                <w:sz w:val="24"/>
                <w:szCs w:val="24"/>
              </w:rPr>
              <w:t>CKC</w:t>
            </w:r>
            <w:r w:rsidR="00920728" w:rsidRPr="00105C8B">
              <w:rPr>
                <w:rFonts w:ascii="宋体" w:eastAsia="宋体" w:hAnsi="宋体"/>
                <w:sz w:val="24"/>
                <w:szCs w:val="24"/>
              </w:rPr>
              <w:t>G</w:t>
            </w:r>
            <w:r w:rsidR="00920728" w:rsidRPr="00105C8B">
              <w:rPr>
                <w:rFonts w:ascii="宋体" w:eastAsia="宋体" w:hAnsi="宋体" w:hint="eastAsia"/>
                <w:sz w:val="24"/>
                <w:szCs w:val="24"/>
              </w:rPr>
              <w:t>raph</w:t>
            </w:r>
            <w:r w:rsidR="00920728">
              <w:rPr>
                <w:rFonts w:ascii="宋体" w:eastAsia="宋体" w:hAnsi="宋体"/>
                <w:sz w:val="24"/>
                <w:szCs w:val="24"/>
              </w:rPr>
              <w:t>Schema</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920728" w:rsidRPr="00C325F4" w:rsidRDefault="00920728" w:rsidP="00920728">
      <w:pPr>
        <w:spacing w:line="360" w:lineRule="auto"/>
        <w:jc w:val="left"/>
        <w:rPr>
          <w:rFonts w:ascii="宋体" w:eastAsia="宋体" w:hAnsi="宋体"/>
          <w:sz w:val="24"/>
          <w:szCs w:val="24"/>
        </w:rPr>
      </w:pPr>
    </w:p>
    <w:p w:rsidR="00920728" w:rsidRDefault="00920728" w:rsidP="00231688">
      <w:pPr>
        <w:pStyle w:val="4"/>
        <w:numPr>
          <w:ilvl w:val="0"/>
          <w:numId w:val="9"/>
        </w:numPr>
      </w:pPr>
      <w:bookmarkStart w:id="89" w:name="_Toc37157521"/>
      <w:r w:rsidRPr="00105C8B">
        <w:rPr>
          <w:rFonts w:hint="eastAsia"/>
        </w:rPr>
        <w:t>删除图</w:t>
      </w:r>
      <w:bookmarkEnd w:id="89"/>
    </w:p>
    <w:p w:rsidR="00920728" w:rsidRDefault="0092072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根据某一图的名称删除图结构，可选择同时删除所含实体、事件和关系。</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DELETE</w:t>
            </w:r>
            <w:r w:rsidRPr="00105C8B">
              <w:rPr>
                <w:rFonts w:ascii="宋体" w:eastAsia="宋体" w:hAnsi="宋体"/>
                <w:sz w:val="24"/>
                <w:szCs w:val="24"/>
              </w:rPr>
              <w:t xml:space="preserve"> /_api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920728" w:rsidRDefault="00920728" w:rsidP="005074EA">
            <w:pPr>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d</w:t>
            </w:r>
            <w:r>
              <w:rPr>
                <w:rFonts w:ascii="宋体" w:eastAsia="宋体" w:hAnsi="宋体"/>
                <w:sz w:val="24"/>
                <w:szCs w:val="24"/>
              </w:rPr>
              <w:t>ropCollections</w:t>
            </w:r>
            <w:r>
              <w:rPr>
                <w:rFonts w:ascii="宋体" w:eastAsia="宋体" w:hAnsi="宋体" w:hint="eastAsia"/>
                <w:sz w:val="24"/>
                <w:szCs w:val="24"/>
              </w:rPr>
              <w:t>=</w:t>
            </w:r>
            <w:r>
              <w:rPr>
                <w:rFonts w:ascii="宋体" w:eastAsia="宋体" w:hAnsi="宋体"/>
                <w:sz w:val="24"/>
                <w:szCs w:val="24"/>
              </w:rPr>
              <w:t>true</w:t>
            </w:r>
            <w:r>
              <w:rPr>
                <w:rFonts w:ascii="宋体" w:eastAsia="宋体" w:hAnsi="宋体" w:hint="eastAsia"/>
                <w:sz w:val="24"/>
                <w:szCs w:val="24"/>
              </w:rPr>
              <w:t>：同时删除图的实体、事件、关系集合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graph</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920728" w:rsidRPr="00C325F4" w:rsidRDefault="00920728" w:rsidP="005074EA">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20728" w:rsidRPr="00C325F4" w:rsidRDefault="00920728" w:rsidP="005074E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920728" w:rsidRDefault="00920728" w:rsidP="00231688">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920728" w:rsidTr="005074EA">
        <w:tc>
          <w:tcPr>
            <w:tcW w:w="993" w:type="dxa"/>
          </w:tcPr>
          <w:p w:rsidR="00920728" w:rsidRPr="009F53DA" w:rsidRDefault="00920728" w:rsidP="005074EA">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20728" w:rsidRPr="009F53DA" w:rsidRDefault="00920728" w:rsidP="005074EA">
            <w:pPr>
              <w:jc w:val="left"/>
              <w:rPr>
                <w:rFonts w:ascii="宋体" w:eastAsia="宋体" w:hAnsi="宋体"/>
                <w:sz w:val="24"/>
                <w:szCs w:val="24"/>
              </w:rPr>
            </w:pPr>
            <w:r>
              <w:rPr>
                <w:rFonts w:ascii="宋体" w:eastAsia="宋体" w:hAnsi="宋体" w:hint="eastAsia"/>
                <w:sz w:val="24"/>
                <w:szCs w:val="24"/>
              </w:rPr>
              <w:t>根据某一图的名称删除图结构，可选择同时删除所含实体、事件和关系</w:t>
            </w:r>
            <w:r w:rsidRPr="00105C8B">
              <w:rPr>
                <w:rFonts w:ascii="宋体" w:eastAsia="宋体" w:hAnsi="宋体" w:hint="eastAsia"/>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方法</w:t>
            </w:r>
          </w:p>
        </w:tc>
        <w:tc>
          <w:tcPr>
            <w:tcW w:w="8505" w:type="dxa"/>
          </w:tcPr>
          <w:p w:rsidR="00920728" w:rsidRDefault="005074EA" w:rsidP="005074EA">
            <w:pPr>
              <w:jc w:val="left"/>
              <w:rPr>
                <w:rFonts w:ascii="宋体" w:eastAsia="宋体" w:hAnsi="宋体"/>
                <w:sz w:val="24"/>
                <w:szCs w:val="24"/>
              </w:rPr>
            </w:pPr>
            <w:proofErr w:type="gramStart"/>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Pr>
                <w:rFonts w:ascii="宋体" w:eastAsia="宋体" w:hAnsi="宋体"/>
                <w:sz w:val="24"/>
                <w:szCs w:val="24"/>
              </w:rPr>
              <w:t>.</w:t>
            </w:r>
            <w:r>
              <w:rPr>
                <w:rFonts w:ascii="宋体" w:eastAsia="宋体" w:hAnsi="宋体"/>
                <w:sz w:val="24"/>
                <w:szCs w:val="24"/>
              </w:rPr>
              <w:t>CKC</w:t>
            </w:r>
            <w:r w:rsidR="00920728">
              <w:rPr>
                <w:rFonts w:ascii="宋体" w:eastAsia="宋体" w:hAnsi="宋体"/>
                <w:sz w:val="24"/>
                <w:szCs w:val="24"/>
              </w:rPr>
              <w:t>Graph</w:t>
            </w:r>
            <w:r w:rsidR="00920728" w:rsidRPr="00105C8B">
              <w:rPr>
                <w:rFonts w:ascii="宋体" w:eastAsia="宋体" w:hAnsi="宋体"/>
                <w:sz w:val="24"/>
                <w:szCs w:val="24"/>
              </w:rPr>
              <w:t>.</w:t>
            </w:r>
            <w:r w:rsidR="00920728">
              <w:rPr>
                <w:rFonts w:ascii="宋体" w:eastAsia="宋体" w:hAnsi="宋体" w:hint="eastAsia"/>
                <w:sz w:val="24"/>
                <w:szCs w:val="24"/>
              </w:rPr>
              <w:t>drop</w:t>
            </w:r>
            <w:proofErr w:type="gramEnd"/>
            <w:r w:rsidR="00920728" w:rsidRPr="00105C8B">
              <w:rPr>
                <w:rFonts w:ascii="宋体" w:eastAsia="宋体" w:hAnsi="宋体"/>
                <w:sz w:val="24"/>
                <w:szCs w:val="24"/>
              </w:rPr>
              <w:t>(</w:t>
            </w:r>
          </w:p>
          <w:p w:rsidR="00920728" w:rsidRDefault="00920728" w:rsidP="005074EA">
            <w:pPr>
              <w:ind w:firstLineChars="200" w:firstLine="480"/>
              <w:jc w:val="left"/>
              <w:rPr>
                <w:rFonts w:ascii="宋体" w:eastAsia="宋体" w:hAnsi="宋体"/>
                <w:sz w:val="24"/>
                <w:szCs w:val="24"/>
              </w:rPr>
            </w:pPr>
            <w:r>
              <w:rPr>
                <w:rFonts w:ascii="宋体" w:eastAsia="宋体" w:hAnsi="宋体"/>
                <w:sz w:val="24"/>
                <w:szCs w:val="24"/>
              </w:rPr>
              <w:t>boolean dropCollections</w:t>
            </w:r>
          </w:p>
          <w:p w:rsidR="00920728" w:rsidRPr="009F53DA" w:rsidRDefault="00920728" w:rsidP="005074EA">
            <w:pPr>
              <w:jc w:val="left"/>
              <w:rPr>
                <w:rFonts w:ascii="宋体" w:eastAsia="宋体" w:hAnsi="宋体"/>
                <w:sz w:val="24"/>
                <w:szCs w:val="24"/>
              </w:rPr>
            </w:pPr>
            <w:r w:rsidRPr="00105C8B">
              <w:rPr>
                <w:rFonts w:ascii="宋体" w:eastAsia="宋体" w:hAnsi="宋体"/>
                <w:sz w:val="24"/>
                <w:szCs w:val="24"/>
              </w:rPr>
              <w:t>)</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参数</w:t>
            </w:r>
          </w:p>
        </w:tc>
        <w:tc>
          <w:tcPr>
            <w:tcW w:w="8505" w:type="dxa"/>
          </w:tcPr>
          <w:p w:rsidR="00920728" w:rsidRDefault="00920728" w:rsidP="005074EA">
            <w:pPr>
              <w:jc w:val="left"/>
              <w:rPr>
                <w:rFonts w:ascii="宋体" w:eastAsia="宋体" w:hAnsi="宋体"/>
                <w:sz w:val="24"/>
                <w:szCs w:val="24"/>
              </w:rPr>
            </w:pPr>
            <w:r>
              <w:rPr>
                <w:rFonts w:ascii="宋体" w:eastAsia="宋体" w:hAnsi="宋体"/>
                <w:sz w:val="24"/>
                <w:szCs w:val="24"/>
              </w:rPr>
              <w:t xml:space="preserve">dropCollections – </w:t>
            </w:r>
            <w:r>
              <w:rPr>
                <w:rFonts w:ascii="宋体" w:eastAsia="宋体" w:hAnsi="宋体" w:hint="eastAsia"/>
                <w:sz w:val="24"/>
                <w:szCs w:val="24"/>
              </w:rPr>
              <w:t>是否同时删除图的实体、事件、关系集合</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返回</w:t>
            </w:r>
          </w:p>
        </w:tc>
        <w:tc>
          <w:tcPr>
            <w:tcW w:w="8505" w:type="dxa"/>
          </w:tcPr>
          <w:p w:rsidR="00920728" w:rsidRPr="009F53DA" w:rsidRDefault="00920728" w:rsidP="005074EA">
            <w:pPr>
              <w:jc w:val="left"/>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oid</w:t>
            </w:r>
          </w:p>
        </w:tc>
      </w:tr>
      <w:tr w:rsidR="00920728" w:rsidTr="005074EA">
        <w:tc>
          <w:tcPr>
            <w:tcW w:w="993" w:type="dxa"/>
          </w:tcPr>
          <w:p w:rsidR="00920728" w:rsidRDefault="00920728" w:rsidP="005074EA">
            <w:pPr>
              <w:jc w:val="left"/>
              <w:rPr>
                <w:rFonts w:ascii="宋体" w:eastAsia="宋体" w:hAnsi="宋体"/>
                <w:sz w:val="24"/>
                <w:szCs w:val="24"/>
              </w:rPr>
            </w:pPr>
            <w:r>
              <w:rPr>
                <w:rFonts w:ascii="宋体" w:eastAsia="宋体" w:hAnsi="宋体" w:hint="eastAsia"/>
                <w:sz w:val="24"/>
                <w:szCs w:val="24"/>
              </w:rPr>
              <w:t>异常</w:t>
            </w:r>
          </w:p>
        </w:tc>
        <w:tc>
          <w:tcPr>
            <w:tcW w:w="8505" w:type="dxa"/>
          </w:tcPr>
          <w:p w:rsidR="00920728" w:rsidRPr="009F53DA" w:rsidRDefault="005074EA" w:rsidP="005074EA">
            <w:pPr>
              <w:jc w:val="left"/>
              <w:rPr>
                <w:rFonts w:ascii="Calibri Light" w:eastAsia="宋体" w:hAnsi="Calibri Light" w:cs="Calibri Light"/>
                <w:sz w:val="24"/>
                <w:szCs w:val="24"/>
              </w:rPr>
            </w:pPr>
            <w:r>
              <w:rPr>
                <w:rFonts w:ascii="宋体" w:eastAsia="宋体" w:hAnsi="宋体"/>
                <w:sz w:val="24"/>
                <w:szCs w:val="24"/>
              </w:rPr>
              <w:t>CKC</w:t>
            </w:r>
            <w:r w:rsidR="00920728" w:rsidRPr="00105C8B">
              <w:rPr>
                <w:rFonts w:ascii="宋体" w:eastAsia="宋体" w:hAnsi="宋体"/>
                <w:sz w:val="24"/>
                <w:szCs w:val="24"/>
              </w:rPr>
              <w:t>A</w:t>
            </w:r>
            <w:r w:rsidR="00920728" w:rsidRPr="00105C8B">
              <w:rPr>
                <w:rFonts w:ascii="宋体" w:eastAsia="宋体" w:hAnsi="宋体" w:hint="eastAsia"/>
                <w:sz w:val="24"/>
                <w:szCs w:val="24"/>
              </w:rPr>
              <w:t>pi</w:t>
            </w:r>
            <w:r w:rsidR="00920728" w:rsidRPr="00105C8B">
              <w:rPr>
                <w:rFonts w:ascii="宋体" w:eastAsia="宋体" w:hAnsi="宋体"/>
                <w:sz w:val="24"/>
                <w:szCs w:val="24"/>
              </w:rPr>
              <w:t>E</w:t>
            </w:r>
            <w:r w:rsidR="00920728" w:rsidRPr="00105C8B">
              <w:rPr>
                <w:rFonts w:ascii="宋体" w:eastAsia="宋体" w:hAnsi="宋体" w:hint="eastAsia"/>
                <w:sz w:val="24"/>
                <w:szCs w:val="24"/>
              </w:rPr>
              <w:t>xception</w:t>
            </w:r>
          </w:p>
        </w:tc>
      </w:tr>
    </w:tbl>
    <w:p w:rsidR="00457EC7" w:rsidRPr="00920728" w:rsidRDefault="00457EC7" w:rsidP="00920728">
      <w:pPr>
        <w:spacing w:line="360" w:lineRule="auto"/>
        <w:jc w:val="left"/>
        <w:rPr>
          <w:rFonts w:ascii="宋体" w:eastAsia="宋体" w:hAnsi="宋体" w:hint="eastAsia"/>
          <w:sz w:val="24"/>
          <w:szCs w:val="24"/>
        </w:rPr>
      </w:pPr>
    </w:p>
    <w:p w:rsidR="00CC6958" w:rsidRPr="00105C8B" w:rsidRDefault="00CC6958" w:rsidP="00231688">
      <w:pPr>
        <w:pStyle w:val="2"/>
        <w:numPr>
          <w:ilvl w:val="1"/>
          <w:numId w:val="7"/>
        </w:numPr>
      </w:pPr>
      <w:bookmarkStart w:id="90" w:name="_Toc37157522"/>
      <w:r w:rsidRPr="00105C8B">
        <w:rPr>
          <w:rFonts w:hint="eastAsia"/>
        </w:rPr>
        <w:t>知识图谱</w:t>
      </w:r>
      <w:r w:rsidR="001B13F8">
        <w:rPr>
          <w:rFonts w:hint="eastAsia"/>
        </w:rPr>
        <w:t>访问计算</w:t>
      </w:r>
      <w:r w:rsidRPr="00105C8B">
        <w:rPr>
          <w:rFonts w:hint="eastAsia"/>
        </w:rPr>
        <w:t>接口</w:t>
      </w:r>
      <w:bookmarkEnd w:id="90"/>
    </w:p>
    <w:p w:rsidR="00812E55" w:rsidRPr="00105C8B" w:rsidRDefault="00D6123E" w:rsidP="00D6123E">
      <w:pPr>
        <w:spacing w:line="360" w:lineRule="auto"/>
        <w:jc w:val="left"/>
        <w:rPr>
          <w:rFonts w:ascii="宋体" w:eastAsia="宋体" w:hAnsi="宋体"/>
          <w:b/>
          <w:sz w:val="24"/>
          <w:szCs w:val="24"/>
        </w:rPr>
      </w:pPr>
      <w:r w:rsidRPr="00105C8B">
        <w:rPr>
          <w:rFonts w:ascii="宋体" w:eastAsia="宋体" w:hAnsi="宋体" w:hint="eastAsia"/>
          <w:b/>
          <w:sz w:val="24"/>
          <w:szCs w:val="24"/>
        </w:rPr>
        <w:t>说明：</w:t>
      </w:r>
    </w:p>
    <w:p w:rsidR="00D6123E" w:rsidRDefault="00D6123E" w:rsidP="00812E55">
      <w:pPr>
        <w:spacing w:line="360" w:lineRule="auto"/>
        <w:ind w:firstLineChars="200" w:firstLine="480"/>
        <w:jc w:val="left"/>
        <w:rPr>
          <w:rFonts w:ascii="宋体" w:eastAsia="宋体" w:hAnsi="宋体"/>
          <w:sz w:val="24"/>
          <w:szCs w:val="24"/>
        </w:rPr>
      </w:pPr>
      <w:r w:rsidRPr="00105C8B">
        <w:rPr>
          <w:rFonts w:ascii="宋体" w:eastAsia="宋体" w:hAnsi="宋体" w:hint="eastAsia"/>
          <w:sz w:val="24"/>
          <w:szCs w:val="24"/>
        </w:rPr>
        <w:t>根据知识图谱</w:t>
      </w:r>
      <w:r w:rsidR="00332EBC">
        <w:rPr>
          <w:rFonts w:ascii="宋体" w:eastAsia="宋体" w:hAnsi="宋体" w:hint="eastAsia"/>
          <w:sz w:val="24"/>
          <w:szCs w:val="24"/>
        </w:rPr>
        <w:t>实例知识数据如实体、事件、关系等进行操作</w:t>
      </w:r>
      <w:r w:rsidRPr="00105C8B">
        <w:rPr>
          <w:rFonts w:ascii="宋体" w:eastAsia="宋体" w:hAnsi="宋体" w:hint="eastAsia"/>
          <w:sz w:val="24"/>
          <w:szCs w:val="24"/>
        </w:rPr>
        <w:t>，设计针对集</w:t>
      </w:r>
      <w:r w:rsidRPr="00105C8B">
        <w:rPr>
          <w:rFonts w:ascii="宋体" w:eastAsia="宋体" w:hAnsi="宋体" w:hint="eastAsia"/>
          <w:sz w:val="24"/>
          <w:szCs w:val="24"/>
        </w:rPr>
        <w:lastRenderedPageBreak/>
        <w:t>合和个体知识的增、</w:t>
      </w:r>
      <w:proofErr w:type="gramStart"/>
      <w:r w:rsidRPr="00105C8B">
        <w:rPr>
          <w:rFonts w:ascii="宋体" w:eastAsia="宋体" w:hAnsi="宋体" w:hint="eastAsia"/>
          <w:sz w:val="24"/>
          <w:szCs w:val="24"/>
        </w:rPr>
        <w:t>删</w:t>
      </w:r>
      <w:proofErr w:type="gramEnd"/>
      <w:r w:rsidRPr="00105C8B">
        <w:rPr>
          <w:rFonts w:ascii="宋体" w:eastAsia="宋体" w:hAnsi="宋体" w:hint="eastAsia"/>
          <w:sz w:val="24"/>
          <w:szCs w:val="24"/>
        </w:rPr>
        <w:t>、改、查（C</w:t>
      </w:r>
      <w:r w:rsidRPr="00105C8B">
        <w:rPr>
          <w:rFonts w:ascii="宋体" w:eastAsia="宋体" w:hAnsi="宋体"/>
          <w:sz w:val="24"/>
          <w:szCs w:val="24"/>
        </w:rPr>
        <w:t>RUD</w:t>
      </w:r>
      <w:r w:rsidRPr="00105C8B">
        <w:rPr>
          <w:rFonts w:ascii="宋体" w:eastAsia="宋体" w:hAnsi="宋体" w:hint="eastAsia"/>
          <w:sz w:val="24"/>
          <w:szCs w:val="24"/>
        </w:rPr>
        <w:t>）等基本管理与访问操作，支撑</w:t>
      </w:r>
      <w:r w:rsidR="00A36A8F" w:rsidRPr="00105C8B">
        <w:rPr>
          <w:rFonts w:ascii="宋体" w:eastAsia="宋体" w:hAnsi="宋体" w:hint="eastAsia"/>
          <w:sz w:val="24"/>
          <w:szCs w:val="24"/>
        </w:rPr>
        <w:t>知识图谱数据的应用、计算、运营。</w:t>
      </w:r>
    </w:p>
    <w:p w:rsidR="00E75B9E" w:rsidRDefault="00E75B9E" w:rsidP="00E75B9E"/>
    <w:p w:rsidR="00E75B9E" w:rsidRDefault="00E75B9E" w:rsidP="00231688">
      <w:pPr>
        <w:pStyle w:val="3"/>
        <w:numPr>
          <w:ilvl w:val="2"/>
          <w:numId w:val="7"/>
        </w:numPr>
      </w:pPr>
      <w:bookmarkStart w:id="91" w:name="_Toc37157523"/>
      <w:r>
        <w:rPr>
          <w:rFonts w:hint="eastAsia"/>
        </w:rPr>
        <w:t>实例</w:t>
      </w:r>
      <w:r w:rsidR="00CF681B">
        <w:rPr>
          <w:rFonts w:hint="eastAsia"/>
        </w:rPr>
        <w:t>访问</w:t>
      </w:r>
      <w:r>
        <w:rPr>
          <w:rFonts w:hint="eastAsia"/>
        </w:rPr>
        <w:t>接口</w:t>
      </w:r>
      <w:bookmarkEnd w:id="91"/>
    </w:p>
    <w:p w:rsidR="00E41CEC" w:rsidRDefault="00E93B33" w:rsidP="00231688">
      <w:pPr>
        <w:pStyle w:val="4"/>
        <w:numPr>
          <w:ilvl w:val="0"/>
          <w:numId w:val="12"/>
        </w:numPr>
      </w:pPr>
      <w:bookmarkStart w:id="92" w:name="_Toc37157524"/>
      <w:r>
        <w:rPr>
          <w:rFonts w:hint="eastAsia"/>
        </w:rPr>
        <w:t>写入</w:t>
      </w:r>
      <w:r w:rsidRPr="00105C8B">
        <w:rPr>
          <w:rFonts w:hint="eastAsia"/>
        </w:rPr>
        <w:t>实体</w:t>
      </w:r>
      <w:r>
        <w:rPr>
          <w:rFonts w:hint="eastAsia"/>
        </w:rPr>
        <w:t>实例</w:t>
      </w:r>
      <w:bookmarkEnd w:id="92"/>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332F16" w:rsidTr="00332F16">
        <w:tc>
          <w:tcPr>
            <w:tcW w:w="993" w:type="dxa"/>
          </w:tcPr>
          <w:p w:rsidR="00332F16" w:rsidRPr="009F53DA" w:rsidRDefault="00332F16" w:rsidP="00332F16">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32F16" w:rsidRDefault="00332F16" w:rsidP="00332F16">
            <w:pPr>
              <w:jc w:val="left"/>
              <w:rPr>
                <w:rFonts w:ascii="宋体" w:eastAsia="宋体" w:hAnsi="宋体"/>
                <w:sz w:val="24"/>
                <w:szCs w:val="24"/>
              </w:rPr>
            </w:pPr>
            <w:r>
              <w:rPr>
                <w:rFonts w:ascii="宋体" w:eastAsia="宋体" w:hAnsi="宋体" w:hint="eastAsia"/>
                <w:sz w:val="24"/>
                <w:szCs w:val="24"/>
              </w:rPr>
              <w:t>在图的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下创建</w:t>
            </w:r>
            <w:proofErr w:type="gramEnd"/>
            <w:r>
              <w:rPr>
                <w:rFonts w:ascii="宋体" w:eastAsia="宋体" w:hAnsi="宋体" w:hint="eastAsia"/>
                <w:sz w:val="24"/>
                <w:szCs w:val="24"/>
              </w:rPr>
              <w:t>新实体</w:t>
            </w:r>
            <w:r w:rsidR="00C2665D">
              <w:rPr>
                <w:rFonts w:ascii="宋体" w:eastAsia="宋体" w:hAnsi="宋体" w:hint="eastAsia"/>
                <w:sz w:val="24"/>
                <w:szCs w:val="24"/>
              </w:rPr>
              <w:t>实例</w:t>
            </w:r>
            <w:r w:rsidR="002C730A">
              <w:rPr>
                <w:rFonts w:ascii="宋体" w:eastAsia="宋体" w:hAnsi="宋体" w:hint="eastAsia"/>
                <w:sz w:val="24"/>
                <w:szCs w:val="24"/>
              </w:rPr>
              <w:t>，实体</w:t>
            </w:r>
            <w:r w:rsidR="00C2665D">
              <w:rPr>
                <w:rFonts w:ascii="宋体" w:eastAsia="宋体" w:hAnsi="宋体" w:hint="eastAsia"/>
                <w:sz w:val="24"/>
                <w:szCs w:val="24"/>
              </w:rPr>
              <w:t>实例</w:t>
            </w:r>
            <w:r w:rsidR="002C730A">
              <w:rPr>
                <w:rFonts w:ascii="宋体" w:eastAsia="宋体" w:hAnsi="宋体" w:hint="eastAsia"/>
                <w:sz w:val="24"/>
                <w:szCs w:val="24"/>
              </w:rPr>
              <w:t>为J</w:t>
            </w:r>
            <w:r w:rsidR="002C730A">
              <w:rPr>
                <w:rFonts w:ascii="宋体" w:eastAsia="宋体" w:hAnsi="宋体"/>
                <w:sz w:val="24"/>
                <w:szCs w:val="24"/>
              </w:rPr>
              <w:t>SON</w:t>
            </w:r>
            <w:r w:rsidR="002C730A">
              <w:rPr>
                <w:rFonts w:ascii="宋体" w:eastAsia="宋体" w:hAnsi="宋体" w:hint="eastAsia"/>
                <w:sz w:val="24"/>
                <w:szCs w:val="24"/>
              </w:rPr>
              <w:t>格式</w:t>
            </w:r>
            <w:r>
              <w:rPr>
                <w:rFonts w:ascii="宋体" w:eastAsia="宋体" w:hAnsi="宋体" w:hint="eastAsia"/>
                <w:sz w:val="24"/>
                <w:szCs w:val="24"/>
              </w:rPr>
              <w:t>。</w:t>
            </w:r>
          </w:p>
        </w:tc>
      </w:tr>
      <w:tr w:rsidR="00332F16" w:rsidTr="00332F16">
        <w:tc>
          <w:tcPr>
            <w:tcW w:w="993" w:type="dxa"/>
          </w:tcPr>
          <w:p w:rsidR="00332F16" w:rsidRDefault="00332F16" w:rsidP="00332F16">
            <w:pPr>
              <w:jc w:val="left"/>
              <w:rPr>
                <w:rFonts w:ascii="宋体" w:eastAsia="宋体" w:hAnsi="宋体"/>
                <w:sz w:val="24"/>
                <w:szCs w:val="24"/>
              </w:rPr>
            </w:pPr>
            <w:r>
              <w:rPr>
                <w:rFonts w:ascii="宋体" w:eastAsia="宋体" w:hAnsi="宋体" w:hint="eastAsia"/>
                <w:sz w:val="24"/>
                <w:szCs w:val="24"/>
              </w:rPr>
              <w:t>方法</w:t>
            </w:r>
          </w:p>
        </w:tc>
        <w:tc>
          <w:tcPr>
            <w:tcW w:w="8505" w:type="dxa"/>
          </w:tcPr>
          <w:p w:rsidR="00332F16" w:rsidRPr="009F53DA" w:rsidRDefault="00332F16" w:rsidP="00332F16">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c</w:t>
            </w:r>
            <w:r w:rsidR="008F47F1">
              <w:rPr>
                <w:rFonts w:ascii="宋体" w:eastAsia="宋体" w:hAnsi="宋体"/>
                <w:sz w:val="24"/>
                <w:szCs w:val="24"/>
              </w:rPr>
              <w:t>lass</w:t>
            </w:r>
            <w:r w:rsidR="002C730A">
              <w:rPr>
                <w:rFonts w:ascii="宋体" w:eastAsia="宋体" w:hAnsi="宋体" w:hint="eastAsia"/>
                <w:sz w:val="24"/>
                <w:szCs w:val="24"/>
              </w:rPr>
              <w:t>/{c</w:t>
            </w:r>
            <w:r w:rsidR="008F47F1">
              <w:rPr>
                <w:rFonts w:ascii="宋体" w:eastAsia="宋体" w:hAnsi="宋体"/>
                <w:sz w:val="24"/>
                <w:szCs w:val="24"/>
              </w:rPr>
              <w:t>lass</w:t>
            </w:r>
            <w:r w:rsidR="002C730A">
              <w:rPr>
                <w:rFonts w:ascii="宋体" w:eastAsia="宋体" w:hAnsi="宋体"/>
                <w:sz w:val="24"/>
                <w:szCs w:val="24"/>
              </w:rPr>
              <w:t>Name</w:t>
            </w:r>
            <w:r w:rsidR="002C730A">
              <w:rPr>
                <w:rFonts w:ascii="宋体" w:eastAsia="宋体" w:hAnsi="宋体" w:hint="eastAsia"/>
                <w:sz w:val="24"/>
                <w:szCs w:val="24"/>
              </w:rPr>
              <w:t>}</w:t>
            </w:r>
          </w:p>
        </w:tc>
      </w:tr>
      <w:tr w:rsidR="00332F16" w:rsidTr="00332F16">
        <w:tc>
          <w:tcPr>
            <w:tcW w:w="993" w:type="dxa"/>
          </w:tcPr>
          <w:p w:rsidR="00332F16" w:rsidRDefault="00332F16" w:rsidP="00332F16">
            <w:pPr>
              <w:jc w:val="left"/>
              <w:rPr>
                <w:rFonts w:ascii="宋体" w:eastAsia="宋体" w:hAnsi="宋体"/>
                <w:sz w:val="24"/>
                <w:szCs w:val="24"/>
              </w:rPr>
            </w:pPr>
            <w:r>
              <w:rPr>
                <w:rFonts w:ascii="宋体" w:eastAsia="宋体" w:hAnsi="宋体" w:hint="eastAsia"/>
                <w:sz w:val="24"/>
                <w:szCs w:val="24"/>
              </w:rPr>
              <w:t>参数</w:t>
            </w:r>
          </w:p>
        </w:tc>
        <w:tc>
          <w:tcPr>
            <w:tcW w:w="8505" w:type="dxa"/>
          </w:tcPr>
          <w:p w:rsidR="00332F16" w:rsidRDefault="00332F16" w:rsidP="00332F16">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4B7BDA" w:rsidRPr="002C730A" w:rsidRDefault="004B7BDA" w:rsidP="00332F16">
            <w:pPr>
              <w:jc w:val="left"/>
              <w:rPr>
                <w:rFonts w:ascii="宋体" w:eastAsia="宋体" w:hAnsi="宋体"/>
                <w:sz w:val="24"/>
                <w:szCs w:val="24"/>
              </w:rPr>
            </w:pP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Name:</w:t>
            </w:r>
            <w:r>
              <w:rPr>
                <w:rFonts w:ascii="宋体" w:eastAsia="宋体" w:hAnsi="宋体" w:hint="eastAsia"/>
                <w:sz w:val="24"/>
                <w:szCs w:val="24"/>
              </w:rPr>
              <w:t>实体</w:t>
            </w:r>
            <w:r w:rsidR="00C2665D">
              <w:rPr>
                <w:rFonts w:ascii="宋体" w:eastAsia="宋体" w:hAnsi="宋体" w:hint="eastAsia"/>
                <w:sz w:val="24"/>
                <w:szCs w:val="24"/>
              </w:rPr>
              <w:t>类的</w:t>
            </w:r>
            <w:r>
              <w:rPr>
                <w:rFonts w:ascii="宋体" w:eastAsia="宋体" w:hAnsi="宋体" w:hint="eastAsia"/>
                <w:sz w:val="24"/>
                <w:szCs w:val="24"/>
              </w:rPr>
              <w:t>名称</w:t>
            </w:r>
          </w:p>
        </w:tc>
      </w:tr>
      <w:tr w:rsidR="002C730A" w:rsidTr="00332F16">
        <w:tc>
          <w:tcPr>
            <w:tcW w:w="993" w:type="dxa"/>
          </w:tcPr>
          <w:p w:rsidR="002C730A" w:rsidRDefault="002C730A" w:rsidP="00332F16">
            <w:pPr>
              <w:jc w:val="left"/>
              <w:rPr>
                <w:rFonts w:ascii="宋体" w:eastAsia="宋体" w:hAnsi="宋体"/>
                <w:sz w:val="24"/>
                <w:szCs w:val="24"/>
              </w:rPr>
            </w:pPr>
            <w:r>
              <w:rPr>
                <w:rFonts w:ascii="宋体" w:eastAsia="宋体" w:hAnsi="宋体" w:hint="eastAsia"/>
                <w:sz w:val="24"/>
                <w:szCs w:val="24"/>
              </w:rPr>
              <w:t>Body</w:t>
            </w:r>
          </w:p>
        </w:tc>
        <w:tc>
          <w:tcPr>
            <w:tcW w:w="8505" w:type="dxa"/>
          </w:tcPr>
          <w:p w:rsidR="00E93B33" w:rsidRDefault="00E93B33" w:rsidP="00332F16">
            <w:pPr>
              <w:jc w:val="left"/>
              <w:rPr>
                <w:rFonts w:ascii="宋体" w:eastAsia="宋体" w:hAnsi="宋体" w:cs="Calibri Light"/>
                <w:sz w:val="24"/>
                <w:szCs w:val="24"/>
              </w:rPr>
            </w:pPr>
            <w:r>
              <w:rPr>
                <w:rFonts w:ascii="宋体" w:eastAsia="宋体" w:hAnsi="宋体" w:cs="Calibri Light"/>
                <w:sz w:val="24"/>
                <w:szCs w:val="24"/>
              </w:rPr>
              <w:t>[</w:t>
            </w:r>
          </w:p>
          <w:p w:rsidR="00E93B33" w:rsidRDefault="00E93B33" w:rsidP="00E93B33">
            <w:pPr>
              <w:ind w:firstLineChars="100" w:firstLine="240"/>
              <w:jc w:val="left"/>
              <w:rPr>
                <w:rFonts w:ascii="宋体" w:eastAsia="宋体" w:hAnsi="宋体" w:cs="Calibri Light"/>
                <w:sz w:val="24"/>
                <w:szCs w:val="24"/>
              </w:rPr>
            </w:pPr>
            <w:r>
              <w:rPr>
                <w:rFonts w:ascii="宋体" w:eastAsia="宋体" w:hAnsi="宋体" w:cs="Calibri Light"/>
                <w:sz w:val="24"/>
                <w:szCs w:val="24"/>
              </w:rPr>
              <w:t>{Entity Instance}</w:t>
            </w:r>
          </w:p>
          <w:p w:rsidR="002C730A" w:rsidRPr="00E93B33" w:rsidRDefault="00E93B33" w:rsidP="00E93B33">
            <w:pPr>
              <w:jc w:val="left"/>
              <w:rPr>
                <w:rFonts w:ascii="宋体" w:eastAsia="宋体" w:hAnsi="宋体" w:cs="Calibri Light"/>
                <w:sz w:val="24"/>
                <w:szCs w:val="24"/>
              </w:rPr>
            </w:pPr>
            <w:r>
              <w:rPr>
                <w:rFonts w:ascii="宋体" w:eastAsia="宋体" w:hAnsi="宋体" w:cs="Calibri Light"/>
                <w:sz w:val="24"/>
                <w:szCs w:val="24"/>
              </w:rPr>
              <w:t>]</w:t>
            </w:r>
          </w:p>
        </w:tc>
      </w:tr>
      <w:tr w:rsidR="00332F16" w:rsidTr="00332F16">
        <w:tc>
          <w:tcPr>
            <w:tcW w:w="993" w:type="dxa"/>
          </w:tcPr>
          <w:p w:rsidR="00332F16" w:rsidRDefault="00332F16" w:rsidP="00332F16">
            <w:pPr>
              <w:jc w:val="left"/>
              <w:rPr>
                <w:rFonts w:ascii="宋体" w:eastAsia="宋体" w:hAnsi="宋体"/>
                <w:sz w:val="24"/>
                <w:szCs w:val="24"/>
              </w:rPr>
            </w:pPr>
            <w:r>
              <w:rPr>
                <w:rFonts w:ascii="宋体" w:eastAsia="宋体" w:hAnsi="宋体" w:hint="eastAsia"/>
                <w:sz w:val="24"/>
                <w:szCs w:val="24"/>
              </w:rPr>
              <w:t>返回</w:t>
            </w:r>
          </w:p>
        </w:tc>
        <w:tc>
          <w:tcPr>
            <w:tcW w:w="8505" w:type="dxa"/>
          </w:tcPr>
          <w:p w:rsidR="00332F16" w:rsidRPr="00C325F4" w:rsidRDefault="00332F16" w:rsidP="00332F16">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32F16" w:rsidRPr="00C325F4" w:rsidRDefault="00332F16" w:rsidP="00332F1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332F16" w:rsidRPr="00C325F4" w:rsidRDefault="00332F16" w:rsidP="00332F1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332F16" w:rsidRPr="00C325F4" w:rsidRDefault="00332F16" w:rsidP="00332F1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332F16" w:rsidRPr="006C279B" w:rsidRDefault="00332F16" w:rsidP="007606D6">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sidR="004B7BDA">
              <w:rPr>
                <w:rFonts w:ascii="Calibri Light" w:eastAsia="宋体" w:hAnsi="Calibri Light" w:cs="Calibri Light" w:hint="eastAsia"/>
                <w:sz w:val="24"/>
                <w:szCs w:val="24"/>
              </w:rPr>
              <w:t>entit</w:t>
            </w:r>
            <w:r w:rsidR="007020CC">
              <w:rPr>
                <w:rFonts w:ascii="Calibri Light" w:eastAsia="宋体" w:hAnsi="Calibri Light" w:cs="Calibri Light"/>
                <w:sz w:val="24"/>
                <w:szCs w:val="24"/>
              </w:rPr>
              <w:t>y</w:t>
            </w:r>
            <w:r w:rsidRPr="00C325F4">
              <w:rPr>
                <w:rFonts w:ascii="Calibri Light" w:eastAsia="宋体" w:hAnsi="Calibri Light" w:cs="Calibri Light"/>
                <w:sz w:val="24"/>
                <w:szCs w:val="24"/>
              </w:rPr>
              <w:t xml:space="preserve">”: </w:t>
            </w:r>
            <w:r w:rsidR="00061023">
              <w:rPr>
                <w:rFonts w:ascii="Calibri Light" w:eastAsia="宋体" w:hAnsi="Calibri Light" w:cs="Calibri Light" w:hint="eastAsia"/>
                <w:sz w:val="24"/>
                <w:szCs w:val="24"/>
              </w:rPr>
              <w:t>[</w:t>
            </w:r>
            <w:r w:rsidR="004B7BDA">
              <w:rPr>
                <w:rFonts w:ascii="Calibri Light" w:eastAsia="宋体" w:hAnsi="Calibri Light" w:cs="Calibri Light"/>
                <w:sz w:val="24"/>
                <w:szCs w:val="24"/>
              </w:rPr>
              <w:t>“entity id</w:t>
            </w:r>
            <w:r w:rsidR="007606D6">
              <w:rPr>
                <w:rFonts w:ascii="Calibri Light" w:eastAsia="宋体" w:hAnsi="Calibri Light" w:cs="Calibri Light"/>
                <w:sz w:val="24"/>
                <w:szCs w:val="24"/>
              </w:rPr>
              <w:t>”</w:t>
            </w:r>
            <w:r w:rsidR="00061023">
              <w:rPr>
                <w:rFonts w:ascii="Calibri Light" w:eastAsia="宋体" w:hAnsi="Calibri Light" w:cs="Calibri Light"/>
                <w:sz w:val="24"/>
                <w:szCs w:val="24"/>
              </w:rPr>
              <w:t>]</w:t>
            </w:r>
          </w:p>
          <w:p w:rsidR="00332F16" w:rsidRPr="00C325F4" w:rsidRDefault="00332F16" w:rsidP="004B7BDA">
            <w:pPr>
              <w:ind w:firstLineChars="200" w:firstLine="48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32F16" w:rsidRPr="00C325F4" w:rsidRDefault="00332F16" w:rsidP="00332F16">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4B7BDA">
              <w:rPr>
                <w:rFonts w:ascii="Calibri Light" w:eastAsia="宋体" w:hAnsi="Calibri Light" w:cs="Calibri Light"/>
                <w:sz w:val="24"/>
                <w:szCs w:val="24"/>
              </w:rPr>
              <w:t>entit</w:t>
            </w:r>
            <w:r w:rsidR="000435C7">
              <w:rPr>
                <w:rFonts w:ascii="Calibri Light" w:eastAsia="宋体" w:hAnsi="Calibri Light" w:cs="Calibri Light" w:hint="eastAsia"/>
                <w:sz w:val="24"/>
                <w:szCs w:val="24"/>
              </w:rPr>
              <w:t>y</w:t>
            </w:r>
            <w:r w:rsidR="004B7BDA">
              <w:rPr>
                <w:rFonts w:ascii="Calibri Light" w:eastAsia="宋体" w:hAnsi="Calibri Light" w:cs="Calibri Light"/>
                <w:sz w:val="24"/>
                <w:szCs w:val="24"/>
              </w:rPr>
              <w:t xml:space="preserve"> created</w:t>
            </w:r>
            <w:r w:rsidRPr="00C325F4">
              <w:rPr>
                <w:rFonts w:ascii="Calibri Light" w:eastAsia="宋体" w:hAnsi="Calibri Light" w:cs="Calibri Light"/>
                <w:sz w:val="24"/>
                <w:szCs w:val="24"/>
              </w:rPr>
              <w:t>”</w:t>
            </w:r>
          </w:p>
          <w:p w:rsidR="00332F16" w:rsidRPr="00C325F4" w:rsidRDefault="00332F16" w:rsidP="004B7BDA">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332F16" w:rsidRPr="00332F16" w:rsidRDefault="00332F16" w:rsidP="00332F16">
      <w:pPr>
        <w:spacing w:line="360" w:lineRule="auto"/>
        <w:jc w:val="left"/>
        <w:rPr>
          <w:rFonts w:ascii="宋体" w:eastAsia="宋体" w:hAnsi="宋体"/>
          <w:sz w:val="24"/>
          <w:szCs w:val="24"/>
        </w:rPr>
      </w:pPr>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580FE2" w:rsidTr="00840F37">
        <w:tc>
          <w:tcPr>
            <w:tcW w:w="993" w:type="dxa"/>
          </w:tcPr>
          <w:p w:rsidR="00580FE2" w:rsidRPr="009F53DA" w:rsidRDefault="00580FE2" w:rsidP="00840F37">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580FE2" w:rsidRPr="009F53DA" w:rsidRDefault="00580FE2" w:rsidP="00840F37">
            <w:pPr>
              <w:jc w:val="left"/>
              <w:rPr>
                <w:rFonts w:ascii="宋体" w:eastAsia="宋体" w:hAnsi="宋体"/>
                <w:sz w:val="24"/>
                <w:szCs w:val="24"/>
              </w:rPr>
            </w:pPr>
            <w:r>
              <w:rPr>
                <w:rFonts w:ascii="宋体" w:eastAsia="宋体" w:hAnsi="宋体" w:hint="eastAsia"/>
                <w:sz w:val="24"/>
                <w:szCs w:val="24"/>
              </w:rPr>
              <w:t>在图的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下创建</w:t>
            </w:r>
            <w:proofErr w:type="gramEnd"/>
            <w:r>
              <w:rPr>
                <w:rFonts w:ascii="宋体" w:eastAsia="宋体" w:hAnsi="宋体" w:hint="eastAsia"/>
                <w:sz w:val="24"/>
                <w:szCs w:val="24"/>
              </w:rPr>
              <w:t>新实体</w:t>
            </w:r>
            <w:r w:rsidR="00C2665D">
              <w:rPr>
                <w:rFonts w:ascii="宋体" w:eastAsia="宋体" w:hAnsi="宋体" w:hint="eastAsia"/>
                <w:sz w:val="24"/>
                <w:szCs w:val="24"/>
              </w:rPr>
              <w:t>实例</w:t>
            </w:r>
            <w:r>
              <w:rPr>
                <w:rFonts w:ascii="宋体" w:eastAsia="宋体" w:hAnsi="宋体" w:hint="eastAsia"/>
                <w:sz w:val="24"/>
                <w:szCs w:val="24"/>
              </w:rPr>
              <w:t>，实体</w:t>
            </w:r>
            <w:r w:rsidR="00C2665D">
              <w:rPr>
                <w:rFonts w:ascii="宋体" w:eastAsia="宋体" w:hAnsi="宋体" w:hint="eastAsia"/>
                <w:sz w:val="24"/>
                <w:szCs w:val="24"/>
              </w:rPr>
              <w:t>实例</w:t>
            </w:r>
            <w:r>
              <w:rPr>
                <w:rFonts w:ascii="宋体" w:eastAsia="宋体" w:hAnsi="宋体" w:hint="eastAsia"/>
                <w:sz w:val="24"/>
                <w:szCs w:val="24"/>
              </w:rPr>
              <w:t>为J</w:t>
            </w:r>
            <w:r>
              <w:rPr>
                <w:rFonts w:ascii="宋体" w:eastAsia="宋体" w:hAnsi="宋体"/>
                <w:sz w:val="24"/>
                <w:szCs w:val="24"/>
              </w:rPr>
              <w:t>SON</w:t>
            </w:r>
            <w:r>
              <w:rPr>
                <w:rFonts w:ascii="宋体" w:eastAsia="宋体" w:hAnsi="宋体" w:hint="eastAsia"/>
                <w:sz w:val="24"/>
                <w:szCs w:val="24"/>
              </w:rPr>
              <w:t>格式。</w:t>
            </w:r>
          </w:p>
        </w:tc>
      </w:tr>
      <w:tr w:rsidR="00580FE2" w:rsidTr="00840F37">
        <w:tc>
          <w:tcPr>
            <w:tcW w:w="993" w:type="dxa"/>
          </w:tcPr>
          <w:p w:rsidR="00580FE2" w:rsidRDefault="00580FE2" w:rsidP="00840F37">
            <w:pPr>
              <w:jc w:val="left"/>
              <w:rPr>
                <w:rFonts w:ascii="宋体" w:eastAsia="宋体" w:hAnsi="宋体"/>
                <w:sz w:val="24"/>
                <w:szCs w:val="24"/>
              </w:rPr>
            </w:pPr>
            <w:r>
              <w:rPr>
                <w:rFonts w:ascii="宋体" w:eastAsia="宋体" w:hAnsi="宋体" w:hint="eastAsia"/>
                <w:sz w:val="24"/>
                <w:szCs w:val="24"/>
              </w:rPr>
              <w:t>方法</w:t>
            </w:r>
          </w:p>
        </w:tc>
        <w:tc>
          <w:tcPr>
            <w:tcW w:w="8505" w:type="dxa"/>
          </w:tcPr>
          <w:p w:rsidR="00580FE2" w:rsidRDefault="005074EA" w:rsidP="00840F37">
            <w:pPr>
              <w:jc w:val="left"/>
              <w:rPr>
                <w:rFonts w:ascii="宋体" w:eastAsia="宋体" w:hAnsi="宋体"/>
                <w:sz w:val="24"/>
                <w:szCs w:val="24"/>
              </w:rPr>
            </w:pPr>
            <w:proofErr w:type="gramStart"/>
            <w:r>
              <w:rPr>
                <w:rFonts w:ascii="宋体" w:eastAsia="宋体" w:hAnsi="宋体"/>
                <w:sz w:val="24"/>
                <w:szCs w:val="24"/>
              </w:rPr>
              <w:t>CKC</w:t>
            </w:r>
            <w:r w:rsidR="00580FE2" w:rsidRPr="00105C8B">
              <w:rPr>
                <w:rFonts w:ascii="宋体" w:eastAsia="宋体" w:hAnsi="宋体"/>
                <w:sz w:val="24"/>
                <w:szCs w:val="24"/>
              </w:rPr>
              <w:t>A</w:t>
            </w:r>
            <w:r w:rsidR="00580FE2" w:rsidRPr="00105C8B">
              <w:rPr>
                <w:rFonts w:ascii="宋体" w:eastAsia="宋体" w:hAnsi="宋体" w:hint="eastAsia"/>
                <w:sz w:val="24"/>
                <w:szCs w:val="24"/>
              </w:rPr>
              <w:t>pi</w:t>
            </w:r>
            <w:r w:rsidR="00BE4F01">
              <w:rPr>
                <w:rFonts w:ascii="宋体" w:eastAsia="宋体" w:hAnsi="宋体"/>
                <w:sz w:val="24"/>
                <w:szCs w:val="24"/>
              </w:rPr>
              <w:t>.</w:t>
            </w:r>
            <w:r>
              <w:rPr>
                <w:rFonts w:ascii="宋体" w:eastAsia="宋体" w:hAnsi="宋体"/>
                <w:sz w:val="24"/>
                <w:szCs w:val="24"/>
              </w:rPr>
              <w:t>CKC</w:t>
            </w:r>
            <w:r w:rsidR="00BE4F01">
              <w:rPr>
                <w:rFonts w:ascii="宋体" w:eastAsia="宋体" w:hAnsi="宋体"/>
                <w:sz w:val="24"/>
                <w:szCs w:val="24"/>
              </w:rPr>
              <w:t>Graph</w:t>
            </w:r>
            <w:r w:rsidR="00580FE2" w:rsidRPr="00105C8B">
              <w:rPr>
                <w:rFonts w:ascii="宋体" w:eastAsia="宋体" w:hAnsi="宋体"/>
                <w:sz w:val="24"/>
                <w:szCs w:val="24"/>
              </w:rPr>
              <w:t>.</w:t>
            </w:r>
            <w:r w:rsidR="00580FE2">
              <w:rPr>
                <w:rFonts w:ascii="宋体" w:eastAsia="宋体" w:hAnsi="宋体"/>
                <w:sz w:val="24"/>
                <w:szCs w:val="24"/>
              </w:rPr>
              <w:t>create</w:t>
            </w:r>
            <w:r w:rsidR="007606D6">
              <w:rPr>
                <w:rFonts w:ascii="宋体" w:eastAsia="宋体" w:hAnsi="宋体"/>
                <w:sz w:val="24"/>
                <w:szCs w:val="24"/>
              </w:rPr>
              <w:t>Entit</w:t>
            </w:r>
            <w:r w:rsidR="00E93B33">
              <w:rPr>
                <w:rFonts w:ascii="宋体" w:eastAsia="宋体" w:hAnsi="宋体"/>
                <w:sz w:val="24"/>
                <w:szCs w:val="24"/>
              </w:rPr>
              <w:t>ies</w:t>
            </w:r>
            <w:proofErr w:type="gramEnd"/>
            <w:r w:rsidR="00580FE2" w:rsidRPr="00105C8B">
              <w:rPr>
                <w:rFonts w:ascii="宋体" w:eastAsia="宋体" w:hAnsi="宋体"/>
                <w:sz w:val="24"/>
                <w:szCs w:val="24"/>
              </w:rPr>
              <w:t>(</w:t>
            </w:r>
          </w:p>
          <w:p w:rsidR="00580FE2" w:rsidRDefault="007606D6" w:rsidP="007606D6">
            <w:pPr>
              <w:ind w:firstLine="480"/>
              <w:jc w:val="left"/>
              <w:rPr>
                <w:rFonts w:ascii="宋体" w:eastAsia="宋体" w:hAnsi="宋体"/>
                <w:sz w:val="24"/>
                <w:szCs w:val="24"/>
              </w:rPr>
            </w:pPr>
            <w:r>
              <w:rPr>
                <w:rFonts w:ascii="宋体" w:eastAsia="宋体" w:hAnsi="宋体"/>
                <w:sz w:val="24"/>
                <w:szCs w:val="24"/>
              </w:rPr>
              <w:t>String</w:t>
            </w:r>
            <w:r w:rsidR="00580FE2">
              <w:rPr>
                <w:rFonts w:ascii="宋体" w:eastAsia="宋体" w:hAnsi="宋体"/>
                <w:sz w:val="24"/>
                <w:szCs w:val="24"/>
              </w:rPr>
              <w:t xml:space="preserve"> </w:t>
            </w:r>
            <w:r>
              <w:rPr>
                <w:rFonts w:ascii="宋体" w:eastAsia="宋体" w:hAnsi="宋体"/>
                <w:sz w:val="24"/>
                <w:szCs w:val="24"/>
              </w:rPr>
              <w:t>c</w:t>
            </w:r>
            <w:r w:rsidR="008F47F1">
              <w:rPr>
                <w:rFonts w:ascii="宋体" w:eastAsia="宋体" w:hAnsi="宋体"/>
                <w:sz w:val="24"/>
                <w:szCs w:val="24"/>
              </w:rPr>
              <w:t>lass</w:t>
            </w:r>
            <w:r>
              <w:rPr>
                <w:rFonts w:ascii="宋体" w:eastAsia="宋体" w:hAnsi="宋体"/>
                <w:sz w:val="24"/>
                <w:szCs w:val="24"/>
              </w:rPr>
              <w:t>Name,</w:t>
            </w:r>
          </w:p>
          <w:p w:rsidR="007606D6" w:rsidRDefault="00E93B33" w:rsidP="007606D6">
            <w:pPr>
              <w:ind w:firstLine="480"/>
              <w:jc w:val="left"/>
              <w:rPr>
                <w:rFonts w:ascii="宋体" w:eastAsia="宋体" w:hAnsi="宋体"/>
                <w:sz w:val="24"/>
                <w:szCs w:val="24"/>
              </w:rPr>
            </w:pPr>
            <w:r>
              <w:rPr>
                <w:rFonts w:ascii="宋体" w:eastAsia="宋体" w:hAnsi="宋体"/>
                <w:sz w:val="24"/>
                <w:szCs w:val="24"/>
              </w:rPr>
              <w:t>Collection&lt;</w:t>
            </w:r>
            <w:r w:rsidR="005074EA">
              <w:rPr>
                <w:rFonts w:ascii="宋体" w:eastAsia="宋体" w:hAnsi="宋体"/>
                <w:sz w:val="24"/>
                <w:szCs w:val="24"/>
              </w:rPr>
              <w:t>CKC</w:t>
            </w:r>
            <w:r w:rsidR="007606D6">
              <w:rPr>
                <w:rFonts w:ascii="宋体" w:eastAsia="宋体" w:hAnsi="宋体"/>
                <w:sz w:val="24"/>
                <w:szCs w:val="24"/>
              </w:rPr>
              <w:t>Entity</w:t>
            </w:r>
            <w:r>
              <w:rPr>
                <w:rFonts w:ascii="宋体" w:eastAsia="宋体" w:hAnsi="宋体"/>
                <w:sz w:val="24"/>
                <w:szCs w:val="24"/>
              </w:rPr>
              <w:t>&gt;</w:t>
            </w:r>
            <w:r w:rsidR="007606D6">
              <w:rPr>
                <w:rFonts w:ascii="宋体" w:eastAsia="宋体" w:hAnsi="宋体"/>
                <w:sz w:val="24"/>
                <w:szCs w:val="24"/>
              </w:rPr>
              <w:t xml:space="preserve"> entit</w:t>
            </w:r>
            <w:r>
              <w:rPr>
                <w:rFonts w:ascii="宋体" w:eastAsia="宋体" w:hAnsi="宋体"/>
                <w:sz w:val="24"/>
                <w:szCs w:val="24"/>
              </w:rPr>
              <w:t>ies</w:t>
            </w:r>
          </w:p>
          <w:p w:rsidR="00580FE2" w:rsidRPr="009F53DA" w:rsidRDefault="00580FE2" w:rsidP="00840F37">
            <w:pPr>
              <w:jc w:val="left"/>
              <w:rPr>
                <w:rFonts w:ascii="宋体" w:eastAsia="宋体" w:hAnsi="宋体"/>
                <w:sz w:val="24"/>
                <w:szCs w:val="24"/>
              </w:rPr>
            </w:pPr>
            <w:r w:rsidRPr="00105C8B">
              <w:rPr>
                <w:rFonts w:ascii="宋体" w:eastAsia="宋体" w:hAnsi="宋体"/>
                <w:sz w:val="24"/>
                <w:szCs w:val="24"/>
              </w:rPr>
              <w:t>)</w:t>
            </w:r>
          </w:p>
        </w:tc>
      </w:tr>
      <w:tr w:rsidR="00580FE2" w:rsidTr="00840F37">
        <w:tc>
          <w:tcPr>
            <w:tcW w:w="993" w:type="dxa"/>
          </w:tcPr>
          <w:p w:rsidR="00580FE2" w:rsidRDefault="00580FE2" w:rsidP="00840F37">
            <w:pPr>
              <w:jc w:val="left"/>
              <w:rPr>
                <w:rFonts w:ascii="宋体" w:eastAsia="宋体" w:hAnsi="宋体"/>
                <w:sz w:val="24"/>
                <w:szCs w:val="24"/>
              </w:rPr>
            </w:pPr>
            <w:r>
              <w:rPr>
                <w:rFonts w:ascii="宋体" w:eastAsia="宋体" w:hAnsi="宋体" w:hint="eastAsia"/>
                <w:sz w:val="24"/>
                <w:szCs w:val="24"/>
              </w:rPr>
              <w:t>参数</w:t>
            </w:r>
          </w:p>
        </w:tc>
        <w:tc>
          <w:tcPr>
            <w:tcW w:w="8505" w:type="dxa"/>
          </w:tcPr>
          <w:p w:rsidR="00580FE2" w:rsidRDefault="00580FE2" w:rsidP="00840F37">
            <w:pPr>
              <w:jc w:val="left"/>
              <w:rPr>
                <w:rFonts w:ascii="宋体" w:eastAsia="宋体" w:hAnsi="宋体"/>
                <w:sz w:val="24"/>
                <w:szCs w:val="24"/>
              </w:rPr>
            </w:pPr>
            <w:r>
              <w:rPr>
                <w:rFonts w:ascii="宋体" w:eastAsia="宋体" w:hAnsi="宋体"/>
                <w:sz w:val="24"/>
                <w:szCs w:val="24"/>
              </w:rPr>
              <w:t>c</w:t>
            </w:r>
            <w:r w:rsidR="008F47F1">
              <w:rPr>
                <w:rFonts w:ascii="宋体" w:eastAsia="宋体" w:hAnsi="宋体"/>
                <w:sz w:val="24"/>
                <w:szCs w:val="24"/>
              </w:rPr>
              <w:t>lass</w:t>
            </w:r>
            <w:r w:rsidR="007606D6">
              <w:rPr>
                <w:rFonts w:ascii="宋体" w:eastAsia="宋体" w:hAnsi="宋体"/>
                <w:sz w:val="24"/>
                <w:szCs w:val="24"/>
              </w:rPr>
              <w:t>Name</w:t>
            </w:r>
            <w:r>
              <w:rPr>
                <w:rFonts w:ascii="宋体" w:eastAsia="宋体" w:hAnsi="宋体"/>
                <w:sz w:val="24"/>
                <w:szCs w:val="24"/>
              </w:rPr>
              <w:t xml:space="preserve"> –</w:t>
            </w:r>
            <w:r w:rsidR="007606D6">
              <w:rPr>
                <w:rFonts w:ascii="宋体" w:eastAsia="宋体" w:hAnsi="宋体"/>
                <w:sz w:val="24"/>
                <w:szCs w:val="24"/>
              </w:rPr>
              <w:t xml:space="preserve"> </w:t>
            </w:r>
            <w:r w:rsidR="007606D6">
              <w:rPr>
                <w:rFonts w:ascii="宋体" w:eastAsia="宋体" w:hAnsi="宋体" w:hint="eastAsia"/>
                <w:sz w:val="24"/>
                <w:szCs w:val="24"/>
              </w:rPr>
              <w:t>实体</w:t>
            </w:r>
            <w:r w:rsidR="00C2665D">
              <w:rPr>
                <w:rFonts w:ascii="宋体" w:eastAsia="宋体" w:hAnsi="宋体" w:hint="eastAsia"/>
                <w:sz w:val="24"/>
                <w:szCs w:val="24"/>
              </w:rPr>
              <w:t>类的</w:t>
            </w:r>
            <w:r w:rsidR="007606D6">
              <w:rPr>
                <w:rFonts w:ascii="宋体" w:eastAsia="宋体" w:hAnsi="宋体" w:hint="eastAsia"/>
                <w:sz w:val="24"/>
                <w:szCs w:val="24"/>
              </w:rPr>
              <w:t>名称</w:t>
            </w:r>
          </w:p>
          <w:p w:rsidR="007606D6" w:rsidRDefault="007606D6" w:rsidP="00840F37">
            <w:pPr>
              <w:jc w:val="left"/>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ntit</w:t>
            </w:r>
            <w:r w:rsidR="00E93B33">
              <w:rPr>
                <w:rFonts w:ascii="宋体" w:eastAsia="宋体" w:hAnsi="宋体"/>
                <w:sz w:val="24"/>
                <w:szCs w:val="24"/>
              </w:rPr>
              <w:t>ies</w:t>
            </w:r>
            <w:r>
              <w:rPr>
                <w:rFonts w:ascii="宋体" w:eastAsia="宋体" w:hAnsi="宋体"/>
                <w:sz w:val="24"/>
                <w:szCs w:val="24"/>
              </w:rPr>
              <w:t xml:space="preserve"> – </w:t>
            </w:r>
            <w:r>
              <w:rPr>
                <w:rFonts w:ascii="宋体" w:eastAsia="宋体" w:hAnsi="宋体" w:hint="eastAsia"/>
                <w:sz w:val="24"/>
                <w:szCs w:val="24"/>
              </w:rPr>
              <w:t>实体</w:t>
            </w:r>
            <w:r w:rsidR="00C2665D">
              <w:rPr>
                <w:rFonts w:ascii="宋体" w:eastAsia="宋体" w:hAnsi="宋体" w:hint="eastAsia"/>
                <w:sz w:val="24"/>
                <w:szCs w:val="24"/>
              </w:rPr>
              <w:t>实例</w:t>
            </w:r>
            <w:r>
              <w:rPr>
                <w:rFonts w:ascii="宋体" w:eastAsia="宋体" w:hAnsi="宋体" w:hint="eastAsia"/>
                <w:sz w:val="24"/>
                <w:szCs w:val="24"/>
              </w:rPr>
              <w:t>对象</w:t>
            </w:r>
            <w:r w:rsidR="00E93B33">
              <w:rPr>
                <w:rFonts w:ascii="宋体" w:eastAsia="宋体" w:hAnsi="宋体" w:hint="eastAsia"/>
                <w:sz w:val="24"/>
                <w:szCs w:val="24"/>
              </w:rPr>
              <w:t>集合</w:t>
            </w:r>
          </w:p>
        </w:tc>
      </w:tr>
      <w:tr w:rsidR="00580FE2" w:rsidTr="00840F37">
        <w:tc>
          <w:tcPr>
            <w:tcW w:w="993" w:type="dxa"/>
          </w:tcPr>
          <w:p w:rsidR="00580FE2" w:rsidRDefault="00580FE2" w:rsidP="00840F37">
            <w:pPr>
              <w:jc w:val="left"/>
              <w:rPr>
                <w:rFonts w:ascii="宋体" w:eastAsia="宋体" w:hAnsi="宋体"/>
                <w:sz w:val="24"/>
                <w:szCs w:val="24"/>
              </w:rPr>
            </w:pPr>
            <w:r>
              <w:rPr>
                <w:rFonts w:ascii="宋体" w:eastAsia="宋体" w:hAnsi="宋体" w:hint="eastAsia"/>
                <w:sz w:val="24"/>
                <w:szCs w:val="24"/>
              </w:rPr>
              <w:t>返回</w:t>
            </w:r>
          </w:p>
        </w:tc>
        <w:tc>
          <w:tcPr>
            <w:tcW w:w="8505" w:type="dxa"/>
          </w:tcPr>
          <w:p w:rsidR="007606D6" w:rsidRDefault="007606D6" w:rsidP="00840F37">
            <w:pPr>
              <w:jc w:val="left"/>
              <w:rPr>
                <w:rFonts w:ascii="宋体" w:eastAsia="宋体" w:hAnsi="宋体"/>
                <w:sz w:val="24"/>
                <w:szCs w:val="24"/>
              </w:rPr>
            </w:pPr>
            <w:r>
              <w:rPr>
                <w:rFonts w:ascii="宋体" w:eastAsia="宋体" w:hAnsi="宋体" w:hint="eastAsia"/>
                <w:sz w:val="24"/>
                <w:szCs w:val="24"/>
              </w:rPr>
              <w:t>所创建实体的id</w:t>
            </w:r>
            <w:r w:rsidR="00061023">
              <w:rPr>
                <w:rFonts w:ascii="宋体" w:eastAsia="宋体" w:hAnsi="宋体" w:hint="eastAsia"/>
                <w:sz w:val="24"/>
                <w:szCs w:val="24"/>
              </w:rPr>
              <w:t>集合</w:t>
            </w:r>
          </w:p>
          <w:p w:rsidR="00580FE2" w:rsidRPr="009F53DA" w:rsidRDefault="00061023" w:rsidP="00840F37">
            <w:pPr>
              <w:jc w:val="left"/>
              <w:rPr>
                <w:rFonts w:ascii="宋体" w:eastAsia="宋体" w:hAnsi="宋体"/>
                <w:sz w:val="24"/>
                <w:szCs w:val="24"/>
              </w:rPr>
            </w:pPr>
            <w:r>
              <w:rPr>
                <w:rFonts w:ascii="宋体" w:eastAsia="宋体" w:hAnsi="宋体"/>
                <w:sz w:val="24"/>
                <w:szCs w:val="24"/>
              </w:rPr>
              <w:t>Collection&lt;</w:t>
            </w:r>
            <w:r w:rsidR="007606D6">
              <w:rPr>
                <w:rFonts w:ascii="宋体" w:eastAsia="宋体" w:hAnsi="宋体"/>
                <w:sz w:val="24"/>
                <w:szCs w:val="24"/>
              </w:rPr>
              <w:t>String</w:t>
            </w:r>
            <w:r>
              <w:rPr>
                <w:rFonts w:ascii="宋体" w:eastAsia="宋体" w:hAnsi="宋体"/>
                <w:sz w:val="24"/>
                <w:szCs w:val="24"/>
              </w:rPr>
              <w:t>&gt;</w:t>
            </w:r>
          </w:p>
        </w:tc>
      </w:tr>
      <w:tr w:rsidR="00580FE2" w:rsidTr="00840F37">
        <w:tc>
          <w:tcPr>
            <w:tcW w:w="993" w:type="dxa"/>
          </w:tcPr>
          <w:p w:rsidR="00580FE2" w:rsidRDefault="00580FE2" w:rsidP="00840F37">
            <w:pPr>
              <w:jc w:val="left"/>
              <w:rPr>
                <w:rFonts w:ascii="宋体" w:eastAsia="宋体" w:hAnsi="宋体"/>
                <w:sz w:val="24"/>
                <w:szCs w:val="24"/>
              </w:rPr>
            </w:pPr>
            <w:r>
              <w:rPr>
                <w:rFonts w:ascii="宋体" w:eastAsia="宋体" w:hAnsi="宋体" w:hint="eastAsia"/>
                <w:sz w:val="24"/>
                <w:szCs w:val="24"/>
              </w:rPr>
              <w:t>异常</w:t>
            </w:r>
          </w:p>
        </w:tc>
        <w:tc>
          <w:tcPr>
            <w:tcW w:w="8505" w:type="dxa"/>
          </w:tcPr>
          <w:p w:rsidR="00580FE2" w:rsidRPr="009F53DA" w:rsidRDefault="005074EA" w:rsidP="00840F37">
            <w:pPr>
              <w:jc w:val="left"/>
              <w:rPr>
                <w:rFonts w:ascii="Calibri Light" w:eastAsia="宋体" w:hAnsi="Calibri Light" w:cs="Calibri Light"/>
                <w:sz w:val="24"/>
                <w:szCs w:val="24"/>
              </w:rPr>
            </w:pPr>
            <w:r>
              <w:rPr>
                <w:rFonts w:ascii="宋体" w:eastAsia="宋体" w:hAnsi="宋体"/>
                <w:sz w:val="24"/>
                <w:szCs w:val="24"/>
              </w:rPr>
              <w:t>CKC</w:t>
            </w:r>
            <w:r w:rsidR="00580FE2" w:rsidRPr="00105C8B">
              <w:rPr>
                <w:rFonts w:ascii="宋体" w:eastAsia="宋体" w:hAnsi="宋体"/>
                <w:sz w:val="24"/>
                <w:szCs w:val="24"/>
              </w:rPr>
              <w:t>A</w:t>
            </w:r>
            <w:r w:rsidR="00580FE2" w:rsidRPr="00105C8B">
              <w:rPr>
                <w:rFonts w:ascii="宋体" w:eastAsia="宋体" w:hAnsi="宋体" w:hint="eastAsia"/>
                <w:sz w:val="24"/>
                <w:szCs w:val="24"/>
              </w:rPr>
              <w:t>pi</w:t>
            </w:r>
            <w:r w:rsidR="00580FE2" w:rsidRPr="00105C8B">
              <w:rPr>
                <w:rFonts w:ascii="宋体" w:eastAsia="宋体" w:hAnsi="宋体"/>
                <w:sz w:val="24"/>
                <w:szCs w:val="24"/>
              </w:rPr>
              <w:t>E</w:t>
            </w:r>
            <w:r w:rsidR="00580FE2" w:rsidRPr="00105C8B">
              <w:rPr>
                <w:rFonts w:ascii="宋体" w:eastAsia="宋体" w:hAnsi="宋体" w:hint="eastAsia"/>
                <w:sz w:val="24"/>
                <w:szCs w:val="24"/>
              </w:rPr>
              <w:t>xception</w:t>
            </w:r>
          </w:p>
        </w:tc>
      </w:tr>
    </w:tbl>
    <w:p w:rsidR="00580FE2" w:rsidRPr="00580FE2" w:rsidRDefault="00580FE2" w:rsidP="00580FE2">
      <w:pPr>
        <w:spacing w:line="360" w:lineRule="auto"/>
        <w:jc w:val="left"/>
        <w:rPr>
          <w:rFonts w:ascii="宋体" w:eastAsia="宋体" w:hAnsi="宋体"/>
          <w:sz w:val="24"/>
          <w:szCs w:val="24"/>
        </w:rPr>
      </w:pPr>
    </w:p>
    <w:p w:rsidR="00E93B33" w:rsidRDefault="00E93B33" w:rsidP="00231688">
      <w:pPr>
        <w:pStyle w:val="4"/>
        <w:numPr>
          <w:ilvl w:val="0"/>
          <w:numId w:val="13"/>
        </w:numPr>
      </w:pPr>
      <w:bookmarkStart w:id="93" w:name="_Toc37157525"/>
      <w:r>
        <w:rPr>
          <w:rFonts w:hint="eastAsia"/>
        </w:rPr>
        <w:lastRenderedPageBreak/>
        <w:t>写入事件实例</w:t>
      </w:r>
      <w:bookmarkEnd w:id="93"/>
    </w:p>
    <w:p w:rsidR="00E93B33" w:rsidRDefault="00E93B33" w:rsidP="00231688">
      <w:pPr>
        <w:pStyle w:val="a3"/>
        <w:numPr>
          <w:ilvl w:val="1"/>
          <w:numId w:val="13"/>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E93B33" w:rsidTr="00E93B33">
        <w:tc>
          <w:tcPr>
            <w:tcW w:w="993"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在图的某个</w:t>
            </w:r>
            <w:proofErr w:type="gramStart"/>
            <w:r>
              <w:rPr>
                <w:rFonts w:ascii="宋体" w:eastAsia="宋体" w:hAnsi="宋体" w:hint="eastAsia"/>
                <w:sz w:val="24"/>
                <w:szCs w:val="24"/>
              </w:rPr>
              <w:t>类下创建新事件</w:t>
            </w:r>
            <w:proofErr w:type="gramEnd"/>
            <w:r>
              <w:rPr>
                <w:rFonts w:ascii="宋体" w:eastAsia="宋体" w:hAnsi="宋体" w:hint="eastAsia"/>
                <w:sz w:val="24"/>
                <w:szCs w:val="24"/>
              </w:rPr>
              <w:t>实例，事件实例为J</w:t>
            </w:r>
            <w:r>
              <w:rPr>
                <w:rFonts w:ascii="宋体" w:eastAsia="宋体" w:hAnsi="宋体"/>
                <w:sz w:val="24"/>
                <w:szCs w:val="24"/>
              </w:rPr>
              <w:t>SON</w:t>
            </w:r>
            <w:r>
              <w:rPr>
                <w:rFonts w:ascii="宋体" w:eastAsia="宋体" w:hAnsi="宋体" w:hint="eastAsia"/>
                <w:sz w:val="24"/>
                <w:szCs w:val="24"/>
              </w:rPr>
              <w:t>格式。</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c</w:t>
            </w:r>
            <w:r>
              <w:rPr>
                <w:rFonts w:ascii="宋体" w:eastAsia="宋体" w:hAnsi="宋体"/>
                <w:sz w:val="24"/>
                <w:szCs w:val="24"/>
              </w:rPr>
              <w:t>lass</w:t>
            </w:r>
            <w:r>
              <w:rPr>
                <w:rFonts w:ascii="宋体" w:eastAsia="宋体" w:hAnsi="宋体" w:hint="eastAsia"/>
                <w:sz w:val="24"/>
                <w:szCs w:val="24"/>
              </w:rPr>
              <w:t>/{c</w:t>
            </w:r>
            <w:r>
              <w:rPr>
                <w:rFonts w:ascii="宋体" w:eastAsia="宋体" w:hAnsi="宋体"/>
                <w:sz w:val="24"/>
                <w:szCs w:val="24"/>
              </w:rPr>
              <w:t>lassName</w:t>
            </w:r>
            <w:r>
              <w:rPr>
                <w:rFonts w:ascii="宋体" w:eastAsia="宋体" w:hAnsi="宋体" w:hint="eastAsia"/>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E93B33" w:rsidRPr="002C730A" w:rsidRDefault="00E93B33" w:rsidP="00E93B33">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lassName:</w:t>
            </w:r>
            <w:r>
              <w:rPr>
                <w:rFonts w:ascii="宋体" w:eastAsia="宋体" w:hAnsi="宋体" w:hint="eastAsia"/>
                <w:sz w:val="24"/>
                <w:szCs w:val="24"/>
              </w:rPr>
              <w:t>事件类的名称</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Body</w:t>
            </w:r>
          </w:p>
        </w:tc>
        <w:tc>
          <w:tcPr>
            <w:tcW w:w="8505" w:type="dxa"/>
          </w:tcPr>
          <w:p w:rsidR="00E93B33" w:rsidRDefault="00E93B33" w:rsidP="00E93B33">
            <w:pPr>
              <w:jc w:val="left"/>
              <w:rPr>
                <w:rFonts w:ascii="宋体" w:eastAsia="宋体" w:hAnsi="宋体" w:cs="Calibri Light"/>
                <w:sz w:val="24"/>
                <w:szCs w:val="24"/>
              </w:rPr>
            </w:pPr>
            <w:r>
              <w:rPr>
                <w:rFonts w:ascii="宋体" w:eastAsia="宋体" w:hAnsi="宋体" w:cs="Calibri Light"/>
                <w:sz w:val="24"/>
                <w:szCs w:val="24"/>
              </w:rPr>
              <w:t>[</w:t>
            </w:r>
          </w:p>
          <w:p w:rsidR="00E93B33" w:rsidRDefault="00E93B33" w:rsidP="00E93B33">
            <w:pPr>
              <w:ind w:firstLineChars="100" w:firstLine="240"/>
              <w:jc w:val="left"/>
              <w:rPr>
                <w:rFonts w:ascii="宋体" w:eastAsia="宋体" w:hAnsi="宋体" w:cs="Calibri Light"/>
                <w:sz w:val="24"/>
                <w:szCs w:val="24"/>
              </w:rPr>
            </w:pPr>
            <w:r>
              <w:rPr>
                <w:rFonts w:ascii="宋体" w:eastAsia="宋体" w:hAnsi="宋体" w:cs="Calibri Light"/>
                <w:sz w:val="24"/>
                <w:szCs w:val="24"/>
              </w:rPr>
              <w:t>{E</w:t>
            </w:r>
            <w:r>
              <w:rPr>
                <w:rFonts w:ascii="宋体" w:eastAsia="宋体" w:hAnsi="宋体" w:cs="Calibri Light" w:hint="eastAsia"/>
                <w:sz w:val="24"/>
                <w:szCs w:val="24"/>
              </w:rPr>
              <w:t>vent</w:t>
            </w:r>
            <w:r>
              <w:rPr>
                <w:rFonts w:ascii="宋体" w:eastAsia="宋体" w:hAnsi="宋体" w:cs="Calibri Light"/>
                <w:sz w:val="24"/>
                <w:szCs w:val="24"/>
              </w:rPr>
              <w:t xml:space="preserve"> Instance}</w:t>
            </w:r>
          </w:p>
          <w:p w:rsidR="00E93B33" w:rsidRPr="00E93B33" w:rsidRDefault="00E93B33" w:rsidP="00E93B33">
            <w:pPr>
              <w:jc w:val="left"/>
              <w:rPr>
                <w:rFonts w:ascii="宋体" w:eastAsia="宋体" w:hAnsi="宋体" w:cs="Calibri Light"/>
                <w:sz w:val="24"/>
                <w:szCs w:val="24"/>
              </w:rPr>
            </w:pPr>
            <w:r>
              <w:rPr>
                <w:rFonts w:ascii="宋体" w:eastAsia="宋体" w:hAnsi="宋体" w:cs="Calibri Light"/>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E93B33" w:rsidRPr="006C279B"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hint="eastAsia"/>
                <w:sz w:val="24"/>
                <w:szCs w:val="24"/>
              </w:rPr>
              <w:t>event</w:t>
            </w:r>
            <w:r w:rsidRPr="00C325F4">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r>
              <w:rPr>
                <w:rFonts w:ascii="Calibri Light" w:eastAsia="宋体" w:hAnsi="Calibri Light" w:cs="Calibri Light"/>
                <w:sz w:val="24"/>
                <w:szCs w:val="24"/>
              </w:rPr>
              <w:t>“</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id”]</w:t>
            </w:r>
          </w:p>
          <w:p w:rsidR="00E93B33" w:rsidRPr="00C325F4" w:rsidRDefault="00E93B33" w:rsidP="00E93B33">
            <w:pPr>
              <w:ind w:firstLineChars="200" w:firstLine="48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created</w:t>
            </w: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E93B33" w:rsidRPr="00E93B33" w:rsidRDefault="00E93B33" w:rsidP="00E93B33">
      <w:pPr>
        <w:spacing w:line="360" w:lineRule="auto"/>
        <w:jc w:val="left"/>
        <w:rPr>
          <w:rFonts w:ascii="宋体" w:eastAsia="宋体" w:hAnsi="宋体"/>
          <w:sz w:val="24"/>
          <w:szCs w:val="24"/>
        </w:rPr>
      </w:pPr>
    </w:p>
    <w:p w:rsidR="00E93B33" w:rsidRDefault="00E93B33" w:rsidP="00231688">
      <w:pPr>
        <w:pStyle w:val="a3"/>
        <w:numPr>
          <w:ilvl w:val="1"/>
          <w:numId w:val="13"/>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E93B33" w:rsidTr="00E93B33">
        <w:tc>
          <w:tcPr>
            <w:tcW w:w="993"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93B33" w:rsidRPr="009F53DA" w:rsidRDefault="00E93B33" w:rsidP="00E93B33">
            <w:pPr>
              <w:jc w:val="left"/>
              <w:rPr>
                <w:rFonts w:ascii="宋体" w:eastAsia="宋体" w:hAnsi="宋体"/>
                <w:sz w:val="24"/>
                <w:szCs w:val="24"/>
              </w:rPr>
            </w:pPr>
            <w:r>
              <w:rPr>
                <w:rFonts w:ascii="宋体" w:eastAsia="宋体" w:hAnsi="宋体" w:hint="eastAsia"/>
                <w:sz w:val="24"/>
                <w:szCs w:val="24"/>
              </w:rPr>
              <w:t>在图的某个</w:t>
            </w:r>
            <w:proofErr w:type="gramStart"/>
            <w:r>
              <w:rPr>
                <w:rFonts w:ascii="宋体" w:eastAsia="宋体" w:hAnsi="宋体" w:hint="eastAsia"/>
                <w:sz w:val="24"/>
                <w:szCs w:val="24"/>
              </w:rPr>
              <w:t>类下创建新事件</w:t>
            </w:r>
            <w:proofErr w:type="gramEnd"/>
            <w:r>
              <w:rPr>
                <w:rFonts w:ascii="宋体" w:eastAsia="宋体" w:hAnsi="宋体" w:hint="eastAsia"/>
                <w:sz w:val="24"/>
                <w:szCs w:val="24"/>
              </w:rPr>
              <w:t>实例，事件实例为J</w:t>
            </w:r>
            <w:r>
              <w:rPr>
                <w:rFonts w:ascii="宋体" w:eastAsia="宋体" w:hAnsi="宋体"/>
                <w:sz w:val="24"/>
                <w:szCs w:val="24"/>
              </w:rPr>
              <w:t>SON</w:t>
            </w:r>
            <w:r>
              <w:rPr>
                <w:rFonts w:ascii="宋体" w:eastAsia="宋体" w:hAnsi="宋体" w:hint="eastAsia"/>
                <w:sz w:val="24"/>
                <w:szCs w:val="24"/>
              </w:rPr>
              <w:t>格式。</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E93B33" w:rsidRDefault="00E93B33"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createE</w:t>
            </w:r>
            <w:r>
              <w:rPr>
                <w:rFonts w:ascii="宋体" w:eastAsia="宋体" w:hAnsi="宋体" w:hint="eastAsia"/>
                <w:sz w:val="24"/>
                <w:szCs w:val="24"/>
              </w:rPr>
              <w:t>vents</w:t>
            </w:r>
            <w:proofErr w:type="gramEnd"/>
            <w:r w:rsidRPr="00105C8B">
              <w:rPr>
                <w:rFonts w:ascii="宋体" w:eastAsia="宋体" w:hAnsi="宋体"/>
                <w:sz w:val="24"/>
                <w:szCs w:val="24"/>
              </w:rPr>
              <w:t>(</w:t>
            </w:r>
          </w:p>
          <w:p w:rsidR="00E93B33" w:rsidRDefault="00E93B33" w:rsidP="00E93B33">
            <w:pPr>
              <w:ind w:firstLine="480"/>
              <w:jc w:val="left"/>
              <w:rPr>
                <w:rFonts w:ascii="宋体" w:eastAsia="宋体" w:hAnsi="宋体"/>
                <w:sz w:val="24"/>
                <w:szCs w:val="24"/>
              </w:rPr>
            </w:pPr>
            <w:r>
              <w:rPr>
                <w:rFonts w:ascii="宋体" w:eastAsia="宋体" w:hAnsi="宋体"/>
                <w:sz w:val="24"/>
                <w:szCs w:val="24"/>
              </w:rPr>
              <w:t>String className,</w:t>
            </w:r>
          </w:p>
          <w:p w:rsidR="00E93B33" w:rsidRDefault="00E93B33" w:rsidP="00E93B33">
            <w:pPr>
              <w:ind w:firstLine="480"/>
              <w:jc w:val="left"/>
              <w:rPr>
                <w:rFonts w:ascii="宋体" w:eastAsia="宋体" w:hAnsi="宋体"/>
                <w:sz w:val="24"/>
                <w:szCs w:val="24"/>
              </w:rPr>
            </w:pPr>
            <w:r>
              <w:rPr>
                <w:rFonts w:ascii="宋体" w:eastAsia="宋体" w:hAnsi="宋体"/>
                <w:sz w:val="24"/>
                <w:szCs w:val="24"/>
              </w:rPr>
              <w:t>Collection&lt;CKCE</w:t>
            </w:r>
            <w:r>
              <w:rPr>
                <w:rFonts w:ascii="宋体" w:eastAsia="宋体" w:hAnsi="宋体" w:hint="eastAsia"/>
                <w:sz w:val="24"/>
                <w:szCs w:val="24"/>
              </w:rPr>
              <w:t>vent</w:t>
            </w:r>
            <w:r>
              <w:rPr>
                <w:rFonts w:ascii="宋体" w:eastAsia="宋体" w:hAnsi="宋体"/>
                <w:sz w:val="24"/>
                <w:szCs w:val="24"/>
              </w:rPr>
              <w:t xml:space="preserve">&gt; </w:t>
            </w:r>
            <w:r>
              <w:rPr>
                <w:rFonts w:ascii="宋体" w:eastAsia="宋体" w:hAnsi="宋体" w:hint="eastAsia"/>
                <w:sz w:val="24"/>
                <w:szCs w:val="24"/>
              </w:rPr>
              <w:t>events</w:t>
            </w:r>
          </w:p>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E93B33" w:rsidRDefault="00E93B33" w:rsidP="00E93B33">
            <w:pPr>
              <w:jc w:val="left"/>
              <w:rPr>
                <w:rFonts w:ascii="宋体" w:eastAsia="宋体" w:hAnsi="宋体"/>
                <w:sz w:val="24"/>
                <w:szCs w:val="24"/>
              </w:rPr>
            </w:pPr>
            <w:r>
              <w:rPr>
                <w:rFonts w:ascii="宋体" w:eastAsia="宋体" w:hAnsi="宋体"/>
                <w:sz w:val="24"/>
                <w:szCs w:val="24"/>
              </w:rPr>
              <w:t xml:space="preserve">className – </w:t>
            </w:r>
            <w:r>
              <w:rPr>
                <w:rFonts w:ascii="宋体" w:eastAsia="宋体" w:hAnsi="宋体" w:hint="eastAsia"/>
                <w:sz w:val="24"/>
                <w:szCs w:val="24"/>
              </w:rPr>
              <w:t>事件类的名称</w:t>
            </w:r>
          </w:p>
          <w:p w:rsidR="00E93B33" w:rsidRDefault="00E93B33" w:rsidP="00E93B33">
            <w:pPr>
              <w:jc w:val="left"/>
              <w:rPr>
                <w:rFonts w:ascii="宋体" w:eastAsia="宋体" w:hAnsi="宋体"/>
                <w:sz w:val="24"/>
                <w:szCs w:val="24"/>
              </w:rPr>
            </w:pPr>
            <w:r>
              <w:rPr>
                <w:rFonts w:ascii="宋体" w:eastAsia="宋体" w:hAnsi="宋体" w:hint="eastAsia"/>
                <w:sz w:val="24"/>
                <w:szCs w:val="24"/>
              </w:rPr>
              <w:t>events</w:t>
            </w:r>
            <w:r>
              <w:rPr>
                <w:rFonts w:ascii="宋体" w:eastAsia="宋体" w:hAnsi="宋体"/>
                <w:sz w:val="24"/>
                <w:szCs w:val="24"/>
              </w:rPr>
              <w:t xml:space="preserve">– </w:t>
            </w:r>
            <w:r>
              <w:rPr>
                <w:rFonts w:ascii="宋体" w:eastAsia="宋体" w:hAnsi="宋体" w:hint="eastAsia"/>
                <w:sz w:val="24"/>
                <w:szCs w:val="24"/>
              </w:rPr>
              <w:t>事件实例对象集合</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所创建事件的id集合</w:t>
            </w:r>
          </w:p>
          <w:p w:rsidR="00E93B33" w:rsidRPr="009F53DA" w:rsidRDefault="00E93B33" w:rsidP="00E93B33">
            <w:pPr>
              <w:jc w:val="left"/>
              <w:rPr>
                <w:rFonts w:ascii="宋体" w:eastAsia="宋体" w:hAnsi="宋体"/>
                <w:sz w:val="24"/>
                <w:szCs w:val="24"/>
              </w:rPr>
            </w:pPr>
            <w:r>
              <w:rPr>
                <w:rFonts w:ascii="宋体" w:eastAsia="宋体" w:hAnsi="宋体"/>
                <w:sz w:val="24"/>
                <w:szCs w:val="24"/>
              </w:rPr>
              <w:t>Collection&lt;String&gt;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E93B33" w:rsidRPr="009F53DA" w:rsidRDefault="00E93B33"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93B33" w:rsidRPr="00E93B33" w:rsidRDefault="00E93B33" w:rsidP="00E93B33"/>
    <w:p w:rsidR="00E93B33" w:rsidRDefault="00E93B33" w:rsidP="00231688">
      <w:pPr>
        <w:pStyle w:val="4"/>
        <w:numPr>
          <w:ilvl w:val="0"/>
          <w:numId w:val="15"/>
        </w:numPr>
      </w:pPr>
      <w:bookmarkStart w:id="94" w:name="_Toc37157526"/>
      <w:r>
        <w:rPr>
          <w:rFonts w:hint="eastAsia"/>
        </w:rPr>
        <w:t>写入</w:t>
      </w:r>
      <w:r w:rsidRPr="00105C8B">
        <w:rPr>
          <w:rFonts w:hint="eastAsia"/>
        </w:rPr>
        <w:t>关</w:t>
      </w:r>
      <w:r>
        <w:rPr>
          <w:rFonts w:hint="eastAsia"/>
        </w:rPr>
        <w:t>系实例</w:t>
      </w:r>
      <w:bookmarkEnd w:id="94"/>
    </w:p>
    <w:p w:rsidR="00E93B33" w:rsidRDefault="00E93B3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E93B33" w:rsidTr="00E93B33">
        <w:tc>
          <w:tcPr>
            <w:tcW w:w="993"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在图的</w:t>
            </w:r>
            <w:proofErr w:type="gramStart"/>
            <w:r>
              <w:rPr>
                <w:rFonts w:ascii="宋体" w:eastAsia="宋体" w:hAnsi="宋体" w:hint="eastAsia"/>
                <w:sz w:val="24"/>
                <w:szCs w:val="24"/>
              </w:rPr>
              <w:t>某个关系类下</w:t>
            </w:r>
            <w:proofErr w:type="gramEnd"/>
            <w:r>
              <w:rPr>
                <w:rFonts w:ascii="宋体" w:eastAsia="宋体" w:hAnsi="宋体" w:hint="eastAsia"/>
                <w:sz w:val="24"/>
                <w:szCs w:val="24"/>
              </w:rPr>
              <w:t>创建新关系实例，关系实例为包含两端实体实例I</w:t>
            </w:r>
            <w:r>
              <w:rPr>
                <w:rFonts w:ascii="宋体" w:eastAsia="宋体" w:hAnsi="宋体"/>
                <w:sz w:val="24"/>
                <w:szCs w:val="24"/>
              </w:rPr>
              <w:t>D</w:t>
            </w:r>
            <w:r>
              <w:rPr>
                <w:rFonts w:ascii="宋体" w:eastAsia="宋体" w:hAnsi="宋体" w:hint="eastAsia"/>
                <w:sz w:val="24"/>
                <w:szCs w:val="24"/>
              </w:rPr>
              <w:t>的 J</w:t>
            </w:r>
            <w:r>
              <w:rPr>
                <w:rFonts w:ascii="宋体" w:eastAsia="宋体" w:hAnsi="宋体"/>
                <w:sz w:val="24"/>
                <w:szCs w:val="24"/>
              </w:rPr>
              <w:t>SON</w:t>
            </w:r>
            <w:r>
              <w:rPr>
                <w:rFonts w:ascii="宋体" w:eastAsia="宋体" w:hAnsi="宋体" w:hint="eastAsia"/>
                <w:sz w:val="24"/>
                <w:szCs w:val="24"/>
              </w:rPr>
              <w:t>格式。</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w:t>
            </w:r>
            <w:r>
              <w:rPr>
                <w:rFonts w:ascii="宋体" w:eastAsia="宋体" w:hAnsi="宋体"/>
                <w:sz w:val="24"/>
                <w:szCs w:val="24"/>
              </w:rPr>
              <w:t>Class</w:t>
            </w:r>
            <w:r>
              <w:rPr>
                <w:rFonts w:ascii="宋体" w:eastAsia="宋体" w:hAnsi="宋体" w:hint="eastAsia"/>
                <w:sz w:val="24"/>
                <w:szCs w:val="24"/>
              </w:rPr>
              <w:t>/{relation</w:t>
            </w:r>
            <w:r>
              <w:rPr>
                <w:rFonts w:ascii="宋体" w:eastAsia="宋体" w:hAnsi="宋体"/>
                <w:sz w:val="24"/>
                <w:szCs w:val="24"/>
              </w:rPr>
              <w:t>ClassName</w:t>
            </w:r>
            <w:r>
              <w:rPr>
                <w:rFonts w:ascii="宋体" w:eastAsia="宋体" w:hAnsi="宋体" w:hint="eastAsia"/>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E93B33" w:rsidRPr="002C730A" w:rsidRDefault="00E93B33" w:rsidP="00E93B33">
            <w:pPr>
              <w:jc w:val="left"/>
              <w:rPr>
                <w:rFonts w:ascii="宋体" w:eastAsia="宋体" w:hAnsi="宋体"/>
                <w:sz w:val="24"/>
                <w:szCs w:val="24"/>
              </w:rPr>
            </w:pPr>
            <w:r>
              <w:rPr>
                <w:rFonts w:ascii="宋体" w:eastAsia="宋体" w:hAnsi="宋体"/>
                <w:sz w:val="24"/>
                <w:szCs w:val="24"/>
              </w:rPr>
              <w:lastRenderedPageBreak/>
              <w:t>relationClassName:</w:t>
            </w:r>
            <w:r>
              <w:rPr>
                <w:rFonts w:ascii="宋体" w:eastAsia="宋体" w:hAnsi="宋体" w:hint="eastAsia"/>
                <w:sz w:val="24"/>
                <w:szCs w:val="24"/>
              </w:rPr>
              <w:t>关系类的名称</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lastRenderedPageBreak/>
              <w:t>Body</w:t>
            </w:r>
          </w:p>
        </w:tc>
        <w:tc>
          <w:tcPr>
            <w:tcW w:w="8505" w:type="dxa"/>
          </w:tcPr>
          <w:p w:rsidR="00E93B33" w:rsidRPr="008212C5" w:rsidRDefault="00E93B33" w:rsidP="00E93B33">
            <w:pPr>
              <w:jc w:val="left"/>
              <w:rPr>
                <w:rFonts w:ascii="Calibri Light" w:eastAsia="宋体" w:hAnsi="Calibri Light" w:cs="Calibri Light"/>
                <w:sz w:val="24"/>
                <w:szCs w:val="24"/>
              </w:rPr>
            </w:pPr>
            <w:r w:rsidRPr="008212C5">
              <w:rPr>
                <w:rFonts w:ascii="Calibri Light" w:eastAsia="宋体" w:hAnsi="Calibri Light" w:cs="Calibri Light"/>
                <w:sz w:val="24"/>
                <w:szCs w:val="24"/>
              </w:rPr>
              <w:t>{</w:t>
            </w:r>
          </w:p>
          <w:p w:rsidR="00E93B33" w:rsidRPr="008212C5" w:rsidRDefault="00E93B33" w:rsidP="00E93B33">
            <w:pPr>
              <w:ind w:firstLine="480"/>
              <w:jc w:val="left"/>
              <w:rPr>
                <w:rFonts w:ascii="Calibri Light" w:eastAsia="宋体" w:hAnsi="Calibri Light" w:cs="Calibri Light"/>
                <w:sz w:val="24"/>
                <w:szCs w:val="24"/>
              </w:rPr>
            </w:pPr>
            <w:r w:rsidRPr="008212C5">
              <w:rPr>
                <w:rFonts w:ascii="Calibri Light" w:eastAsia="宋体" w:hAnsi="Calibri Light" w:cs="Calibri Light"/>
                <w:sz w:val="24"/>
                <w:szCs w:val="24"/>
              </w:rPr>
              <w:t>“_from”:</w:t>
            </w:r>
            <w:r>
              <w:rPr>
                <w:rFonts w:ascii="Calibri Light" w:eastAsia="宋体" w:hAnsi="Calibri Light" w:cs="Calibri Light"/>
                <w:sz w:val="24"/>
                <w:szCs w:val="24"/>
              </w:rPr>
              <w:t xml:space="preserve"> “</w:t>
            </w:r>
            <w:r w:rsidRPr="008212C5">
              <w:rPr>
                <w:rFonts w:ascii="Calibri Light" w:eastAsia="宋体" w:hAnsi="Calibri Light" w:cs="Calibri Light"/>
                <w:sz w:val="24"/>
                <w:szCs w:val="24"/>
              </w:rPr>
              <w:t>entity</w:t>
            </w:r>
            <w:r>
              <w:rPr>
                <w:rFonts w:ascii="Calibri Light" w:eastAsia="宋体" w:hAnsi="Calibri Light" w:cs="Calibri Light"/>
                <w:sz w:val="24"/>
                <w:szCs w:val="24"/>
              </w:rPr>
              <w:t xml:space="preserve"> i</w:t>
            </w:r>
            <w:r w:rsidRPr="008212C5">
              <w:rPr>
                <w:rFonts w:ascii="Calibri Light" w:eastAsia="宋体" w:hAnsi="Calibri Light" w:cs="Calibri Light"/>
                <w:sz w:val="24"/>
                <w:szCs w:val="24"/>
              </w:rPr>
              <w:t>d1”,</w:t>
            </w:r>
          </w:p>
          <w:p w:rsidR="00E93B33" w:rsidRPr="008212C5" w:rsidRDefault="00E93B33" w:rsidP="00E93B33">
            <w:pPr>
              <w:ind w:firstLine="480"/>
              <w:jc w:val="left"/>
              <w:rPr>
                <w:rFonts w:ascii="Calibri Light" w:eastAsia="宋体" w:hAnsi="Calibri Light" w:cs="Calibri Light"/>
                <w:sz w:val="24"/>
                <w:szCs w:val="24"/>
              </w:rPr>
            </w:pPr>
            <w:r w:rsidRPr="008212C5">
              <w:rPr>
                <w:rFonts w:ascii="Calibri Light" w:eastAsia="宋体" w:hAnsi="Calibri Light" w:cs="Calibri Light"/>
                <w:sz w:val="24"/>
                <w:szCs w:val="24"/>
              </w:rPr>
              <w:t>“_to”: “entity</w:t>
            </w:r>
            <w:r>
              <w:rPr>
                <w:rFonts w:ascii="Calibri Light" w:eastAsia="宋体" w:hAnsi="Calibri Light" w:cs="Calibri Light"/>
                <w:sz w:val="24"/>
                <w:szCs w:val="24"/>
              </w:rPr>
              <w:t xml:space="preserve"> i</w:t>
            </w:r>
            <w:r w:rsidRPr="008212C5">
              <w:rPr>
                <w:rFonts w:ascii="Calibri Light" w:eastAsia="宋体" w:hAnsi="Calibri Light" w:cs="Calibri Light"/>
                <w:sz w:val="24"/>
                <w:szCs w:val="24"/>
              </w:rPr>
              <w:t>d2”,</w:t>
            </w:r>
          </w:p>
          <w:p w:rsidR="00E93B33" w:rsidRPr="008212C5" w:rsidRDefault="00E93B33" w:rsidP="00E93B33">
            <w:pPr>
              <w:ind w:firstLine="480"/>
              <w:jc w:val="left"/>
              <w:rPr>
                <w:rFonts w:ascii="Calibri Light" w:eastAsia="宋体" w:hAnsi="Calibri Light" w:cs="Calibri Light"/>
                <w:sz w:val="24"/>
                <w:szCs w:val="24"/>
              </w:rPr>
            </w:pPr>
            <w:r w:rsidRPr="008212C5">
              <w:rPr>
                <w:rFonts w:ascii="Calibri Light" w:eastAsia="宋体" w:hAnsi="Calibri Light" w:cs="Calibri Light"/>
                <w:sz w:val="24"/>
                <w:szCs w:val="24"/>
              </w:rPr>
              <w:t>“attribute”: “value”</w:t>
            </w:r>
          </w:p>
          <w:p w:rsidR="00E93B33" w:rsidRDefault="00E93B33" w:rsidP="00E93B33">
            <w:pPr>
              <w:jc w:val="left"/>
              <w:rPr>
                <w:rFonts w:ascii="宋体" w:eastAsia="宋体" w:hAnsi="宋体"/>
                <w:sz w:val="24"/>
                <w:szCs w:val="24"/>
              </w:rPr>
            </w:pPr>
            <w:r w:rsidRPr="008212C5">
              <w:rPr>
                <w:rFonts w:ascii="Calibri Light" w:eastAsia="宋体" w:hAnsi="Calibri Light" w:cs="Calibri Light"/>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E93B33" w:rsidRPr="006C279B"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sz w:val="24"/>
                <w:szCs w:val="24"/>
              </w:rPr>
              <w:t>relation</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“relation id”</w:t>
            </w:r>
          </w:p>
          <w:p w:rsidR="00E93B33" w:rsidRPr="00C325F4" w:rsidRDefault="00E93B33" w:rsidP="00E93B33">
            <w:pPr>
              <w:ind w:firstLineChars="200" w:firstLine="48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 created</w:t>
            </w: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E93B33" w:rsidRPr="008212C5" w:rsidRDefault="00E93B33" w:rsidP="00E93B33">
      <w:pPr>
        <w:spacing w:line="360" w:lineRule="auto"/>
        <w:jc w:val="left"/>
        <w:rPr>
          <w:rFonts w:ascii="宋体" w:eastAsia="宋体" w:hAnsi="宋体"/>
          <w:sz w:val="24"/>
          <w:szCs w:val="24"/>
        </w:rPr>
      </w:pPr>
    </w:p>
    <w:p w:rsidR="00E93B33" w:rsidRDefault="00E93B3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E93B33" w:rsidTr="00E93B33">
        <w:tc>
          <w:tcPr>
            <w:tcW w:w="993"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93B33" w:rsidRPr="009F53DA" w:rsidRDefault="00E93B33" w:rsidP="00E93B33">
            <w:pPr>
              <w:jc w:val="left"/>
              <w:rPr>
                <w:rFonts w:ascii="宋体" w:eastAsia="宋体" w:hAnsi="宋体"/>
                <w:sz w:val="24"/>
                <w:szCs w:val="24"/>
              </w:rPr>
            </w:pPr>
            <w:r>
              <w:rPr>
                <w:rFonts w:ascii="宋体" w:eastAsia="宋体" w:hAnsi="宋体" w:hint="eastAsia"/>
                <w:sz w:val="24"/>
                <w:szCs w:val="24"/>
              </w:rPr>
              <w:t>在图的</w:t>
            </w:r>
            <w:proofErr w:type="gramStart"/>
            <w:r>
              <w:rPr>
                <w:rFonts w:ascii="宋体" w:eastAsia="宋体" w:hAnsi="宋体" w:hint="eastAsia"/>
                <w:sz w:val="24"/>
                <w:szCs w:val="24"/>
              </w:rPr>
              <w:t>某个关系类下</w:t>
            </w:r>
            <w:proofErr w:type="gramEnd"/>
            <w:r>
              <w:rPr>
                <w:rFonts w:ascii="宋体" w:eastAsia="宋体" w:hAnsi="宋体" w:hint="eastAsia"/>
                <w:sz w:val="24"/>
                <w:szCs w:val="24"/>
              </w:rPr>
              <w:t>创建新关系实例，关系实例为包含两端实体实例</w:t>
            </w:r>
            <w:r>
              <w:rPr>
                <w:rFonts w:ascii="宋体" w:eastAsia="宋体" w:hAnsi="宋体"/>
                <w:sz w:val="24"/>
                <w:szCs w:val="24"/>
              </w:rPr>
              <w:t>ID</w:t>
            </w:r>
            <w:r>
              <w:rPr>
                <w:rFonts w:ascii="宋体" w:eastAsia="宋体" w:hAnsi="宋体" w:hint="eastAsia"/>
                <w:sz w:val="24"/>
                <w:szCs w:val="24"/>
              </w:rPr>
              <w:t>的 J</w:t>
            </w:r>
            <w:r>
              <w:rPr>
                <w:rFonts w:ascii="宋体" w:eastAsia="宋体" w:hAnsi="宋体"/>
                <w:sz w:val="24"/>
                <w:szCs w:val="24"/>
              </w:rPr>
              <w:t>SON</w:t>
            </w:r>
            <w:r>
              <w:rPr>
                <w:rFonts w:ascii="宋体" w:eastAsia="宋体" w:hAnsi="宋体" w:hint="eastAsia"/>
                <w:sz w:val="24"/>
                <w:szCs w:val="24"/>
              </w:rPr>
              <w:t>格式。</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E93B33" w:rsidRDefault="00E93B33"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createRelation</w:t>
            </w:r>
            <w:proofErr w:type="gramEnd"/>
            <w:r w:rsidRPr="00105C8B">
              <w:rPr>
                <w:rFonts w:ascii="宋体" w:eastAsia="宋体" w:hAnsi="宋体"/>
                <w:sz w:val="24"/>
                <w:szCs w:val="24"/>
              </w:rPr>
              <w:t xml:space="preserve"> (</w:t>
            </w:r>
          </w:p>
          <w:p w:rsidR="00E93B33" w:rsidRDefault="00E93B33" w:rsidP="00E93B33">
            <w:pPr>
              <w:ind w:firstLine="480"/>
              <w:jc w:val="left"/>
              <w:rPr>
                <w:rFonts w:ascii="宋体" w:eastAsia="宋体" w:hAnsi="宋体"/>
                <w:sz w:val="24"/>
                <w:szCs w:val="24"/>
              </w:rPr>
            </w:pPr>
            <w:r>
              <w:rPr>
                <w:rFonts w:ascii="宋体" w:eastAsia="宋体" w:hAnsi="宋体"/>
                <w:sz w:val="24"/>
                <w:szCs w:val="24"/>
              </w:rPr>
              <w:t xml:space="preserve">String </w:t>
            </w:r>
            <w:r>
              <w:rPr>
                <w:rFonts w:ascii="宋体" w:eastAsia="宋体" w:hAnsi="宋体" w:hint="eastAsia"/>
                <w:sz w:val="24"/>
                <w:szCs w:val="24"/>
              </w:rPr>
              <w:t>c</w:t>
            </w:r>
            <w:r>
              <w:rPr>
                <w:rFonts w:ascii="宋体" w:eastAsia="宋体" w:hAnsi="宋体"/>
                <w:sz w:val="24"/>
                <w:szCs w:val="24"/>
              </w:rPr>
              <w:t>lassName,</w:t>
            </w:r>
          </w:p>
          <w:p w:rsidR="00E93B33" w:rsidRDefault="00E93B33" w:rsidP="00E93B33">
            <w:pPr>
              <w:ind w:firstLine="480"/>
              <w:jc w:val="left"/>
              <w:rPr>
                <w:rFonts w:ascii="宋体" w:eastAsia="宋体" w:hAnsi="宋体"/>
                <w:sz w:val="24"/>
                <w:szCs w:val="24"/>
              </w:rPr>
            </w:pPr>
            <w:r>
              <w:rPr>
                <w:rFonts w:ascii="宋体" w:eastAsia="宋体" w:hAnsi="宋体"/>
                <w:sz w:val="24"/>
                <w:szCs w:val="24"/>
              </w:rPr>
              <w:t>CKCRelation relation</w:t>
            </w:r>
          </w:p>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lassName – </w:t>
            </w:r>
            <w:r>
              <w:rPr>
                <w:rFonts w:ascii="宋体" w:eastAsia="宋体" w:hAnsi="宋体" w:hint="eastAsia"/>
                <w:sz w:val="24"/>
                <w:szCs w:val="24"/>
              </w:rPr>
              <w:t>关系类的名称</w:t>
            </w:r>
          </w:p>
          <w:p w:rsidR="00E93B33" w:rsidRDefault="00E93B33" w:rsidP="00E93B33">
            <w:pPr>
              <w:jc w:val="left"/>
              <w:rPr>
                <w:rFonts w:ascii="宋体" w:eastAsia="宋体" w:hAnsi="宋体"/>
                <w:sz w:val="24"/>
                <w:szCs w:val="24"/>
              </w:rPr>
            </w:pPr>
            <w:r>
              <w:rPr>
                <w:rFonts w:ascii="宋体" w:eastAsia="宋体" w:hAnsi="宋体"/>
                <w:sz w:val="24"/>
                <w:szCs w:val="24"/>
              </w:rPr>
              <w:t xml:space="preserve">relation – </w:t>
            </w:r>
            <w:r>
              <w:rPr>
                <w:rFonts w:ascii="宋体" w:eastAsia="宋体" w:hAnsi="宋体" w:hint="eastAsia"/>
                <w:sz w:val="24"/>
                <w:szCs w:val="24"/>
              </w:rPr>
              <w:t>关系实例对象</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所创建关系实例的id</w:t>
            </w:r>
          </w:p>
          <w:p w:rsidR="00E93B33" w:rsidRPr="009F53DA" w:rsidRDefault="00E93B33" w:rsidP="00E93B33">
            <w:pPr>
              <w:jc w:val="left"/>
              <w:rPr>
                <w:rFonts w:ascii="宋体" w:eastAsia="宋体" w:hAnsi="宋体"/>
                <w:sz w:val="24"/>
                <w:szCs w:val="24"/>
              </w:rPr>
            </w:pPr>
            <w:r>
              <w:rPr>
                <w:rFonts w:ascii="宋体" w:eastAsia="宋体" w:hAnsi="宋体"/>
                <w:sz w:val="24"/>
                <w:szCs w:val="24"/>
              </w:rPr>
              <w:t>String</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E93B33" w:rsidRPr="009F53DA" w:rsidRDefault="00E93B33"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93B33" w:rsidRDefault="00E93B33" w:rsidP="00E93B33"/>
    <w:p w:rsidR="00E41CEC" w:rsidRDefault="00E41CEC" w:rsidP="00231688">
      <w:pPr>
        <w:pStyle w:val="4"/>
        <w:numPr>
          <w:ilvl w:val="0"/>
          <w:numId w:val="13"/>
        </w:numPr>
      </w:pPr>
      <w:bookmarkStart w:id="95" w:name="_Toc37157527"/>
      <w:r w:rsidRPr="00105C8B">
        <w:rPr>
          <w:rFonts w:hint="eastAsia"/>
        </w:rPr>
        <w:t>获取实体</w:t>
      </w:r>
      <w:r w:rsidR="00665B0F">
        <w:rPr>
          <w:rFonts w:hint="eastAsia"/>
        </w:rPr>
        <w:t>实例</w:t>
      </w:r>
      <w:bookmarkEnd w:id="95"/>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E022D4" w:rsidTr="00840F37">
        <w:tc>
          <w:tcPr>
            <w:tcW w:w="993" w:type="dxa"/>
          </w:tcPr>
          <w:p w:rsidR="00E022D4" w:rsidRPr="009F53DA" w:rsidRDefault="00E022D4" w:rsidP="00840F37">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获取图的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下的</w:t>
            </w:r>
            <w:proofErr w:type="gramEnd"/>
            <w:r>
              <w:rPr>
                <w:rFonts w:ascii="宋体" w:eastAsia="宋体" w:hAnsi="宋体" w:hint="eastAsia"/>
                <w:sz w:val="24"/>
                <w:szCs w:val="24"/>
              </w:rPr>
              <w:t>一个实体</w:t>
            </w:r>
            <w:r w:rsidR="00C2665D">
              <w:rPr>
                <w:rFonts w:ascii="宋体" w:eastAsia="宋体" w:hAnsi="宋体" w:hint="eastAsia"/>
                <w:sz w:val="24"/>
                <w:szCs w:val="24"/>
              </w:rPr>
              <w:t>实例</w:t>
            </w:r>
            <w:r>
              <w:rPr>
                <w:rFonts w:ascii="宋体" w:eastAsia="宋体" w:hAnsi="宋体" w:hint="eastAsia"/>
                <w:sz w:val="24"/>
                <w:szCs w:val="24"/>
              </w:rPr>
              <w:t>。</w:t>
            </w:r>
          </w:p>
        </w:tc>
      </w:tr>
      <w:tr w:rsidR="00E022D4" w:rsidTr="00840F37">
        <w:tc>
          <w:tcPr>
            <w:tcW w:w="993"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方法</w:t>
            </w:r>
          </w:p>
        </w:tc>
        <w:tc>
          <w:tcPr>
            <w:tcW w:w="8505" w:type="dxa"/>
          </w:tcPr>
          <w:p w:rsidR="00E022D4" w:rsidRPr="009F53DA" w:rsidRDefault="00E022D4" w:rsidP="00840F37">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GET</w:t>
            </w:r>
            <w:r w:rsidRPr="00105C8B">
              <w:rPr>
                <w:rFonts w:ascii="宋体" w:eastAsia="宋体" w:hAnsi="宋体"/>
                <w:sz w:val="24"/>
                <w:szCs w:val="24"/>
              </w:rPr>
              <w:t xml:space="preserve"> /_api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/{c</w:t>
            </w:r>
            <w:r w:rsidR="008F47F1">
              <w:rPr>
                <w:rFonts w:ascii="宋体" w:eastAsia="宋体" w:hAnsi="宋体"/>
                <w:sz w:val="24"/>
                <w:szCs w:val="24"/>
              </w:rPr>
              <w:t>lass</w:t>
            </w:r>
            <w:r>
              <w:rPr>
                <w:rFonts w:ascii="宋体" w:eastAsia="宋体" w:hAnsi="宋体"/>
                <w:sz w:val="24"/>
                <w:szCs w:val="24"/>
              </w:rPr>
              <w:t>Name}/{entityId}</w:t>
            </w:r>
          </w:p>
        </w:tc>
      </w:tr>
      <w:tr w:rsidR="00E022D4" w:rsidTr="00840F37">
        <w:tc>
          <w:tcPr>
            <w:tcW w:w="993"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参数</w:t>
            </w:r>
          </w:p>
        </w:tc>
        <w:tc>
          <w:tcPr>
            <w:tcW w:w="8505"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E022D4" w:rsidRDefault="00E022D4" w:rsidP="00840F37">
            <w:pPr>
              <w:jc w:val="left"/>
              <w:rPr>
                <w:rFonts w:ascii="宋体" w:eastAsia="宋体" w:hAnsi="宋体"/>
                <w:sz w:val="24"/>
                <w:szCs w:val="24"/>
              </w:rPr>
            </w:pP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Name</w:t>
            </w:r>
            <w:r>
              <w:rPr>
                <w:rFonts w:ascii="宋体" w:eastAsia="宋体" w:hAnsi="宋体" w:hint="eastAsia"/>
                <w:sz w:val="24"/>
                <w:szCs w:val="24"/>
              </w:rPr>
              <w:t>：实体</w:t>
            </w:r>
            <w:r w:rsidR="00C2665D">
              <w:rPr>
                <w:rFonts w:ascii="宋体" w:eastAsia="宋体" w:hAnsi="宋体" w:hint="eastAsia"/>
                <w:sz w:val="24"/>
                <w:szCs w:val="24"/>
              </w:rPr>
              <w:t>类</w:t>
            </w:r>
            <w:r>
              <w:rPr>
                <w:rFonts w:ascii="宋体" w:eastAsia="宋体" w:hAnsi="宋体" w:hint="eastAsia"/>
                <w:sz w:val="24"/>
                <w:szCs w:val="24"/>
              </w:rPr>
              <w:t>的名称</w:t>
            </w:r>
          </w:p>
          <w:p w:rsidR="00E022D4" w:rsidRDefault="00E022D4" w:rsidP="00840F37">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w:t>
            </w:r>
            <w:r>
              <w:rPr>
                <w:rFonts w:ascii="宋体" w:eastAsia="宋体" w:hAnsi="宋体" w:hint="eastAsia"/>
                <w:sz w:val="24"/>
                <w:szCs w:val="24"/>
              </w:rPr>
              <w:t>d：</w:t>
            </w:r>
            <w:r w:rsidR="00E93B33">
              <w:rPr>
                <w:rFonts w:ascii="宋体" w:eastAsia="宋体" w:hAnsi="宋体" w:hint="eastAsia"/>
                <w:sz w:val="24"/>
                <w:szCs w:val="24"/>
              </w:rPr>
              <w:t>实体</w:t>
            </w:r>
            <w:r w:rsidR="00C2665D">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tc>
      </w:tr>
      <w:tr w:rsidR="00E022D4" w:rsidTr="00840F37">
        <w:tc>
          <w:tcPr>
            <w:tcW w:w="993"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返回</w:t>
            </w:r>
          </w:p>
        </w:tc>
        <w:tc>
          <w:tcPr>
            <w:tcW w:w="8505" w:type="dxa"/>
          </w:tcPr>
          <w:p w:rsidR="00E022D4" w:rsidRPr="00C325F4" w:rsidRDefault="00E022D4"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022D4" w:rsidRPr="00C325F4" w:rsidRDefault="00E022D4"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E022D4" w:rsidRPr="00C325F4" w:rsidRDefault="00E022D4"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E022D4" w:rsidRDefault="00E022D4"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E022D4" w:rsidRDefault="00E022D4" w:rsidP="00840F37">
            <w:pPr>
              <w:jc w:val="left"/>
              <w:rPr>
                <w:rFonts w:ascii="Calibri Light" w:eastAsia="宋体" w:hAnsi="Calibri Light" w:cs="Calibri Light"/>
                <w:sz w:val="24"/>
                <w:szCs w:val="24"/>
              </w:rPr>
            </w:pPr>
            <w:r>
              <w:rPr>
                <w:rFonts w:ascii="Calibri Light" w:eastAsia="宋体" w:hAnsi="Calibri Light" w:cs="Calibri Light" w:hint="eastAsia"/>
                <w:sz w:val="24"/>
                <w:szCs w:val="24"/>
              </w:rPr>
              <w:lastRenderedPageBreak/>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entity</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E022D4" w:rsidRDefault="00E022D4" w:rsidP="00840F37">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“entity id”,</w:t>
            </w:r>
          </w:p>
          <w:p w:rsidR="00E022D4" w:rsidRPr="00E022D4" w:rsidRDefault="00E022D4" w:rsidP="00840F37">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“value”</w:t>
            </w:r>
          </w:p>
          <w:p w:rsidR="00E022D4" w:rsidRPr="007B1CB5" w:rsidRDefault="00E022D4" w:rsidP="00E022D4">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E022D4" w:rsidRPr="00C325F4" w:rsidRDefault="00E022D4" w:rsidP="00840F3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entity retrieved</w:t>
            </w:r>
            <w:r w:rsidRPr="00C325F4">
              <w:rPr>
                <w:rFonts w:ascii="Calibri Light" w:eastAsia="宋体" w:hAnsi="Calibri Light" w:cs="Calibri Light"/>
                <w:sz w:val="24"/>
                <w:szCs w:val="24"/>
              </w:rPr>
              <w:t>”</w:t>
            </w:r>
          </w:p>
          <w:p w:rsidR="00E022D4" w:rsidRPr="00C325F4" w:rsidRDefault="00E022D4" w:rsidP="00840F3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022D4" w:rsidRPr="00C325F4" w:rsidRDefault="00E022D4"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7606D6" w:rsidRPr="007606D6" w:rsidRDefault="007606D6" w:rsidP="007606D6">
      <w:pPr>
        <w:spacing w:line="360" w:lineRule="auto"/>
        <w:jc w:val="left"/>
        <w:rPr>
          <w:rFonts w:ascii="宋体" w:eastAsia="宋体" w:hAnsi="宋体"/>
          <w:sz w:val="24"/>
          <w:szCs w:val="24"/>
        </w:rPr>
      </w:pPr>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E022D4" w:rsidTr="00840F37">
        <w:tc>
          <w:tcPr>
            <w:tcW w:w="993" w:type="dxa"/>
          </w:tcPr>
          <w:p w:rsidR="00E022D4" w:rsidRPr="009F53DA" w:rsidRDefault="00E022D4" w:rsidP="00840F37">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022D4" w:rsidRPr="009F53DA" w:rsidRDefault="00E022D4" w:rsidP="00840F37">
            <w:pPr>
              <w:jc w:val="left"/>
              <w:rPr>
                <w:rFonts w:ascii="宋体" w:eastAsia="宋体" w:hAnsi="宋体"/>
                <w:sz w:val="24"/>
                <w:szCs w:val="24"/>
              </w:rPr>
            </w:pPr>
            <w:r>
              <w:rPr>
                <w:rFonts w:ascii="宋体" w:eastAsia="宋体" w:hAnsi="宋体" w:hint="eastAsia"/>
                <w:sz w:val="24"/>
                <w:szCs w:val="24"/>
              </w:rPr>
              <w:t>获取图的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下的</w:t>
            </w:r>
            <w:proofErr w:type="gramEnd"/>
            <w:r>
              <w:rPr>
                <w:rFonts w:ascii="宋体" w:eastAsia="宋体" w:hAnsi="宋体" w:hint="eastAsia"/>
                <w:sz w:val="24"/>
                <w:szCs w:val="24"/>
              </w:rPr>
              <w:t>一个实体</w:t>
            </w:r>
            <w:r w:rsidR="00C2665D">
              <w:rPr>
                <w:rFonts w:ascii="宋体" w:eastAsia="宋体" w:hAnsi="宋体" w:hint="eastAsia"/>
                <w:sz w:val="24"/>
                <w:szCs w:val="24"/>
              </w:rPr>
              <w:t>实例</w:t>
            </w:r>
            <w:r w:rsidRPr="00105C8B">
              <w:rPr>
                <w:rFonts w:ascii="宋体" w:eastAsia="宋体" w:hAnsi="宋体" w:hint="eastAsia"/>
                <w:sz w:val="24"/>
                <w:szCs w:val="24"/>
              </w:rPr>
              <w:t>。</w:t>
            </w:r>
          </w:p>
        </w:tc>
      </w:tr>
      <w:tr w:rsidR="00E022D4" w:rsidTr="00840F37">
        <w:tc>
          <w:tcPr>
            <w:tcW w:w="993"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方法</w:t>
            </w:r>
          </w:p>
        </w:tc>
        <w:tc>
          <w:tcPr>
            <w:tcW w:w="8505" w:type="dxa"/>
          </w:tcPr>
          <w:p w:rsidR="00E022D4" w:rsidRDefault="005074EA" w:rsidP="00840F37">
            <w:pPr>
              <w:jc w:val="left"/>
              <w:rPr>
                <w:rFonts w:ascii="宋体" w:eastAsia="宋体" w:hAnsi="宋体"/>
                <w:sz w:val="24"/>
                <w:szCs w:val="24"/>
              </w:rPr>
            </w:pPr>
            <w:proofErr w:type="gramStart"/>
            <w:r>
              <w:rPr>
                <w:rFonts w:ascii="宋体" w:eastAsia="宋体" w:hAnsi="宋体"/>
                <w:sz w:val="24"/>
                <w:szCs w:val="24"/>
              </w:rPr>
              <w:t>CKC</w:t>
            </w:r>
            <w:r w:rsidR="00E022D4" w:rsidRPr="00105C8B">
              <w:rPr>
                <w:rFonts w:ascii="宋体" w:eastAsia="宋体" w:hAnsi="宋体"/>
                <w:sz w:val="24"/>
                <w:szCs w:val="24"/>
              </w:rPr>
              <w:t>A</w:t>
            </w:r>
            <w:r w:rsidR="00E022D4" w:rsidRPr="00105C8B">
              <w:rPr>
                <w:rFonts w:ascii="宋体" w:eastAsia="宋体" w:hAnsi="宋体" w:hint="eastAsia"/>
                <w:sz w:val="24"/>
                <w:szCs w:val="24"/>
              </w:rPr>
              <w:t>pi</w:t>
            </w:r>
            <w:r w:rsidR="00BE4F01">
              <w:rPr>
                <w:rFonts w:ascii="宋体" w:eastAsia="宋体" w:hAnsi="宋体"/>
                <w:sz w:val="24"/>
                <w:szCs w:val="24"/>
              </w:rPr>
              <w:t>.</w:t>
            </w:r>
            <w:r>
              <w:rPr>
                <w:rFonts w:ascii="宋体" w:eastAsia="宋体" w:hAnsi="宋体"/>
                <w:sz w:val="24"/>
                <w:szCs w:val="24"/>
              </w:rPr>
              <w:t>CKC</w:t>
            </w:r>
            <w:r w:rsidR="00BE4F01">
              <w:rPr>
                <w:rFonts w:ascii="宋体" w:eastAsia="宋体" w:hAnsi="宋体"/>
                <w:sz w:val="24"/>
                <w:szCs w:val="24"/>
              </w:rPr>
              <w:t>Graph</w:t>
            </w:r>
            <w:r w:rsidR="00E022D4" w:rsidRPr="00105C8B">
              <w:rPr>
                <w:rFonts w:ascii="宋体" w:eastAsia="宋体" w:hAnsi="宋体"/>
                <w:sz w:val="24"/>
                <w:szCs w:val="24"/>
              </w:rPr>
              <w:t>.</w:t>
            </w:r>
            <w:r w:rsidR="004A244E">
              <w:rPr>
                <w:rFonts w:ascii="宋体" w:eastAsia="宋体" w:hAnsi="宋体"/>
                <w:sz w:val="24"/>
                <w:szCs w:val="24"/>
              </w:rPr>
              <w:t>get</w:t>
            </w:r>
            <w:r w:rsidR="00E022D4">
              <w:rPr>
                <w:rFonts w:ascii="宋体" w:eastAsia="宋体" w:hAnsi="宋体"/>
                <w:sz w:val="24"/>
                <w:szCs w:val="24"/>
              </w:rPr>
              <w:t>Entity</w:t>
            </w:r>
            <w:proofErr w:type="gramEnd"/>
            <w:r w:rsidR="00E022D4" w:rsidRPr="00105C8B">
              <w:rPr>
                <w:rFonts w:ascii="宋体" w:eastAsia="宋体" w:hAnsi="宋体"/>
                <w:sz w:val="24"/>
                <w:szCs w:val="24"/>
              </w:rPr>
              <w:t>(</w:t>
            </w:r>
          </w:p>
          <w:p w:rsidR="00E022D4" w:rsidRDefault="00E022D4" w:rsidP="00E022D4">
            <w:pPr>
              <w:ind w:firstLine="480"/>
              <w:jc w:val="left"/>
              <w:rPr>
                <w:rFonts w:ascii="宋体" w:eastAsia="宋体" w:hAnsi="宋体"/>
                <w:sz w:val="24"/>
                <w:szCs w:val="24"/>
              </w:rPr>
            </w:pPr>
            <w:r>
              <w:rPr>
                <w:rFonts w:ascii="宋体" w:eastAsia="宋体" w:hAnsi="宋体"/>
                <w:sz w:val="24"/>
                <w:szCs w:val="24"/>
              </w:rPr>
              <w:t>String c</w:t>
            </w:r>
            <w:r w:rsidR="008F47F1">
              <w:rPr>
                <w:rFonts w:ascii="宋体" w:eastAsia="宋体" w:hAnsi="宋体"/>
                <w:sz w:val="24"/>
                <w:szCs w:val="24"/>
              </w:rPr>
              <w:t>lass</w:t>
            </w:r>
            <w:r>
              <w:rPr>
                <w:rFonts w:ascii="宋体" w:eastAsia="宋体" w:hAnsi="宋体"/>
                <w:sz w:val="24"/>
                <w:szCs w:val="24"/>
              </w:rPr>
              <w:t>Name,</w:t>
            </w:r>
          </w:p>
          <w:p w:rsidR="00E022D4" w:rsidRDefault="00E022D4" w:rsidP="00840F37">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String entityId</w:t>
            </w:r>
          </w:p>
          <w:p w:rsidR="00E022D4" w:rsidRPr="009F53DA" w:rsidRDefault="00E022D4" w:rsidP="00840F37">
            <w:pPr>
              <w:jc w:val="left"/>
              <w:rPr>
                <w:rFonts w:ascii="宋体" w:eastAsia="宋体" w:hAnsi="宋体"/>
                <w:sz w:val="24"/>
                <w:szCs w:val="24"/>
              </w:rPr>
            </w:pPr>
            <w:r w:rsidRPr="00105C8B">
              <w:rPr>
                <w:rFonts w:ascii="宋体" w:eastAsia="宋体" w:hAnsi="宋体"/>
                <w:sz w:val="24"/>
                <w:szCs w:val="24"/>
              </w:rPr>
              <w:t>)</w:t>
            </w:r>
          </w:p>
        </w:tc>
      </w:tr>
      <w:tr w:rsidR="00E022D4" w:rsidTr="00840F37">
        <w:tc>
          <w:tcPr>
            <w:tcW w:w="993"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参数</w:t>
            </w:r>
          </w:p>
        </w:tc>
        <w:tc>
          <w:tcPr>
            <w:tcW w:w="8505" w:type="dxa"/>
          </w:tcPr>
          <w:p w:rsidR="00E022D4" w:rsidRDefault="00E022D4" w:rsidP="00E022D4">
            <w:pPr>
              <w:jc w:val="left"/>
              <w:rPr>
                <w:rFonts w:ascii="宋体" w:eastAsia="宋体" w:hAnsi="宋体"/>
                <w:sz w:val="24"/>
                <w:szCs w:val="24"/>
              </w:rPr>
            </w:pPr>
            <w:r>
              <w:rPr>
                <w:rFonts w:ascii="宋体" w:eastAsia="宋体" w:hAnsi="宋体"/>
                <w:sz w:val="24"/>
                <w:szCs w:val="24"/>
              </w:rPr>
              <w:t>c</w:t>
            </w:r>
            <w:r w:rsidR="008F47F1">
              <w:rPr>
                <w:rFonts w:ascii="宋体" w:eastAsia="宋体" w:hAnsi="宋体"/>
                <w:sz w:val="24"/>
                <w:szCs w:val="24"/>
              </w:rPr>
              <w:t>lass</w:t>
            </w:r>
            <w:r>
              <w:rPr>
                <w:rFonts w:ascii="宋体" w:eastAsia="宋体" w:hAnsi="宋体"/>
                <w:sz w:val="24"/>
                <w:szCs w:val="24"/>
              </w:rPr>
              <w:t xml:space="preserve">Name – </w:t>
            </w:r>
            <w:r>
              <w:rPr>
                <w:rFonts w:ascii="宋体" w:eastAsia="宋体" w:hAnsi="宋体" w:hint="eastAsia"/>
                <w:sz w:val="24"/>
                <w:szCs w:val="24"/>
              </w:rPr>
              <w:t>实体</w:t>
            </w:r>
            <w:r w:rsidR="00C2665D">
              <w:rPr>
                <w:rFonts w:ascii="宋体" w:eastAsia="宋体" w:hAnsi="宋体" w:hint="eastAsia"/>
                <w:sz w:val="24"/>
                <w:szCs w:val="24"/>
              </w:rPr>
              <w:t>类的</w:t>
            </w:r>
            <w:r>
              <w:rPr>
                <w:rFonts w:ascii="宋体" w:eastAsia="宋体" w:hAnsi="宋体" w:hint="eastAsia"/>
                <w:sz w:val="24"/>
                <w:szCs w:val="24"/>
              </w:rPr>
              <w:t>名称</w:t>
            </w:r>
          </w:p>
          <w:p w:rsidR="00E022D4" w:rsidRDefault="00E022D4" w:rsidP="00E022D4">
            <w:pPr>
              <w:jc w:val="left"/>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ntityId – </w:t>
            </w:r>
            <w:r>
              <w:rPr>
                <w:rFonts w:ascii="宋体" w:eastAsia="宋体" w:hAnsi="宋体" w:hint="eastAsia"/>
                <w:sz w:val="24"/>
                <w:szCs w:val="24"/>
              </w:rPr>
              <w:t>实体</w:t>
            </w:r>
            <w:r w:rsidR="00C2665D">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tc>
      </w:tr>
      <w:tr w:rsidR="00E022D4" w:rsidTr="00840F37">
        <w:tc>
          <w:tcPr>
            <w:tcW w:w="993"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返回</w:t>
            </w:r>
          </w:p>
        </w:tc>
        <w:tc>
          <w:tcPr>
            <w:tcW w:w="8505" w:type="dxa"/>
          </w:tcPr>
          <w:p w:rsidR="002318E1" w:rsidRDefault="002318E1" w:rsidP="00840F37">
            <w:pPr>
              <w:jc w:val="left"/>
              <w:rPr>
                <w:rFonts w:ascii="宋体" w:eastAsia="宋体" w:hAnsi="宋体"/>
                <w:sz w:val="24"/>
                <w:szCs w:val="24"/>
              </w:rPr>
            </w:pPr>
            <w:r>
              <w:rPr>
                <w:rFonts w:ascii="宋体" w:eastAsia="宋体" w:hAnsi="宋体" w:hint="eastAsia"/>
                <w:sz w:val="24"/>
                <w:szCs w:val="24"/>
              </w:rPr>
              <w:t>实体</w:t>
            </w:r>
            <w:r w:rsidR="00C2665D">
              <w:rPr>
                <w:rFonts w:ascii="宋体" w:eastAsia="宋体" w:hAnsi="宋体" w:hint="eastAsia"/>
                <w:sz w:val="24"/>
                <w:szCs w:val="24"/>
              </w:rPr>
              <w:t>实例对象</w:t>
            </w:r>
          </w:p>
          <w:p w:rsidR="00E022D4" w:rsidRPr="009F53DA" w:rsidRDefault="005074EA" w:rsidP="00840F37">
            <w:pPr>
              <w:jc w:val="left"/>
              <w:rPr>
                <w:rFonts w:ascii="宋体" w:eastAsia="宋体" w:hAnsi="宋体"/>
                <w:sz w:val="24"/>
                <w:szCs w:val="24"/>
              </w:rPr>
            </w:pPr>
            <w:r>
              <w:rPr>
                <w:rFonts w:ascii="宋体" w:eastAsia="宋体" w:hAnsi="宋体"/>
                <w:sz w:val="24"/>
                <w:szCs w:val="24"/>
              </w:rPr>
              <w:t>CKC</w:t>
            </w:r>
            <w:r w:rsidR="002318E1">
              <w:rPr>
                <w:rFonts w:ascii="宋体" w:eastAsia="宋体" w:hAnsi="宋体"/>
                <w:sz w:val="24"/>
                <w:szCs w:val="24"/>
              </w:rPr>
              <w:t>E</w:t>
            </w:r>
            <w:r w:rsidR="002318E1">
              <w:rPr>
                <w:rFonts w:ascii="宋体" w:eastAsia="宋体" w:hAnsi="宋体" w:hint="eastAsia"/>
                <w:sz w:val="24"/>
                <w:szCs w:val="24"/>
              </w:rPr>
              <w:t>ntity</w:t>
            </w:r>
          </w:p>
        </w:tc>
      </w:tr>
      <w:tr w:rsidR="00E022D4" w:rsidTr="00840F37">
        <w:tc>
          <w:tcPr>
            <w:tcW w:w="993" w:type="dxa"/>
          </w:tcPr>
          <w:p w:rsidR="00E022D4" w:rsidRDefault="00E022D4" w:rsidP="00840F37">
            <w:pPr>
              <w:jc w:val="left"/>
              <w:rPr>
                <w:rFonts w:ascii="宋体" w:eastAsia="宋体" w:hAnsi="宋体"/>
                <w:sz w:val="24"/>
                <w:szCs w:val="24"/>
              </w:rPr>
            </w:pPr>
            <w:r>
              <w:rPr>
                <w:rFonts w:ascii="宋体" w:eastAsia="宋体" w:hAnsi="宋体" w:hint="eastAsia"/>
                <w:sz w:val="24"/>
                <w:szCs w:val="24"/>
              </w:rPr>
              <w:t>异常</w:t>
            </w:r>
          </w:p>
        </w:tc>
        <w:tc>
          <w:tcPr>
            <w:tcW w:w="8505" w:type="dxa"/>
          </w:tcPr>
          <w:p w:rsidR="00E022D4" w:rsidRPr="009F53DA" w:rsidRDefault="005074EA" w:rsidP="00840F37">
            <w:pPr>
              <w:jc w:val="left"/>
              <w:rPr>
                <w:rFonts w:ascii="Calibri Light" w:eastAsia="宋体" w:hAnsi="Calibri Light" w:cs="Calibri Light"/>
                <w:sz w:val="24"/>
                <w:szCs w:val="24"/>
              </w:rPr>
            </w:pPr>
            <w:r>
              <w:rPr>
                <w:rFonts w:ascii="宋体" w:eastAsia="宋体" w:hAnsi="宋体"/>
                <w:sz w:val="24"/>
                <w:szCs w:val="24"/>
              </w:rPr>
              <w:t>CKC</w:t>
            </w:r>
            <w:r w:rsidR="00E022D4" w:rsidRPr="00105C8B">
              <w:rPr>
                <w:rFonts w:ascii="宋体" w:eastAsia="宋体" w:hAnsi="宋体"/>
                <w:sz w:val="24"/>
                <w:szCs w:val="24"/>
              </w:rPr>
              <w:t>A</w:t>
            </w:r>
            <w:r w:rsidR="00E022D4" w:rsidRPr="00105C8B">
              <w:rPr>
                <w:rFonts w:ascii="宋体" w:eastAsia="宋体" w:hAnsi="宋体" w:hint="eastAsia"/>
                <w:sz w:val="24"/>
                <w:szCs w:val="24"/>
              </w:rPr>
              <w:t>pi</w:t>
            </w:r>
            <w:r w:rsidR="00E022D4" w:rsidRPr="00105C8B">
              <w:rPr>
                <w:rFonts w:ascii="宋体" w:eastAsia="宋体" w:hAnsi="宋体"/>
                <w:sz w:val="24"/>
                <w:szCs w:val="24"/>
              </w:rPr>
              <w:t>E</w:t>
            </w:r>
            <w:r w:rsidR="00E022D4" w:rsidRPr="00105C8B">
              <w:rPr>
                <w:rFonts w:ascii="宋体" w:eastAsia="宋体" w:hAnsi="宋体" w:hint="eastAsia"/>
                <w:sz w:val="24"/>
                <w:szCs w:val="24"/>
              </w:rPr>
              <w:t>xception</w:t>
            </w:r>
          </w:p>
        </w:tc>
      </w:tr>
    </w:tbl>
    <w:p w:rsidR="00E022D4" w:rsidRPr="00E022D4" w:rsidRDefault="00E022D4" w:rsidP="00E022D4">
      <w:pPr>
        <w:spacing w:line="360" w:lineRule="auto"/>
        <w:jc w:val="left"/>
        <w:rPr>
          <w:rFonts w:ascii="宋体" w:eastAsia="宋体" w:hAnsi="宋体"/>
          <w:sz w:val="24"/>
          <w:szCs w:val="24"/>
        </w:rPr>
      </w:pPr>
    </w:p>
    <w:p w:rsidR="00E93B33" w:rsidRDefault="00E93B33" w:rsidP="00231688">
      <w:pPr>
        <w:pStyle w:val="4"/>
        <w:numPr>
          <w:ilvl w:val="0"/>
          <w:numId w:val="14"/>
        </w:numPr>
      </w:pPr>
      <w:bookmarkStart w:id="96" w:name="_Toc37157528"/>
      <w:r w:rsidRPr="00105C8B">
        <w:rPr>
          <w:rFonts w:hint="eastAsia"/>
        </w:rPr>
        <w:t>获取</w:t>
      </w:r>
      <w:r>
        <w:rPr>
          <w:rFonts w:hint="eastAsia"/>
        </w:rPr>
        <w:t>事件实例</w:t>
      </w:r>
      <w:bookmarkEnd w:id="96"/>
    </w:p>
    <w:p w:rsidR="00E93B33" w:rsidRDefault="00E93B33"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E93B33" w:rsidTr="00E93B33">
        <w:tc>
          <w:tcPr>
            <w:tcW w:w="993"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获取图的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一个事件实例。</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GET</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c</w:t>
            </w:r>
            <w:r>
              <w:rPr>
                <w:rFonts w:ascii="宋体" w:eastAsia="宋体" w:hAnsi="宋体"/>
                <w:sz w:val="24"/>
                <w:szCs w:val="24"/>
              </w:rPr>
              <w:t>lass/{className}/{e</w:t>
            </w:r>
            <w:r>
              <w:rPr>
                <w:rFonts w:ascii="宋体" w:eastAsia="宋体" w:hAnsi="宋体" w:hint="eastAsia"/>
                <w:sz w:val="24"/>
                <w:szCs w:val="24"/>
              </w:rPr>
              <w:t>vent</w:t>
            </w:r>
            <w:r>
              <w:rPr>
                <w:rFonts w:ascii="宋体" w:eastAsia="宋体" w:hAnsi="宋体"/>
                <w:sz w:val="24"/>
                <w:szCs w:val="24"/>
              </w:rPr>
              <w:t>Id}</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E93B33" w:rsidRDefault="00E93B33" w:rsidP="00E93B33">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lassName</w:t>
            </w:r>
            <w:r>
              <w:rPr>
                <w:rFonts w:ascii="宋体" w:eastAsia="宋体" w:hAnsi="宋体" w:hint="eastAsia"/>
                <w:sz w:val="24"/>
                <w:szCs w:val="24"/>
              </w:rPr>
              <w:t>：事件类的名称</w:t>
            </w:r>
          </w:p>
          <w:p w:rsidR="00E93B33" w:rsidRDefault="00E93B33" w:rsidP="00E93B33">
            <w:pPr>
              <w:jc w:val="left"/>
              <w:rPr>
                <w:rFonts w:ascii="宋体" w:eastAsia="宋体" w:hAnsi="宋体"/>
                <w:sz w:val="24"/>
                <w:szCs w:val="24"/>
              </w:rPr>
            </w:pPr>
            <w:r>
              <w:rPr>
                <w:rFonts w:ascii="宋体" w:eastAsia="宋体" w:hAnsi="宋体" w:hint="eastAsia"/>
                <w:sz w:val="24"/>
                <w:szCs w:val="24"/>
              </w:rPr>
              <w:t>event</w:t>
            </w:r>
            <w:r>
              <w:rPr>
                <w:rFonts w:ascii="宋体" w:eastAsia="宋体" w:hAnsi="宋体"/>
                <w:sz w:val="24"/>
                <w:szCs w:val="24"/>
              </w:rPr>
              <w:t>I</w:t>
            </w:r>
            <w:r>
              <w:rPr>
                <w:rFonts w:ascii="宋体" w:eastAsia="宋体" w:hAnsi="宋体" w:hint="eastAsia"/>
                <w:sz w:val="24"/>
                <w:szCs w:val="24"/>
              </w:rPr>
              <w:t>d：事件实例的I</w:t>
            </w:r>
            <w:r>
              <w:rPr>
                <w:rFonts w:ascii="宋体" w:eastAsia="宋体" w:hAnsi="宋体"/>
                <w:sz w:val="24"/>
                <w:szCs w:val="24"/>
              </w:rPr>
              <w:t>D</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E93B33"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E93B33" w:rsidRDefault="00E93B33"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E93B33" w:rsidRDefault="00E93B33" w:rsidP="00E93B3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id”,</w:t>
            </w:r>
          </w:p>
          <w:p w:rsidR="00E93B33" w:rsidRPr="00E022D4" w:rsidRDefault="00E93B33" w:rsidP="00E93B33">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“value”</w:t>
            </w:r>
          </w:p>
          <w:p w:rsidR="00E93B33" w:rsidRPr="007B1CB5" w:rsidRDefault="00E93B33" w:rsidP="00E93B33">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E93B33" w:rsidRPr="00C325F4"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retrieved</w:t>
            </w:r>
            <w:r w:rsidRPr="00C325F4">
              <w:rPr>
                <w:rFonts w:ascii="Calibri Light" w:eastAsia="宋体" w:hAnsi="Calibri Light" w:cs="Calibri Light"/>
                <w:sz w:val="24"/>
                <w:szCs w:val="24"/>
              </w:rPr>
              <w:t>”</w:t>
            </w:r>
          </w:p>
          <w:p w:rsidR="00E93B33" w:rsidRPr="00C325F4"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E93B33" w:rsidRPr="00E93B33" w:rsidRDefault="00E93B33" w:rsidP="00E93B33">
      <w:pPr>
        <w:spacing w:line="360" w:lineRule="auto"/>
        <w:jc w:val="left"/>
        <w:rPr>
          <w:rFonts w:ascii="宋体" w:eastAsia="宋体" w:hAnsi="宋体"/>
          <w:sz w:val="24"/>
          <w:szCs w:val="24"/>
        </w:rPr>
      </w:pPr>
    </w:p>
    <w:p w:rsidR="00E93B33" w:rsidRDefault="00E93B33"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编程接口</w:t>
      </w:r>
    </w:p>
    <w:tbl>
      <w:tblPr>
        <w:tblStyle w:val="a8"/>
        <w:tblW w:w="9498" w:type="dxa"/>
        <w:tblInd w:w="-572" w:type="dxa"/>
        <w:tblLook w:val="04A0" w:firstRow="1" w:lastRow="0" w:firstColumn="1" w:lastColumn="0" w:noHBand="0" w:noVBand="1"/>
      </w:tblPr>
      <w:tblGrid>
        <w:gridCol w:w="993"/>
        <w:gridCol w:w="8505"/>
      </w:tblGrid>
      <w:tr w:rsidR="00E93B33" w:rsidTr="00E93B33">
        <w:tc>
          <w:tcPr>
            <w:tcW w:w="993"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93B33" w:rsidRPr="009F53DA" w:rsidRDefault="00E93B33" w:rsidP="00E93B33">
            <w:pPr>
              <w:jc w:val="left"/>
              <w:rPr>
                <w:rFonts w:ascii="宋体" w:eastAsia="宋体" w:hAnsi="宋体"/>
                <w:sz w:val="24"/>
                <w:szCs w:val="24"/>
              </w:rPr>
            </w:pPr>
            <w:r>
              <w:rPr>
                <w:rFonts w:ascii="宋体" w:eastAsia="宋体" w:hAnsi="宋体" w:hint="eastAsia"/>
                <w:sz w:val="24"/>
                <w:szCs w:val="24"/>
              </w:rPr>
              <w:t>获取图的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一个事件实例</w:t>
            </w:r>
            <w:r w:rsidRPr="00105C8B">
              <w:rPr>
                <w:rFonts w:ascii="宋体" w:eastAsia="宋体" w:hAnsi="宋体" w:hint="eastAsia"/>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E93B33" w:rsidRDefault="00E93B33"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getE</w:t>
            </w:r>
            <w:r>
              <w:rPr>
                <w:rFonts w:ascii="宋体" w:eastAsia="宋体" w:hAnsi="宋体" w:hint="eastAsia"/>
                <w:sz w:val="24"/>
                <w:szCs w:val="24"/>
              </w:rPr>
              <w:t>vent</w:t>
            </w:r>
            <w:proofErr w:type="gramEnd"/>
            <w:r w:rsidRPr="00105C8B">
              <w:rPr>
                <w:rFonts w:ascii="宋体" w:eastAsia="宋体" w:hAnsi="宋体"/>
                <w:sz w:val="24"/>
                <w:szCs w:val="24"/>
              </w:rPr>
              <w:t>(</w:t>
            </w:r>
          </w:p>
          <w:p w:rsidR="00E93B33" w:rsidRDefault="00E93B33" w:rsidP="00E93B33">
            <w:pPr>
              <w:ind w:firstLine="480"/>
              <w:jc w:val="left"/>
              <w:rPr>
                <w:rFonts w:ascii="宋体" w:eastAsia="宋体" w:hAnsi="宋体"/>
                <w:sz w:val="24"/>
                <w:szCs w:val="24"/>
              </w:rPr>
            </w:pPr>
            <w:r>
              <w:rPr>
                <w:rFonts w:ascii="宋体" w:eastAsia="宋体" w:hAnsi="宋体"/>
                <w:sz w:val="24"/>
                <w:szCs w:val="24"/>
              </w:rPr>
              <w:t>String className,</w:t>
            </w:r>
          </w:p>
          <w:p w:rsidR="00E93B33" w:rsidRDefault="00E93B33" w:rsidP="00E93B33">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String eventI</w:t>
            </w:r>
            <w:r>
              <w:rPr>
                <w:rFonts w:ascii="宋体" w:eastAsia="宋体" w:hAnsi="宋体" w:hint="eastAsia"/>
                <w:sz w:val="24"/>
                <w:szCs w:val="24"/>
              </w:rPr>
              <w:t>d</w:t>
            </w:r>
          </w:p>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参数</w:t>
            </w:r>
          </w:p>
        </w:tc>
        <w:tc>
          <w:tcPr>
            <w:tcW w:w="8505" w:type="dxa"/>
          </w:tcPr>
          <w:p w:rsidR="00E93B33" w:rsidRDefault="00E93B33" w:rsidP="00E93B33">
            <w:pPr>
              <w:jc w:val="left"/>
              <w:rPr>
                <w:rFonts w:ascii="宋体" w:eastAsia="宋体" w:hAnsi="宋体"/>
                <w:sz w:val="24"/>
                <w:szCs w:val="24"/>
              </w:rPr>
            </w:pPr>
            <w:r>
              <w:rPr>
                <w:rFonts w:ascii="宋体" w:eastAsia="宋体" w:hAnsi="宋体"/>
                <w:sz w:val="24"/>
                <w:szCs w:val="24"/>
              </w:rPr>
              <w:t xml:space="preserve">className – </w:t>
            </w:r>
            <w:r>
              <w:rPr>
                <w:rFonts w:ascii="宋体" w:eastAsia="宋体" w:hAnsi="宋体" w:hint="eastAsia"/>
                <w:sz w:val="24"/>
                <w:szCs w:val="24"/>
              </w:rPr>
              <w:t>事件类的名称</w:t>
            </w:r>
          </w:p>
          <w:p w:rsidR="00E93B33" w:rsidRDefault="00E93B33" w:rsidP="00E93B33">
            <w:pPr>
              <w:jc w:val="left"/>
              <w:rPr>
                <w:rFonts w:ascii="宋体" w:eastAsia="宋体" w:hAnsi="宋体"/>
                <w:sz w:val="24"/>
                <w:szCs w:val="24"/>
              </w:rPr>
            </w:pPr>
            <w:r>
              <w:rPr>
                <w:rFonts w:ascii="宋体" w:eastAsia="宋体" w:hAnsi="宋体" w:hint="eastAsia"/>
                <w:sz w:val="24"/>
                <w:szCs w:val="24"/>
              </w:rPr>
              <w:t>event</w:t>
            </w:r>
            <w:r>
              <w:rPr>
                <w:rFonts w:ascii="宋体" w:eastAsia="宋体" w:hAnsi="宋体"/>
                <w:sz w:val="24"/>
                <w:szCs w:val="24"/>
              </w:rPr>
              <w:t xml:space="preserve">Id – </w:t>
            </w:r>
            <w:r>
              <w:rPr>
                <w:rFonts w:ascii="宋体" w:eastAsia="宋体" w:hAnsi="宋体" w:hint="eastAsia"/>
                <w:sz w:val="24"/>
                <w:szCs w:val="24"/>
              </w:rPr>
              <w:t>事件实例的I</w:t>
            </w:r>
            <w:r>
              <w:rPr>
                <w:rFonts w:ascii="宋体" w:eastAsia="宋体" w:hAnsi="宋体"/>
                <w:sz w:val="24"/>
                <w:szCs w:val="24"/>
              </w:rPr>
              <w:t>D</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事件实例对象</w:t>
            </w:r>
          </w:p>
          <w:p w:rsidR="00E93B33" w:rsidRPr="009F53DA" w:rsidRDefault="00E93B33" w:rsidP="00E93B33">
            <w:pPr>
              <w:jc w:val="left"/>
              <w:rPr>
                <w:rFonts w:ascii="宋体" w:eastAsia="宋体" w:hAnsi="宋体"/>
                <w:sz w:val="24"/>
                <w:szCs w:val="24"/>
              </w:rPr>
            </w:pPr>
            <w:r>
              <w:rPr>
                <w:rFonts w:ascii="宋体" w:eastAsia="宋体" w:hAnsi="宋体"/>
                <w:sz w:val="24"/>
                <w:szCs w:val="24"/>
              </w:rPr>
              <w:t>CKCE</w:t>
            </w:r>
            <w:r>
              <w:rPr>
                <w:rFonts w:ascii="宋体" w:eastAsia="宋体" w:hAnsi="宋体" w:hint="eastAsia"/>
                <w:sz w:val="24"/>
                <w:szCs w:val="24"/>
              </w:rPr>
              <w:t>vent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E93B33" w:rsidRPr="009F53DA" w:rsidRDefault="00E93B33"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93B33" w:rsidRDefault="00E93B33" w:rsidP="00E93B33"/>
    <w:p w:rsidR="00E93B33" w:rsidRDefault="00E93B33" w:rsidP="00231688">
      <w:pPr>
        <w:pStyle w:val="4"/>
        <w:numPr>
          <w:ilvl w:val="0"/>
          <w:numId w:val="15"/>
        </w:numPr>
      </w:pPr>
      <w:bookmarkStart w:id="97" w:name="_Toc37157529"/>
      <w:r w:rsidRPr="00105C8B">
        <w:rPr>
          <w:rFonts w:hint="eastAsia"/>
        </w:rPr>
        <w:t>获取关系</w:t>
      </w:r>
      <w:r>
        <w:rPr>
          <w:rFonts w:hint="eastAsia"/>
        </w:rPr>
        <w:t>实例</w:t>
      </w:r>
      <w:bookmarkEnd w:id="97"/>
    </w:p>
    <w:p w:rsidR="00E93B33" w:rsidRDefault="00E93B3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E93B33" w:rsidTr="00E93B33">
        <w:tc>
          <w:tcPr>
            <w:tcW w:w="696"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在图的</w:t>
            </w:r>
            <w:proofErr w:type="gramStart"/>
            <w:r>
              <w:rPr>
                <w:rFonts w:ascii="宋体" w:eastAsia="宋体" w:hAnsi="宋体" w:hint="eastAsia"/>
                <w:sz w:val="24"/>
                <w:szCs w:val="24"/>
              </w:rPr>
              <w:t>某个关系类下</w:t>
            </w:r>
            <w:proofErr w:type="gramEnd"/>
            <w:r>
              <w:rPr>
                <w:rFonts w:ascii="宋体" w:eastAsia="宋体" w:hAnsi="宋体" w:hint="eastAsia"/>
                <w:sz w:val="24"/>
                <w:szCs w:val="24"/>
              </w:rPr>
              <w:t>获取关系实例信息。</w:t>
            </w:r>
          </w:p>
        </w:tc>
      </w:tr>
      <w:tr w:rsidR="00E93B33" w:rsidTr="00E93B33">
        <w:tc>
          <w:tcPr>
            <w:tcW w:w="696"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9096" w:type="dxa"/>
          </w:tcPr>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GET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w:t>
            </w:r>
            <w:r>
              <w:rPr>
                <w:rFonts w:ascii="宋体" w:eastAsia="宋体" w:hAnsi="宋体"/>
                <w:sz w:val="24"/>
                <w:szCs w:val="24"/>
              </w:rPr>
              <w:t>Class</w:t>
            </w:r>
            <w:r>
              <w:rPr>
                <w:rFonts w:ascii="宋体" w:eastAsia="宋体" w:hAnsi="宋体" w:hint="eastAsia"/>
                <w:sz w:val="24"/>
                <w:szCs w:val="24"/>
              </w:rPr>
              <w:t>/{relation</w:t>
            </w:r>
            <w:r>
              <w:rPr>
                <w:rFonts w:ascii="宋体" w:eastAsia="宋体" w:hAnsi="宋体"/>
                <w:sz w:val="24"/>
                <w:szCs w:val="24"/>
              </w:rPr>
              <w:t>ClassName</w:t>
            </w:r>
            <w:r>
              <w:rPr>
                <w:rFonts w:ascii="宋体" w:eastAsia="宋体" w:hAnsi="宋体" w:hint="eastAsia"/>
                <w:sz w:val="24"/>
                <w:szCs w:val="24"/>
              </w:rPr>
              <w:t>}/{relation</w:t>
            </w:r>
            <w:r>
              <w:rPr>
                <w:rFonts w:ascii="宋体" w:eastAsia="宋体" w:hAnsi="宋体"/>
                <w:sz w:val="24"/>
                <w:szCs w:val="24"/>
              </w:rPr>
              <w:t>I</w:t>
            </w:r>
            <w:r>
              <w:rPr>
                <w:rFonts w:ascii="宋体" w:eastAsia="宋体" w:hAnsi="宋体" w:hint="eastAsia"/>
                <w:sz w:val="24"/>
                <w:szCs w:val="24"/>
              </w:rPr>
              <w:t>d}</w:t>
            </w:r>
          </w:p>
        </w:tc>
      </w:tr>
      <w:tr w:rsidR="00E93B33" w:rsidTr="00E93B33">
        <w:tc>
          <w:tcPr>
            <w:tcW w:w="696"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参数</w:t>
            </w:r>
          </w:p>
        </w:tc>
        <w:tc>
          <w:tcPr>
            <w:tcW w:w="9096"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E93B33" w:rsidRDefault="00E93B33" w:rsidP="00E93B33">
            <w:pPr>
              <w:jc w:val="left"/>
              <w:rPr>
                <w:rFonts w:ascii="宋体" w:eastAsia="宋体" w:hAnsi="宋体"/>
                <w:sz w:val="24"/>
                <w:szCs w:val="24"/>
              </w:rPr>
            </w:pPr>
            <w:r>
              <w:rPr>
                <w:rFonts w:ascii="宋体" w:eastAsia="宋体" w:hAnsi="宋体"/>
                <w:sz w:val="24"/>
                <w:szCs w:val="24"/>
              </w:rPr>
              <w:t>relationClassName:</w:t>
            </w:r>
            <w:r>
              <w:rPr>
                <w:rFonts w:ascii="宋体" w:eastAsia="宋体" w:hAnsi="宋体" w:hint="eastAsia"/>
                <w:sz w:val="24"/>
                <w:szCs w:val="24"/>
              </w:rPr>
              <w:t>关系类的名称</w:t>
            </w:r>
          </w:p>
          <w:p w:rsidR="00E93B33" w:rsidRPr="002C730A" w:rsidRDefault="00E93B33" w:rsidP="00E93B33">
            <w:pPr>
              <w:jc w:val="left"/>
              <w:rPr>
                <w:rFonts w:ascii="宋体" w:eastAsia="宋体" w:hAnsi="宋体"/>
                <w:sz w:val="24"/>
                <w:szCs w:val="24"/>
              </w:rPr>
            </w:pPr>
            <w:r>
              <w:rPr>
                <w:rFonts w:ascii="宋体" w:eastAsia="宋体" w:hAnsi="宋体" w:hint="eastAsia"/>
                <w:sz w:val="24"/>
                <w:szCs w:val="24"/>
              </w:rPr>
              <w:t>relation</w:t>
            </w:r>
            <w:r>
              <w:rPr>
                <w:rFonts w:ascii="宋体" w:eastAsia="宋体" w:hAnsi="宋体"/>
                <w:sz w:val="24"/>
                <w:szCs w:val="24"/>
              </w:rPr>
              <w:t>I</w:t>
            </w:r>
            <w:r>
              <w:rPr>
                <w:rFonts w:ascii="宋体" w:eastAsia="宋体" w:hAnsi="宋体" w:hint="eastAsia"/>
                <w:sz w:val="24"/>
                <w:szCs w:val="24"/>
              </w:rPr>
              <w:t>d：关系实例的I</w:t>
            </w:r>
            <w:r>
              <w:rPr>
                <w:rFonts w:ascii="宋体" w:eastAsia="宋体" w:hAnsi="宋体"/>
                <w:sz w:val="24"/>
                <w:szCs w:val="24"/>
              </w:rPr>
              <w:t>D</w:t>
            </w:r>
          </w:p>
        </w:tc>
      </w:tr>
      <w:tr w:rsidR="00E93B33" w:rsidTr="00E93B33">
        <w:tc>
          <w:tcPr>
            <w:tcW w:w="696"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9096" w:type="dxa"/>
          </w:tcPr>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E93B33"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sz w:val="24"/>
                <w:szCs w:val="24"/>
              </w:rPr>
              <w:t>relation</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E93B33" w:rsidRDefault="00E93B33" w:rsidP="00E93B33">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w:t>
            </w:r>
            <w:r>
              <w:rPr>
                <w:rFonts w:ascii="Calibri Light" w:eastAsia="宋体" w:hAnsi="Calibri Light" w:cs="Calibri Light" w:hint="eastAsia"/>
                <w:sz w:val="24"/>
                <w:szCs w:val="24"/>
              </w:rPr>
              <w:t>_</w:t>
            </w:r>
            <w:r>
              <w:rPr>
                <w:rFonts w:ascii="Calibri Light" w:eastAsia="宋体" w:hAnsi="Calibri Light" w:cs="Calibri Light"/>
                <w:sz w:val="24"/>
                <w:szCs w:val="24"/>
              </w:rPr>
              <w:t>id”: “relation id”,</w:t>
            </w:r>
          </w:p>
          <w:p w:rsidR="00E93B33" w:rsidRDefault="00E93B33" w:rsidP="00E93B33">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“_from”: “entity id1”,</w:t>
            </w:r>
          </w:p>
          <w:p w:rsidR="00E93B33" w:rsidRDefault="00E93B33" w:rsidP="00E93B33">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“_to”: “entity id2”,</w:t>
            </w:r>
          </w:p>
          <w:p w:rsidR="00E93B33" w:rsidRDefault="00E93B33" w:rsidP="00E93B33">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“attribute”: “value”</w:t>
            </w:r>
          </w:p>
          <w:p w:rsidR="00E93B33" w:rsidRPr="00840F37" w:rsidRDefault="00E93B33" w:rsidP="00E93B33">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E93B33" w:rsidRPr="00C325F4" w:rsidRDefault="00E93B33" w:rsidP="00E93B33">
            <w:pPr>
              <w:ind w:firstLineChars="200" w:firstLine="48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93B33" w:rsidRPr="00C325F4" w:rsidRDefault="00E93B33" w:rsidP="00E93B3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 retrieved</w:t>
            </w:r>
            <w:r w:rsidRPr="00C325F4">
              <w:rPr>
                <w:rFonts w:ascii="Calibri Light" w:eastAsia="宋体" w:hAnsi="Calibri Light" w:cs="Calibri Light"/>
                <w:sz w:val="24"/>
                <w:szCs w:val="24"/>
              </w:rPr>
              <w:t>”</w:t>
            </w:r>
          </w:p>
          <w:p w:rsidR="00E93B33" w:rsidRPr="00C325F4" w:rsidRDefault="00E93B33" w:rsidP="00E93B3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E93B33" w:rsidRPr="00840F37" w:rsidRDefault="00E93B33" w:rsidP="00E93B33">
      <w:pPr>
        <w:spacing w:line="360" w:lineRule="auto"/>
        <w:jc w:val="left"/>
        <w:rPr>
          <w:rFonts w:ascii="宋体" w:eastAsia="宋体" w:hAnsi="宋体"/>
          <w:sz w:val="24"/>
          <w:szCs w:val="24"/>
        </w:rPr>
      </w:pPr>
    </w:p>
    <w:p w:rsidR="00E93B33" w:rsidRDefault="00E93B3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E93B33" w:rsidTr="00E93B33">
        <w:tc>
          <w:tcPr>
            <w:tcW w:w="993" w:type="dxa"/>
          </w:tcPr>
          <w:p w:rsidR="00E93B33" w:rsidRPr="009F53DA" w:rsidRDefault="00E93B33" w:rsidP="00E93B3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93B33" w:rsidRPr="009F53DA" w:rsidRDefault="00E93B33" w:rsidP="00E93B33">
            <w:pPr>
              <w:jc w:val="left"/>
              <w:rPr>
                <w:rFonts w:ascii="宋体" w:eastAsia="宋体" w:hAnsi="宋体"/>
                <w:sz w:val="24"/>
                <w:szCs w:val="24"/>
              </w:rPr>
            </w:pPr>
            <w:r>
              <w:rPr>
                <w:rFonts w:ascii="宋体" w:eastAsia="宋体" w:hAnsi="宋体" w:hint="eastAsia"/>
                <w:sz w:val="24"/>
                <w:szCs w:val="24"/>
              </w:rPr>
              <w:t>在图的</w:t>
            </w:r>
            <w:proofErr w:type="gramStart"/>
            <w:r>
              <w:rPr>
                <w:rFonts w:ascii="宋体" w:eastAsia="宋体" w:hAnsi="宋体" w:hint="eastAsia"/>
                <w:sz w:val="24"/>
                <w:szCs w:val="24"/>
              </w:rPr>
              <w:t>某个关系类下</w:t>
            </w:r>
            <w:proofErr w:type="gramEnd"/>
            <w:r>
              <w:rPr>
                <w:rFonts w:ascii="宋体" w:eastAsia="宋体" w:hAnsi="宋体" w:hint="eastAsia"/>
                <w:sz w:val="24"/>
                <w:szCs w:val="24"/>
              </w:rPr>
              <w:t>获取关系实例信息。</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方法</w:t>
            </w:r>
          </w:p>
        </w:tc>
        <w:tc>
          <w:tcPr>
            <w:tcW w:w="8505" w:type="dxa"/>
          </w:tcPr>
          <w:p w:rsidR="00E93B33" w:rsidRDefault="00E93B33" w:rsidP="00E93B3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getRelation</w:t>
            </w:r>
            <w:proofErr w:type="gramEnd"/>
            <w:r w:rsidRPr="00105C8B">
              <w:rPr>
                <w:rFonts w:ascii="宋体" w:eastAsia="宋体" w:hAnsi="宋体"/>
                <w:sz w:val="24"/>
                <w:szCs w:val="24"/>
              </w:rPr>
              <w:t xml:space="preserve"> (</w:t>
            </w:r>
          </w:p>
          <w:p w:rsidR="00E93B33" w:rsidRDefault="00E93B33" w:rsidP="00E93B33">
            <w:pPr>
              <w:ind w:firstLine="480"/>
              <w:jc w:val="left"/>
              <w:rPr>
                <w:rFonts w:ascii="宋体" w:eastAsia="宋体" w:hAnsi="宋体"/>
                <w:sz w:val="24"/>
                <w:szCs w:val="24"/>
              </w:rPr>
            </w:pPr>
            <w:r>
              <w:rPr>
                <w:rFonts w:ascii="宋体" w:eastAsia="宋体" w:hAnsi="宋体"/>
                <w:sz w:val="24"/>
                <w:szCs w:val="24"/>
              </w:rPr>
              <w:t xml:space="preserve">String </w:t>
            </w:r>
            <w:r>
              <w:rPr>
                <w:rFonts w:ascii="宋体" w:eastAsia="宋体" w:hAnsi="宋体" w:hint="eastAsia"/>
                <w:sz w:val="24"/>
                <w:szCs w:val="24"/>
              </w:rPr>
              <w:t>c</w:t>
            </w:r>
            <w:r>
              <w:rPr>
                <w:rFonts w:ascii="宋体" w:eastAsia="宋体" w:hAnsi="宋体"/>
                <w:sz w:val="24"/>
                <w:szCs w:val="24"/>
              </w:rPr>
              <w:t>lassName,</w:t>
            </w:r>
          </w:p>
          <w:p w:rsidR="00E93B33" w:rsidRDefault="00E93B33" w:rsidP="00E93B33">
            <w:pPr>
              <w:ind w:firstLine="480"/>
              <w:jc w:val="left"/>
              <w:rPr>
                <w:rFonts w:ascii="宋体" w:eastAsia="宋体" w:hAnsi="宋体"/>
                <w:sz w:val="24"/>
                <w:szCs w:val="24"/>
              </w:rPr>
            </w:pPr>
            <w:r>
              <w:rPr>
                <w:rFonts w:ascii="宋体" w:eastAsia="宋体" w:hAnsi="宋体"/>
                <w:sz w:val="24"/>
                <w:szCs w:val="24"/>
              </w:rPr>
              <w:t>String relationId</w:t>
            </w:r>
          </w:p>
          <w:p w:rsidR="00E93B33" w:rsidRPr="009F53DA" w:rsidRDefault="00E93B33" w:rsidP="00E93B33">
            <w:pPr>
              <w:jc w:val="left"/>
              <w:rPr>
                <w:rFonts w:ascii="宋体" w:eastAsia="宋体" w:hAnsi="宋体"/>
                <w:sz w:val="24"/>
                <w:szCs w:val="24"/>
              </w:rPr>
            </w:pPr>
            <w:r w:rsidRPr="00105C8B">
              <w:rPr>
                <w:rFonts w:ascii="宋体" w:eastAsia="宋体" w:hAnsi="宋体"/>
                <w:sz w:val="24"/>
                <w:szCs w:val="24"/>
              </w:rPr>
              <w:lastRenderedPageBreak/>
              <w:t>)</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lassName – </w:t>
            </w:r>
            <w:r>
              <w:rPr>
                <w:rFonts w:ascii="宋体" w:eastAsia="宋体" w:hAnsi="宋体" w:hint="eastAsia"/>
                <w:sz w:val="24"/>
                <w:szCs w:val="24"/>
              </w:rPr>
              <w:t>关系类的名称</w:t>
            </w:r>
          </w:p>
          <w:p w:rsidR="00E93B33" w:rsidRDefault="00E93B33" w:rsidP="00E93B33">
            <w:pPr>
              <w:jc w:val="left"/>
              <w:rPr>
                <w:rFonts w:ascii="宋体" w:eastAsia="宋体" w:hAnsi="宋体"/>
                <w:sz w:val="24"/>
                <w:szCs w:val="24"/>
              </w:rPr>
            </w:pPr>
            <w:r>
              <w:rPr>
                <w:rFonts w:ascii="宋体" w:eastAsia="宋体" w:hAnsi="宋体"/>
                <w:sz w:val="24"/>
                <w:szCs w:val="24"/>
              </w:rPr>
              <w:t xml:space="preserve">relationId – </w:t>
            </w:r>
            <w:r>
              <w:rPr>
                <w:rFonts w:ascii="宋体" w:eastAsia="宋体" w:hAnsi="宋体" w:hint="eastAsia"/>
                <w:sz w:val="24"/>
                <w:szCs w:val="24"/>
              </w:rPr>
              <w:t>关系实例的I</w:t>
            </w:r>
            <w:r>
              <w:rPr>
                <w:rFonts w:ascii="宋体" w:eastAsia="宋体" w:hAnsi="宋体"/>
                <w:sz w:val="24"/>
                <w:szCs w:val="24"/>
              </w:rPr>
              <w:t>D</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返回</w:t>
            </w:r>
          </w:p>
        </w:tc>
        <w:tc>
          <w:tcPr>
            <w:tcW w:w="8505"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关系实例对象</w:t>
            </w:r>
          </w:p>
          <w:p w:rsidR="00E93B33" w:rsidRPr="009F53DA" w:rsidRDefault="00E93B33" w:rsidP="00E93B33">
            <w:pPr>
              <w:jc w:val="left"/>
              <w:rPr>
                <w:rFonts w:ascii="宋体" w:eastAsia="宋体" w:hAnsi="宋体"/>
                <w:sz w:val="24"/>
                <w:szCs w:val="24"/>
              </w:rPr>
            </w:pPr>
            <w:r>
              <w:rPr>
                <w:rFonts w:ascii="宋体" w:eastAsia="宋体" w:hAnsi="宋体"/>
                <w:sz w:val="24"/>
                <w:szCs w:val="24"/>
              </w:rPr>
              <w:t>CKCR</w:t>
            </w:r>
            <w:r>
              <w:rPr>
                <w:rFonts w:ascii="宋体" w:eastAsia="宋体" w:hAnsi="宋体" w:hint="eastAsia"/>
                <w:sz w:val="24"/>
                <w:szCs w:val="24"/>
              </w:rPr>
              <w:t>elation</w:t>
            </w:r>
          </w:p>
        </w:tc>
      </w:tr>
      <w:tr w:rsidR="00E93B33" w:rsidTr="00E93B33">
        <w:tc>
          <w:tcPr>
            <w:tcW w:w="993" w:type="dxa"/>
          </w:tcPr>
          <w:p w:rsidR="00E93B33" w:rsidRDefault="00E93B33" w:rsidP="00E93B33">
            <w:pPr>
              <w:jc w:val="left"/>
              <w:rPr>
                <w:rFonts w:ascii="宋体" w:eastAsia="宋体" w:hAnsi="宋体"/>
                <w:sz w:val="24"/>
                <w:szCs w:val="24"/>
              </w:rPr>
            </w:pPr>
            <w:r>
              <w:rPr>
                <w:rFonts w:ascii="宋体" w:eastAsia="宋体" w:hAnsi="宋体" w:hint="eastAsia"/>
                <w:sz w:val="24"/>
                <w:szCs w:val="24"/>
              </w:rPr>
              <w:t>异常</w:t>
            </w:r>
          </w:p>
        </w:tc>
        <w:tc>
          <w:tcPr>
            <w:tcW w:w="8505" w:type="dxa"/>
          </w:tcPr>
          <w:p w:rsidR="00E93B33" w:rsidRPr="009F53DA" w:rsidRDefault="00E93B33" w:rsidP="00E93B3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93B33" w:rsidRPr="00E93B33" w:rsidRDefault="00E93B33" w:rsidP="00E93B33"/>
    <w:p w:rsidR="00E93B33" w:rsidRDefault="00061023" w:rsidP="00231688">
      <w:pPr>
        <w:pStyle w:val="4"/>
        <w:numPr>
          <w:ilvl w:val="0"/>
          <w:numId w:val="14"/>
        </w:numPr>
      </w:pPr>
      <w:bookmarkStart w:id="98" w:name="_Toc37157530"/>
      <w:r>
        <w:rPr>
          <w:rFonts w:hint="eastAsia"/>
        </w:rPr>
        <w:t>获取实体实例集合</w:t>
      </w:r>
      <w:r w:rsidR="00B30395">
        <w:rPr>
          <w:rFonts w:hint="eastAsia"/>
        </w:rPr>
        <w:t>（Q</w:t>
      </w:r>
      <w:r w:rsidR="00B30395">
        <w:t>L</w:t>
      </w:r>
      <w:r w:rsidR="00B30395">
        <w:rPr>
          <w:rFonts w:hint="eastAsia"/>
        </w:rPr>
        <w:t>）</w:t>
      </w:r>
      <w:bookmarkEnd w:id="98"/>
    </w:p>
    <w:p w:rsidR="00E93B33" w:rsidRDefault="00E93B33"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B30395" w:rsidTr="00A203ED">
        <w:tc>
          <w:tcPr>
            <w:tcW w:w="696"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在图中获取满足一定条件的实体实例集合。</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9096" w:type="dxa"/>
          </w:tcPr>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entities</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9096" w:type="dxa"/>
          </w:tcPr>
          <w:p w:rsidR="00B30395" w:rsidRPr="002C730A" w:rsidRDefault="00B30395"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Body</w:t>
            </w:r>
          </w:p>
        </w:tc>
        <w:tc>
          <w:tcPr>
            <w:tcW w:w="9096" w:type="dxa"/>
          </w:tcPr>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“classFilter”: [“class name”],</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w:t>
            </w:r>
          </w:p>
          <w:p w:rsidR="00B30395" w:rsidRDefault="00B30395" w:rsidP="00B30395">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“attr1”: {“op”: “&lt;&gt;”, “value”: “100”},</w:t>
            </w:r>
          </w:p>
          <w:p w:rsidR="00B30395" w:rsidRDefault="00B30395" w:rsidP="00B30395">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“attr2”: {“op”: “like”, “value”: “something”}</w:t>
            </w:r>
          </w:p>
          <w:p w:rsidR="00B30395" w:rsidRPr="00B30395" w:rsidRDefault="00B30395" w:rsidP="00B30395">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9096" w:type="dxa"/>
          </w:tcPr>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30395"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sz w:val="24"/>
                <w:szCs w:val="24"/>
              </w:rPr>
              <w:t>entities</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Entity</w:t>
            </w:r>
          </w:p>
          <w:p w:rsidR="00B30395" w:rsidRPr="00840F37"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B30395" w:rsidRPr="00C325F4" w:rsidRDefault="00B30395" w:rsidP="00A203ED">
            <w:pPr>
              <w:ind w:firstLineChars="200" w:firstLine="48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entities retrieved</w:t>
            </w: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30395" w:rsidRPr="00B30395" w:rsidRDefault="00B30395" w:rsidP="00B30395">
      <w:pPr>
        <w:spacing w:line="360" w:lineRule="auto"/>
        <w:jc w:val="left"/>
        <w:rPr>
          <w:rFonts w:ascii="宋体" w:eastAsia="宋体" w:hAnsi="宋体"/>
          <w:sz w:val="24"/>
          <w:szCs w:val="24"/>
        </w:rPr>
      </w:pPr>
    </w:p>
    <w:p w:rsidR="00E93B33" w:rsidRDefault="00E93B33"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Pr="009F53DA" w:rsidRDefault="00B30395" w:rsidP="00A203ED">
            <w:pPr>
              <w:jc w:val="left"/>
              <w:rPr>
                <w:rFonts w:ascii="宋体" w:eastAsia="宋体" w:hAnsi="宋体"/>
                <w:sz w:val="24"/>
                <w:szCs w:val="24"/>
              </w:rPr>
            </w:pPr>
            <w:r>
              <w:rPr>
                <w:rFonts w:ascii="宋体" w:eastAsia="宋体" w:hAnsi="宋体" w:hint="eastAsia"/>
                <w:sz w:val="24"/>
                <w:szCs w:val="24"/>
              </w:rPr>
              <w:t>在图中获取满足一定条件的实体实例集合。</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Default="00B30395" w:rsidP="00A203ED">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getEntities</w:t>
            </w:r>
            <w:proofErr w:type="gramEnd"/>
            <w:r w:rsidRPr="00105C8B">
              <w:rPr>
                <w:rFonts w:ascii="宋体" w:eastAsia="宋体" w:hAnsi="宋体"/>
                <w:sz w:val="24"/>
                <w:szCs w:val="24"/>
              </w:rPr>
              <w:t>(</w:t>
            </w:r>
          </w:p>
          <w:p w:rsidR="00B30395" w:rsidRDefault="00B30395" w:rsidP="00A203ED">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KCEntityFilter filter</w:t>
            </w:r>
          </w:p>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筛选实体集合的条件配置</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实体实例对象</w:t>
            </w:r>
          </w:p>
          <w:p w:rsidR="00B30395" w:rsidRPr="009F53DA" w:rsidRDefault="00B30395" w:rsidP="00A203ED">
            <w:pPr>
              <w:jc w:val="left"/>
              <w:rPr>
                <w:rFonts w:ascii="宋体" w:eastAsia="宋体" w:hAnsi="宋体"/>
                <w:sz w:val="24"/>
                <w:szCs w:val="24"/>
              </w:rPr>
            </w:pPr>
            <w:r>
              <w:rPr>
                <w:rFonts w:ascii="宋体" w:eastAsia="宋体" w:hAnsi="宋体"/>
                <w:sz w:val="24"/>
                <w:szCs w:val="24"/>
              </w:rPr>
              <w:t>Collection&lt;CKCEntity&gt;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B30395" w:rsidRPr="009F53DA" w:rsidRDefault="00B30395"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93B33" w:rsidRPr="00E93B33" w:rsidRDefault="00E93B33" w:rsidP="00E93B33">
      <w:pPr>
        <w:spacing w:line="360" w:lineRule="auto"/>
        <w:jc w:val="left"/>
        <w:rPr>
          <w:rFonts w:ascii="宋体" w:eastAsia="宋体" w:hAnsi="宋体"/>
          <w:sz w:val="24"/>
          <w:szCs w:val="24"/>
        </w:rPr>
      </w:pPr>
    </w:p>
    <w:p w:rsidR="00E93B33" w:rsidRDefault="00E93B33" w:rsidP="00231688">
      <w:pPr>
        <w:pStyle w:val="4"/>
        <w:numPr>
          <w:ilvl w:val="0"/>
          <w:numId w:val="14"/>
        </w:numPr>
      </w:pPr>
      <w:bookmarkStart w:id="99" w:name="_Toc37157531"/>
      <w:r>
        <w:rPr>
          <w:rFonts w:hint="eastAsia"/>
        </w:rPr>
        <w:t>获取事件实例集合</w:t>
      </w:r>
      <w:r w:rsidR="00B30395">
        <w:rPr>
          <w:rFonts w:hint="eastAsia"/>
        </w:rPr>
        <w:t>（Q</w:t>
      </w:r>
      <w:r w:rsidR="00B30395">
        <w:t>L</w:t>
      </w:r>
      <w:r w:rsidR="00B30395">
        <w:rPr>
          <w:rFonts w:hint="eastAsia"/>
        </w:rPr>
        <w:t>）</w:t>
      </w:r>
      <w:bookmarkEnd w:id="99"/>
    </w:p>
    <w:p w:rsidR="00E93B33" w:rsidRDefault="00E93B33"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B30395" w:rsidTr="00A203ED">
        <w:tc>
          <w:tcPr>
            <w:tcW w:w="696"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在图中获取满足一定条件的事件实例集合。</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9096" w:type="dxa"/>
          </w:tcPr>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events</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9096" w:type="dxa"/>
          </w:tcPr>
          <w:p w:rsidR="00B30395" w:rsidRPr="002C730A" w:rsidRDefault="00B30395"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Body</w:t>
            </w:r>
          </w:p>
        </w:tc>
        <w:tc>
          <w:tcPr>
            <w:tcW w:w="9096" w:type="dxa"/>
          </w:tcPr>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“classFilter”: [“class name”],</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w:t>
            </w:r>
          </w:p>
          <w:p w:rsidR="00B30395" w:rsidRDefault="00B30395" w:rsidP="00A203ED">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“attr1”: {“op”: “&lt;&gt;”, “value”: “100”},</w:t>
            </w:r>
          </w:p>
          <w:p w:rsidR="00B30395" w:rsidRDefault="00B30395" w:rsidP="00A203ED">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“attr2”: {“op”: “like”, “value”: “something”}</w:t>
            </w:r>
          </w:p>
          <w:p w:rsidR="00B30395" w:rsidRPr="00B30395" w:rsidRDefault="00B30395" w:rsidP="00A203ED">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9096" w:type="dxa"/>
          </w:tcPr>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30395"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hint="eastAsia"/>
                <w:sz w:val="24"/>
                <w:szCs w:val="24"/>
              </w:rPr>
              <w:t>events</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E</w:t>
            </w:r>
            <w:r>
              <w:rPr>
                <w:rFonts w:ascii="Calibri Light" w:eastAsia="宋体" w:hAnsi="Calibri Light" w:cs="Calibri Light" w:hint="eastAsia"/>
                <w:sz w:val="24"/>
                <w:szCs w:val="24"/>
              </w:rPr>
              <w:t>vent</w:t>
            </w:r>
          </w:p>
          <w:p w:rsidR="00B30395" w:rsidRPr="00840F37"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B30395" w:rsidRPr="00C325F4" w:rsidRDefault="00B30395" w:rsidP="00A203ED">
            <w:pPr>
              <w:ind w:firstLineChars="200" w:firstLine="48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events</w:t>
            </w:r>
            <w:r>
              <w:rPr>
                <w:rFonts w:ascii="Calibri Light" w:eastAsia="宋体" w:hAnsi="Calibri Light" w:cs="Calibri Light"/>
                <w:sz w:val="24"/>
                <w:szCs w:val="24"/>
              </w:rPr>
              <w:t xml:space="preserve"> retrieved</w:t>
            </w: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30395" w:rsidRPr="00B30395" w:rsidRDefault="00B30395" w:rsidP="00B30395">
      <w:pPr>
        <w:spacing w:line="360" w:lineRule="auto"/>
        <w:jc w:val="left"/>
        <w:rPr>
          <w:rFonts w:ascii="宋体" w:eastAsia="宋体" w:hAnsi="宋体"/>
          <w:sz w:val="24"/>
          <w:szCs w:val="24"/>
        </w:rPr>
      </w:pPr>
    </w:p>
    <w:p w:rsidR="00E93B33" w:rsidRDefault="00E93B33"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Pr="009F53DA" w:rsidRDefault="00B30395" w:rsidP="00A203ED">
            <w:pPr>
              <w:jc w:val="left"/>
              <w:rPr>
                <w:rFonts w:ascii="宋体" w:eastAsia="宋体" w:hAnsi="宋体"/>
                <w:sz w:val="24"/>
                <w:szCs w:val="24"/>
              </w:rPr>
            </w:pPr>
            <w:r>
              <w:rPr>
                <w:rFonts w:ascii="宋体" w:eastAsia="宋体" w:hAnsi="宋体" w:hint="eastAsia"/>
                <w:sz w:val="24"/>
                <w:szCs w:val="24"/>
              </w:rPr>
              <w:t>在图中获取满足一定条件的事件实例集合。</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Default="00B30395" w:rsidP="00A203ED">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getE</w:t>
            </w:r>
            <w:r>
              <w:rPr>
                <w:rFonts w:ascii="宋体" w:eastAsia="宋体" w:hAnsi="宋体" w:hint="eastAsia"/>
                <w:sz w:val="24"/>
                <w:szCs w:val="24"/>
              </w:rPr>
              <w:t>vent</w:t>
            </w:r>
            <w:r>
              <w:rPr>
                <w:rFonts w:ascii="宋体" w:eastAsia="宋体" w:hAnsi="宋体"/>
                <w:sz w:val="24"/>
                <w:szCs w:val="24"/>
              </w:rPr>
              <w:t>s</w:t>
            </w:r>
            <w:proofErr w:type="gramEnd"/>
            <w:r w:rsidRPr="00105C8B">
              <w:rPr>
                <w:rFonts w:ascii="宋体" w:eastAsia="宋体" w:hAnsi="宋体"/>
                <w:sz w:val="24"/>
                <w:szCs w:val="24"/>
              </w:rPr>
              <w:t>(</w:t>
            </w:r>
          </w:p>
          <w:p w:rsidR="00B30395" w:rsidRDefault="00B30395" w:rsidP="00A203ED">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KCE</w:t>
            </w:r>
            <w:r>
              <w:rPr>
                <w:rFonts w:ascii="宋体" w:eastAsia="宋体" w:hAnsi="宋体" w:hint="eastAsia"/>
                <w:sz w:val="24"/>
                <w:szCs w:val="24"/>
              </w:rPr>
              <w:t>vent</w:t>
            </w:r>
            <w:r>
              <w:rPr>
                <w:rFonts w:ascii="宋体" w:eastAsia="宋体" w:hAnsi="宋体"/>
                <w:sz w:val="24"/>
                <w:szCs w:val="24"/>
              </w:rPr>
              <w:t>Filter filter</w:t>
            </w:r>
          </w:p>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筛选事件集合的条件配置</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事件实例对象</w:t>
            </w:r>
          </w:p>
          <w:p w:rsidR="00B30395" w:rsidRPr="009F53DA" w:rsidRDefault="00B30395" w:rsidP="00A203ED">
            <w:pPr>
              <w:jc w:val="left"/>
              <w:rPr>
                <w:rFonts w:ascii="宋体" w:eastAsia="宋体" w:hAnsi="宋体"/>
                <w:sz w:val="24"/>
                <w:szCs w:val="24"/>
              </w:rPr>
            </w:pPr>
            <w:r>
              <w:rPr>
                <w:rFonts w:ascii="宋体" w:eastAsia="宋体" w:hAnsi="宋体"/>
                <w:sz w:val="24"/>
                <w:szCs w:val="24"/>
              </w:rPr>
              <w:t>Collection&lt;CKCEvent&gt;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B30395" w:rsidRPr="009F53DA" w:rsidRDefault="00B30395"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93B33" w:rsidRDefault="00E93B33" w:rsidP="00E93B33"/>
    <w:p w:rsidR="00E93B33" w:rsidRDefault="00E93B33" w:rsidP="00231688">
      <w:pPr>
        <w:pStyle w:val="4"/>
        <w:numPr>
          <w:ilvl w:val="0"/>
          <w:numId w:val="15"/>
        </w:numPr>
      </w:pPr>
      <w:bookmarkStart w:id="100" w:name="_Toc37157532"/>
      <w:r>
        <w:rPr>
          <w:rFonts w:hint="eastAsia"/>
        </w:rPr>
        <w:t>获取关系实例集合（Q</w:t>
      </w:r>
      <w:r>
        <w:t>L</w:t>
      </w:r>
      <w:r>
        <w:rPr>
          <w:rFonts w:hint="eastAsia"/>
        </w:rPr>
        <w:t>）</w:t>
      </w:r>
      <w:bookmarkEnd w:id="100"/>
    </w:p>
    <w:p w:rsidR="00E93B33" w:rsidRDefault="00E93B33" w:rsidP="00231688">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B30395" w:rsidTr="00A203ED">
        <w:tc>
          <w:tcPr>
            <w:tcW w:w="696"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lastRenderedPageBreak/>
              <w:t>功能</w:t>
            </w:r>
          </w:p>
        </w:tc>
        <w:tc>
          <w:tcPr>
            <w:tcW w:w="90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在图中获取满足一定条件的关系实例集合。</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9096" w:type="dxa"/>
          </w:tcPr>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relations</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9096" w:type="dxa"/>
          </w:tcPr>
          <w:p w:rsidR="00B30395" w:rsidRPr="002C730A" w:rsidRDefault="00B30395"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Body</w:t>
            </w:r>
          </w:p>
        </w:tc>
        <w:tc>
          <w:tcPr>
            <w:tcW w:w="9096" w:type="dxa"/>
          </w:tcPr>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“classFilter”: [“class name”],</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“toC</w:t>
            </w:r>
            <w:r>
              <w:rPr>
                <w:rFonts w:ascii="Calibri Light" w:eastAsia="宋体" w:hAnsi="Calibri Light" w:cs="Calibri Light" w:hint="eastAsia"/>
                <w:sz w:val="24"/>
                <w:szCs w:val="24"/>
              </w:rPr>
              <w:t>lassFilter</w:t>
            </w:r>
            <w:r>
              <w:rPr>
                <w:rFonts w:ascii="Calibri Light" w:eastAsia="宋体" w:hAnsi="Calibri Light" w:cs="Calibri Light"/>
                <w:sz w:val="24"/>
                <w:szCs w:val="24"/>
              </w:rPr>
              <w:t>”: [],</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“fromClassFilter”: []</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w:t>
            </w:r>
          </w:p>
          <w:p w:rsidR="00B30395" w:rsidRDefault="00B30395" w:rsidP="00A203ED">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“attr1”: {“op”: “&lt;&gt;”, “value”: “100”},</w:t>
            </w:r>
          </w:p>
          <w:p w:rsidR="00B30395" w:rsidRDefault="00B30395" w:rsidP="00A203ED">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“attr2”: {“op”: “like”, “value”: “something”}</w:t>
            </w:r>
          </w:p>
          <w:p w:rsidR="00B30395" w:rsidRPr="00B30395" w:rsidRDefault="00B30395" w:rsidP="00A203ED">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B30395" w:rsidTr="00A203ED">
        <w:tc>
          <w:tcPr>
            <w:tcW w:w="696"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9096" w:type="dxa"/>
          </w:tcPr>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30395"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hint="eastAsia"/>
                <w:sz w:val="24"/>
                <w:szCs w:val="24"/>
              </w:rPr>
              <w:t>relations</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CKC Relation</w:t>
            </w:r>
          </w:p>
          <w:p w:rsidR="00B30395" w:rsidRPr="00840F37"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B30395" w:rsidRPr="00C325F4" w:rsidRDefault="00B30395" w:rsidP="00A203ED">
            <w:pPr>
              <w:ind w:firstLineChars="200" w:firstLine="48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relations retrieved</w:t>
            </w: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30395" w:rsidRPr="00B30395" w:rsidRDefault="00B30395" w:rsidP="00B30395">
      <w:pPr>
        <w:spacing w:line="360" w:lineRule="auto"/>
        <w:jc w:val="left"/>
        <w:rPr>
          <w:rFonts w:ascii="宋体" w:eastAsia="宋体" w:hAnsi="宋体"/>
          <w:sz w:val="24"/>
          <w:szCs w:val="24"/>
        </w:rPr>
      </w:pPr>
    </w:p>
    <w:p w:rsidR="00E93B33" w:rsidRDefault="00E93B33" w:rsidP="00231688">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Pr="009F53DA" w:rsidRDefault="00B30395" w:rsidP="00A203ED">
            <w:pPr>
              <w:jc w:val="left"/>
              <w:rPr>
                <w:rFonts w:ascii="宋体" w:eastAsia="宋体" w:hAnsi="宋体"/>
                <w:sz w:val="24"/>
                <w:szCs w:val="24"/>
              </w:rPr>
            </w:pPr>
            <w:r>
              <w:rPr>
                <w:rFonts w:ascii="宋体" w:eastAsia="宋体" w:hAnsi="宋体" w:hint="eastAsia"/>
                <w:sz w:val="24"/>
                <w:szCs w:val="24"/>
              </w:rPr>
              <w:t>在图中获取满足一定条件的关系实例集合。</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Default="00B30395" w:rsidP="00A203ED">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getRelations</w:t>
            </w:r>
            <w:proofErr w:type="gramEnd"/>
            <w:r w:rsidRPr="00105C8B">
              <w:rPr>
                <w:rFonts w:ascii="宋体" w:eastAsia="宋体" w:hAnsi="宋体"/>
                <w:sz w:val="24"/>
                <w:szCs w:val="24"/>
              </w:rPr>
              <w:t>(</w:t>
            </w:r>
          </w:p>
          <w:p w:rsidR="00B30395" w:rsidRDefault="00B30395" w:rsidP="00A203ED">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KCRelationFilter filter</w:t>
            </w:r>
          </w:p>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筛选关系集合的条件配置</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关系实例对象</w:t>
            </w:r>
          </w:p>
          <w:p w:rsidR="00B30395" w:rsidRPr="009F53DA" w:rsidRDefault="00B30395" w:rsidP="00A203ED">
            <w:pPr>
              <w:jc w:val="left"/>
              <w:rPr>
                <w:rFonts w:ascii="宋体" w:eastAsia="宋体" w:hAnsi="宋体"/>
                <w:sz w:val="24"/>
                <w:szCs w:val="24"/>
              </w:rPr>
            </w:pPr>
            <w:r>
              <w:rPr>
                <w:rFonts w:ascii="宋体" w:eastAsia="宋体" w:hAnsi="宋体"/>
                <w:sz w:val="24"/>
                <w:szCs w:val="24"/>
              </w:rPr>
              <w:t>Collection&lt;CKCRelation&gt;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B30395" w:rsidRPr="009F53DA" w:rsidRDefault="00B30395"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93B33" w:rsidRPr="00E93B33" w:rsidRDefault="00E93B33" w:rsidP="00E93B33"/>
    <w:p w:rsidR="00E41CEC" w:rsidRDefault="00E41CEC" w:rsidP="00231688">
      <w:pPr>
        <w:pStyle w:val="4"/>
        <w:numPr>
          <w:ilvl w:val="0"/>
          <w:numId w:val="14"/>
        </w:numPr>
      </w:pPr>
      <w:bookmarkStart w:id="101" w:name="_Toc37157533"/>
      <w:r w:rsidRPr="00105C8B">
        <w:rPr>
          <w:rFonts w:hint="eastAsia"/>
        </w:rPr>
        <w:t>更新实体</w:t>
      </w:r>
      <w:r w:rsidR="00665B0F">
        <w:rPr>
          <w:rFonts w:hint="eastAsia"/>
        </w:rPr>
        <w:t>实例</w:t>
      </w:r>
      <w:bookmarkEnd w:id="101"/>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866C2C" w:rsidTr="00840F37">
        <w:tc>
          <w:tcPr>
            <w:tcW w:w="993" w:type="dxa"/>
          </w:tcPr>
          <w:p w:rsidR="00866C2C" w:rsidRPr="009F53DA" w:rsidRDefault="00866C2C" w:rsidP="00840F37">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866C2C" w:rsidRDefault="00866C2C" w:rsidP="00840F37">
            <w:pPr>
              <w:jc w:val="left"/>
              <w:rPr>
                <w:rFonts w:ascii="宋体" w:eastAsia="宋体" w:hAnsi="宋体"/>
                <w:sz w:val="24"/>
                <w:szCs w:val="24"/>
              </w:rPr>
            </w:pPr>
            <w:r>
              <w:rPr>
                <w:rFonts w:ascii="宋体" w:eastAsia="宋体" w:hAnsi="宋体" w:hint="eastAsia"/>
                <w:sz w:val="24"/>
                <w:szCs w:val="24"/>
              </w:rPr>
              <w:t>更新图的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下的</w:t>
            </w:r>
            <w:proofErr w:type="gramEnd"/>
            <w:r>
              <w:rPr>
                <w:rFonts w:ascii="宋体" w:eastAsia="宋体" w:hAnsi="宋体" w:hint="eastAsia"/>
                <w:sz w:val="24"/>
                <w:szCs w:val="24"/>
              </w:rPr>
              <w:t>一个实体</w:t>
            </w:r>
            <w:r w:rsidR="00C2665D">
              <w:rPr>
                <w:rFonts w:ascii="宋体" w:eastAsia="宋体" w:hAnsi="宋体" w:hint="eastAsia"/>
                <w:sz w:val="24"/>
                <w:szCs w:val="24"/>
              </w:rPr>
              <w:t>实例</w:t>
            </w:r>
            <w:r>
              <w:rPr>
                <w:rFonts w:ascii="宋体" w:eastAsia="宋体" w:hAnsi="宋体" w:hint="eastAsia"/>
                <w:sz w:val="24"/>
                <w:szCs w:val="24"/>
              </w:rPr>
              <w:t>，需给出要更新的属性和值。</w:t>
            </w:r>
          </w:p>
        </w:tc>
      </w:tr>
      <w:tr w:rsidR="00866C2C" w:rsidTr="00840F37">
        <w:tc>
          <w:tcPr>
            <w:tcW w:w="993" w:type="dxa"/>
          </w:tcPr>
          <w:p w:rsidR="00866C2C" w:rsidRDefault="00866C2C" w:rsidP="00840F37">
            <w:pPr>
              <w:jc w:val="left"/>
              <w:rPr>
                <w:rFonts w:ascii="宋体" w:eastAsia="宋体" w:hAnsi="宋体"/>
                <w:sz w:val="24"/>
                <w:szCs w:val="24"/>
              </w:rPr>
            </w:pPr>
            <w:r>
              <w:rPr>
                <w:rFonts w:ascii="宋体" w:eastAsia="宋体" w:hAnsi="宋体" w:hint="eastAsia"/>
                <w:sz w:val="24"/>
                <w:szCs w:val="24"/>
              </w:rPr>
              <w:t>方法</w:t>
            </w:r>
          </w:p>
        </w:tc>
        <w:tc>
          <w:tcPr>
            <w:tcW w:w="8505" w:type="dxa"/>
          </w:tcPr>
          <w:p w:rsidR="00866C2C" w:rsidRPr="009F53DA" w:rsidRDefault="00866C2C" w:rsidP="00840F37">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PATCH</w:t>
            </w:r>
            <w:r w:rsidRPr="00105C8B">
              <w:rPr>
                <w:rFonts w:ascii="宋体" w:eastAsia="宋体" w:hAnsi="宋体"/>
                <w:sz w:val="24"/>
                <w:szCs w:val="24"/>
              </w:rPr>
              <w:t xml:space="preserve"> /_api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/{c</w:t>
            </w:r>
            <w:r w:rsidR="008F47F1">
              <w:rPr>
                <w:rFonts w:ascii="宋体" w:eastAsia="宋体" w:hAnsi="宋体"/>
                <w:sz w:val="24"/>
                <w:szCs w:val="24"/>
              </w:rPr>
              <w:t>lass</w:t>
            </w:r>
            <w:r>
              <w:rPr>
                <w:rFonts w:ascii="宋体" w:eastAsia="宋体" w:hAnsi="宋体"/>
                <w:sz w:val="24"/>
                <w:szCs w:val="24"/>
              </w:rPr>
              <w:t>Name}/{entityId}</w:t>
            </w:r>
          </w:p>
        </w:tc>
      </w:tr>
      <w:tr w:rsidR="00866C2C" w:rsidTr="00840F37">
        <w:tc>
          <w:tcPr>
            <w:tcW w:w="993" w:type="dxa"/>
          </w:tcPr>
          <w:p w:rsidR="00866C2C" w:rsidRDefault="00866C2C" w:rsidP="00840F37">
            <w:pPr>
              <w:jc w:val="left"/>
              <w:rPr>
                <w:rFonts w:ascii="宋体" w:eastAsia="宋体" w:hAnsi="宋体"/>
                <w:sz w:val="24"/>
                <w:szCs w:val="24"/>
              </w:rPr>
            </w:pPr>
            <w:r>
              <w:rPr>
                <w:rFonts w:ascii="宋体" w:eastAsia="宋体" w:hAnsi="宋体" w:hint="eastAsia"/>
                <w:sz w:val="24"/>
                <w:szCs w:val="24"/>
              </w:rPr>
              <w:t>参数</w:t>
            </w:r>
          </w:p>
        </w:tc>
        <w:tc>
          <w:tcPr>
            <w:tcW w:w="8505" w:type="dxa"/>
          </w:tcPr>
          <w:p w:rsidR="00866C2C" w:rsidRDefault="00866C2C" w:rsidP="00840F37">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866C2C" w:rsidRDefault="008F47F1" w:rsidP="00840F37">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w:t>
            </w:r>
            <w:r w:rsidR="00866C2C">
              <w:rPr>
                <w:rFonts w:ascii="宋体" w:eastAsia="宋体" w:hAnsi="宋体"/>
                <w:sz w:val="24"/>
                <w:szCs w:val="24"/>
              </w:rPr>
              <w:t>Name</w:t>
            </w:r>
            <w:r w:rsidR="00866C2C">
              <w:rPr>
                <w:rFonts w:ascii="宋体" w:eastAsia="宋体" w:hAnsi="宋体" w:hint="eastAsia"/>
                <w:sz w:val="24"/>
                <w:szCs w:val="24"/>
              </w:rPr>
              <w:t>：实体</w:t>
            </w:r>
            <w:r w:rsidR="00C2665D">
              <w:rPr>
                <w:rFonts w:ascii="宋体" w:eastAsia="宋体" w:hAnsi="宋体" w:hint="eastAsia"/>
                <w:sz w:val="24"/>
                <w:szCs w:val="24"/>
              </w:rPr>
              <w:t>类</w:t>
            </w:r>
            <w:r w:rsidR="00866C2C">
              <w:rPr>
                <w:rFonts w:ascii="宋体" w:eastAsia="宋体" w:hAnsi="宋体" w:hint="eastAsia"/>
                <w:sz w:val="24"/>
                <w:szCs w:val="24"/>
              </w:rPr>
              <w:t>的名称</w:t>
            </w:r>
          </w:p>
          <w:p w:rsidR="00866C2C" w:rsidRDefault="00866C2C" w:rsidP="00840F37">
            <w:pPr>
              <w:jc w:val="left"/>
              <w:rPr>
                <w:rFonts w:ascii="宋体" w:eastAsia="宋体" w:hAnsi="宋体"/>
                <w:sz w:val="24"/>
                <w:szCs w:val="24"/>
              </w:rPr>
            </w:pPr>
            <w:r>
              <w:rPr>
                <w:rFonts w:ascii="宋体" w:eastAsia="宋体" w:hAnsi="宋体" w:hint="eastAsia"/>
                <w:sz w:val="24"/>
                <w:szCs w:val="24"/>
              </w:rPr>
              <w:lastRenderedPageBreak/>
              <w:t>entity</w:t>
            </w:r>
            <w:r>
              <w:rPr>
                <w:rFonts w:ascii="宋体" w:eastAsia="宋体" w:hAnsi="宋体"/>
                <w:sz w:val="24"/>
                <w:szCs w:val="24"/>
              </w:rPr>
              <w:t>I</w:t>
            </w:r>
            <w:r>
              <w:rPr>
                <w:rFonts w:ascii="宋体" w:eastAsia="宋体" w:hAnsi="宋体" w:hint="eastAsia"/>
                <w:sz w:val="24"/>
                <w:szCs w:val="24"/>
              </w:rPr>
              <w:t>d：实体</w:t>
            </w:r>
            <w:r w:rsidR="00C2665D">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tc>
      </w:tr>
      <w:tr w:rsidR="00866C2C" w:rsidTr="00840F37">
        <w:tc>
          <w:tcPr>
            <w:tcW w:w="993" w:type="dxa"/>
          </w:tcPr>
          <w:p w:rsidR="00866C2C" w:rsidRDefault="00866C2C" w:rsidP="00840F37">
            <w:pPr>
              <w:jc w:val="left"/>
              <w:rPr>
                <w:rFonts w:ascii="宋体" w:eastAsia="宋体" w:hAnsi="宋体"/>
                <w:sz w:val="24"/>
                <w:szCs w:val="24"/>
              </w:rPr>
            </w:pPr>
            <w:r>
              <w:rPr>
                <w:rFonts w:ascii="宋体" w:eastAsia="宋体" w:hAnsi="宋体" w:hint="eastAsia"/>
                <w:sz w:val="24"/>
                <w:szCs w:val="24"/>
              </w:rPr>
              <w:lastRenderedPageBreak/>
              <w:t>B</w:t>
            </w:r>
            <w:r>
              <w:rPr>
                <w:rFonts w:ascii="宋体" w:eastAsia="宋体" w:hAnsi="宋体"/>
                <w:sz w:val="24"/>
                <w:szCs w:val="24"/>
              </w:rPr>
              <w:t>ody</w:t>
            </w:r>
          </w:p>
        </w:tc>
        <w:tc>
          <w:tcPr>
            <w:tcW w:w="8505" w:type="dxa"/>
          </w:tcPr>
          <w:p w:rsidR="00866C2C" w:rsidRPr="00375170" w:rsidRDefault="00866C2C" w:rsidP="00840F37">
            <w:pPr>
              <w:jc w:val="left"/>
              <w:rPr>
                <w:rFonts w:ascii="Calibri Light" w:eastAsia="宋体" w:hAnsi="Calibri Light" w:cs="Calibri Light"/>
                <w:sz w:val="24"/>
                <w:szCs w:val="24"/>
              </w:rPr>
            </w:pPr>
            <w:r w:rsidRPr="00375170">
              <w:rPr>
                <w:rFonts w:ascii="Calibri Light" w:eastAsia="宋体" w:hAnsi="Calibri Light" w:cs="Calibri Light"/>
                <w:sz w:val="24"/>
                <w:szCs w:val="24"/>
              </w:rPr>
              <w:t>{</w:t>
            </w:r>
          </w:p>
          <w:p w:rsidR="00866C2C" w:rsidRPr="00375170" w:rsidRDefault="00866C2C" w:rsidP="00840F37">
            <w:pPr>
              <w:jc w:val="left"/>
              <w:rPr>
                <w:rFonts w:ascii="Calibri Light" w:eastAsia="宋体" w:hAnsi="Calibri Light" w:cs="Calibri Light"/>
                <w:sz w:val="24"/>
                <w:szCs w:val="24"/>
              </w:rPr>
            </w:pPr>
            <w:r w:rsidRPr="00375170">
              <w:rPr>
                <w:rFonts w:ascii="Calibri Light" w:eastAsia="宋体" w:hAnsi="Calibri Light" w:cs="Calibri Light"/>
                <w:sz w:val="24"/>
                <w:szCs w:val="24"/>
              </w:rPr>
              <w:t xml:space="preserve">    </w:t>
            </w:r>
            <w:r w:rsidR="00375170">
              <w:rPr>
                <w:rFonts w:ascii="Calibri Light" w:eastAsia="宋体" w:hAnsi="Calibri Light" w:cs="Calibri Light"/>
                <w:sz w:val="24"/>
                <w:szCs w:val="24"/>
              </w:rPr>
              <w:t>“</w:t>
            </w:r>
            <w:r w:rsidRPr="00375170">
              <w:rPr>
                <w:rFonts w:ascii="Calibri Light" w:eastAsia="宋体" w:hAnsi="Calibri Light" w:cs="Calibri Light"/>
                <w:sz w:val="24"/>
                <w:szCs w:val="24"/>
              </w:rPr>
              <w:t>attribute</w:t>
            </w:r>
            <w:r w:rsidR="00375170">
              <w:rPr>
                <w:rFonts w:ascii="Calibri Light" w:eastAsia="宋体" w:hAnsi="Calibri Light" w:cs="Calibri Light"/>
                <w:sz w:val="24"/>
                <w:szCs w:val="24"/>
              </w:rPr>
              <w:t>”</w:t>
            </w:r>
            <w:r w:rsidRPr="00375170">
              <w:rPr>
                <w:rFonts w:ascii="Calibri Light" w:eastAsia="宋体" w:hAnsi="Calibri Light" w:cs="Calibri Light"/>
                <w:sz w:val="24"/>
                <w:szCs w:val="24"/>
              </w:rPr>
              <w:t>:</w:t>
            </w:r>
            <w:r w:rsidR="00375170">
              <w:rPr>
                <w:rFonts w:ascii="Calibri Light" w:eastAsia="宋体" w:hAnsi="Calibri Light" w:cs="Calibri Light"/>
                <w:sz w:val="24"/>
                <w:szCs w:val="24"/>
              </w:rPr>
              <w:t xml:space="preserve"> “</w:t>
            </w:r>
            <w:r w:rsidRPr="00375170">
              <w:rPr>
                <w:rFonts w:ascii="Calibri Light" w:eastAsia="宋体" w:hAnsi="Calibri Light" w:cs="Calibri Light"/>
                <w:sz w:val="24"/>
                <w:szCs w:val="24"/>
              </w:rPr>
              <w:t>new</w:t>
            </w:r>
            <w:r w:rsidR="00375170">
              <w:rPr>
                <w:rFonts w:ascii="Calibri Light" w:eastAsia="宋体" w:hAnsi="Calibri Light" w:cs="Calibri Light"/>
                <w:sz w:val="24"/>
                <w:szCs w:val="24"/>
              </w:rPr>
              <w:t xml:space="preserve"> v</w:t>
            </w:r>
            <w:r w:rsidR="00375170" w:rsidRPr="00375170">
              <w:rPr>
                <w:rFonts w:ascii="Calibri Light" w:eastAsia="宋体" w:hAnsi="Calibri Light" w:cs="Calibri Light"/>
                <w:sz w:val="24"/>
                <w:szCs w:val="24"/>
              </w:rPr>
              <w:t>alue</w:t>
            </w:r>
            <w:r w:rsidRPr="00375170">
              <w:rPr>
                <w:rFonts w:ascii="Calibri Light" w:eastAsia="宋体" w:hAnsi="Calibri Light" w:cs="Calibri Light"/>
                <w:sz w:val="24"/>
                <w:szCs w:val="24"/>
              </w:rPr>
              <w:t>”</w:t>
            </w:r>
          </w:p>
          <w:p w:rsidR="00866C2C" w:rsidRDefault="00866C2C" w:rsidP="00840F37">
            <w:pPr>
              <w:jc w:val="left"/>
              <w:rPr>
                <w:rFonts w:ascii="宋体" w:eastAsia="宋体" w:hAnsi="宋体"/>
                <w:sz w:val="24"/>
                <w:szCs w:val="24"/>
              </w:rPr>
            </w:pPr>
            <w:r w:rsidRPr="00375170">
              <w:rPr>
                <w:rFonts w:ascii="Calibri Light" w:eastAsia="宋体" w:hAnsi="Calibri Light" w:cs="Calibri Light"/>
                <w:sz w:val="24"/>
                <w:szCs w:val="24"/>
              </w:rPr>
              <w:t>}</w:t>
            </w:r>
          </w:p>
        </w:tc>
      </w:tr>
      <w:tr w:rsidR="00866C2C" w:rsidTr="00840F37">
        <w:tc>
          <w:tcPr>
            <w:tcW w:w="993" w:type="dxa"/>
          </w:tcPr>
          <w:p w:rsidR="00866C2C" w:rsidRDefault="00866C2C" w:rsidP="00840F37">
            <w:pPr>
              <w:jc w:val="left"/>
              <w:rPr>
                <w:rFonts w:ascii="宋体" w:eastAsia="宋体" w:hAnsi="宋体"/>
                <w:sz w:val="24"/>
                <w:szCs w:val="24"/>
              </w:rPr>
            </w:pPr>
            <w:r>
              <w:rPr>
                <w:rFonts w:ascii="宋体" w:eastAsia="宋体" w:hAnsi="宋体" w:hint="eastAsia"/>
                <w:sz w:val="24"/>
                <w:szCs w:val="24"/>
              </w:rPr>
              <w:t>返回</w:t>
            </w:r>
          </w:p>
        </w:tc>
        <w:tc>
          <w:tcPr>
            <w:tcW w:w="8505" w:type="dxa"/>
          </w:tcPr>
          <w:p w:rsidR="00866C2C" w:rsidRPr="00C325F4" w:rsidRDefault="00866C2C"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866C2C" w:rsidRPr="00C325F4" w:rsidRDefault="00866C2C"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866C2C" w:rsidRPr="00C325F4" w:rsidRDefault="00866C2C"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866C2C" w:rsidRDefault="00866C2C"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866C2C" w:rsidRDefault="00866C2C" w:rsidP="00840F37">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entity</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866C2C" w:rsidRDefault="00866C2C" w:rsidP="00840F37">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“entity id”,</w:t>
            </w:r>
          </w:p>
          <w:p w:rsidR="00866C2C" w:rsidRPr="00E022D4" w:rsidRDefault="00866C2C" w:rsidP="00840F37">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w:t>
            </w:r>
            <w:r w:rsidR="00375170">
              <w:rPr>
                <w:rFonts w:ascii="Calibri Light" w:eastAsia="宋体" w:hAnsi="Calibri Light" w:cs="Calibri Light"/>
                <w:sz w:val="24"/>
                <w:szCs w:val="24"/>
              </w:rPr>
              <w:t>new value</w:t>
            </w:r>
            <w:r>
              <w:rPr>
                <w:rFonts w:ascii="Calibri Light" w:eastAsia="宋体" w:hAnsi="Calibri Light" w:cs="Calibri Light"/>
                <w:sz w:val="24"/>
                <w:szCs w:val="24"/>
              </w:rPr>
              <w:t>”</w:t>
            </w:r>
          </w:p>
          <w:p w:rsidR="00866C2C" w:rsidRPr="007B1CB5" w:rsidRDefault="00866C2C" w:rsidP="00840F37">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866C2C" w:rsidRPr="00C325F4" w:rsidRDefault="00866C2C" w:rsidP="00840F3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entity </w:t>
            </w:r>
            <w:r w:rsidR="00375170">
              <w:rPr>
                <w:rFonts w:ascii="Calibri Light" w:eastAsia="宋体" w:hAnsi="Calibri Light" w:cs="Calibri Light"/>
                <w:sz w:val="24"/>
                <w:szCs w:val="24"/>
              </w:rPr>
              <w:t>updated</w:t>
            </w:r>
            <w:r w:rsidRPr="00C325F4">
              <w:rPr>
                <w:rFonts w:ascii="Calibri Light" w:eastAsia="宋体" w:hAnsi="Calibri Light" w:cs="Calibri Light"/>
                <w:sz w:val="24"/>
                <w:szCs w:val="24"/>
              </w:rPr>
              <w:t>”</w:t>
            </w:r>
          </w:p>
          <w:p w:rsidR="00866C2C" w:rsidRPr="00C325F4" w:rsidRDefault="00866C2C" w:rsidP="00840F3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866C2C" w:rsidRPr="00C325F4" w:rsidRDefault="00866C2C"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866C2C" w:rsidRPr="00866C2C" w:rsidRDefault="00866C2C" w:rsidP="00866C2C">
      <w:pPr>
        <w:spacing w:line="360" w:lineRule="auto"/>
        <w:jc w:val="left"/>
        <w:rPr>
          <w:rFonts w:ascii="宋体" w:eastAsia="宋体" w:hAnsi="宋体"/>
          <w:sz w:val="24"/>
          <w:szCs w:val="24"/>
        </w:rPr>
      </w:pPr>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375170" w:rsidTr="00840F37">
        <w:tc>
          <w:tcPr>
            <w:tcW w:w="993" w:type="dxa"/>
          </w:tcPr>
          <w:p w:rsidR="00375170" w:rsidRPr="009F53DA" w:rsidRDefault="00375170" w:rsidP="00840F37">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75170" w:rsidRPr="009F53DA" w:rsidRDefault="00375170" w:rsidP="00840F37">
            <w:pPr>
              <w:jc w:val="left"/>
              <w:rPr>
                <w:rFonts w:ascii="宋体" w:eastAsia="宋体" w:hAnsi="宋体"/>
                <w:sz w:val="24"/>
                <w:szCs w:val="24"/>
              </w:rPr>
            </w:pPr>
            <w:r>
              <w:rPr>
                <w:rFonts w:ascii="宋体" w:eastAsia="宋体" w:hAnsi="宋体" w:hint="eastAsia"/>
                <w:sz w:val="24"/>
                <w:szCs w:val="24"/>
              </w:rPr>
              <w:t>更新图的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下的</w:t>
            </w:r>
            <w:proofErr w:type="gramEnd"/>
            <w:r>
              <w:rPr>
                <w:rFonts w:ascii="宋体" w:eastAsia="宋体" w:hAnsi="宋体" w:hint="eastAsia"/>
                <w:sz w:val="24"/>
                <w:szCs w:val="24"/>
              </w:rPr>
              <w:t>一个实体</w:t>
            </w:r>
            <w:r w:rsidR="00C2665D">
              <w:rPr>
                <w:rFonts w:ascii="宋体" w:eastAsia="宋体" w:hAnsi="宋体" w:hint="eastAsia"/>
                <w:sz w:val="24"/>
                <w:szCs w:val="24"/>
              </w:rPr>
              <w:t>实例</w:t>
            </w:r>
            <w:r>
              <w:rPr>
                <w:rFonts w:ascii="宋体" w:eastAsia="宋体" w:hAnsi="宋体" w:hint="eastAsia"/>
                <w:sz w:val="24"/>
                <w:szCs w:val="24"/>
              </w:rPr>
              <w:t>，需给出要更新的属性和值</w:t>
            </w:r>
            <w:r w:rsidRPr="00105C8B">
              <w:rPr>
                <w:rFonts w:ascii="宋体" w:eastAsia="宋体" w:hAnsi="宋体" w:hint="eastAsia"/>
                <w:sz w:val="24"/>
                <w:szCs w:val="24"/>
              </w:rPr>
              <w:t>。</w:t>
            </w:r>
          </w:p>
        </w:tc>
      </w:tr>
      <w:tr w:rsidR="00375170" w:rsidTr="00840F37">
        <w:tc>
          <w:tcPr>
            <w:tcW w:w="993"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方法</w:t>
            </w:r>
          </w:p>
        </w:tc>
        <w:tc>
          <w:tcPr>
            <w:tcW w:w="8505" w:type="dxa"/>
          </w:tcPr>
          <w:p w:rsidR="00375170" w:rsidRDefault="005074EA" w:rsidP="00840F37">
            <w:pPr>
              <w:jc w:val="left"/>
              <w:rPr>
                <w:rFonts w:ascii="宋体" w:eastAsia="宋体" w:hAnsi="宋体"/>
                <w:sz w:val="24"/>
                <w:szCs w:val="24"/>
              </w:rPr>
            </w:pPr>
            <w:proofErr w:type="gramStart"/>
            <w:r>
              <w:rPr>
                <w:rFonts w:ascii="宋体" w:eastAsia="宋体" w:hAnsi="宋体"/>
                <w:sz w:val="24"/>
                <w:szCs w:val="24"/>
              </w:rPr>
              <w:t>CKC</w:t>
            </w:r>
            <w:r w:rsidR="00375170" w:rsidRPr="00105C8B">
              <w:rPr>
                <w:rFonts w:ascii="宋体" w:eastAsia="宋体" w:hAnsi="宋体"/>
                <w:sz w:val="24"/>
                <w:szCs w:val="24"/>
              </w:rPr>
              <w:t>A</w:t>
            </w:r>
            <w:r w:rsidR="00375170" w:rsidRPr="00105C8B">
              <w:rPr>
                <w:rFonts w:ascii="宋体" w:eastAsia="宋体" w:hAnsi="宋体" w:hint="eastAsia"/>
                <w:sz w:val="24"/>
                <w:szCs w:val="24"/>
              </w:rPr>
              <w:t>pi</w:t>
            </w:r>
            <w:r w:rsidR="00BE4F01">
              <w:rPr>
                <w:rFonts w:ascii="宋体" w:eastAsia="宋体" w:hAnsi="宋体" w:hint="eastAsia"/>
                <w:sz w:val="24"/>
                <w:szCs w:val="24"/>
              </w:rPr>
              <w:t>.</w:t>
            </w:r>
            <w:r>
              <w:rPr>
                <w:rFonts w:ascii="宋体" w:eastAsia="宋体" w:hAnsi="宋体"/>
                <w:sz w:val="24"/>
                <w:szCs w:val="24"/>
              </w:rPr>
              <w:t>CKC</w:t>
            </w:r>
            <w:r w:rsidR="00BE4F01">
              <w:rPr>
                <w:rFonts w:ascii="宋体" w:eastAsia="宋体" w:hAnsi="宋体"/>
                <w:sz w:val="24"/>
                <w:szCs w:val="24"/>
              </w:rPr>
              <w:t>Graph</w:t>
            </w:r>
            <w:r w:rsidR="00375170" w:rsidRPr="00105C8B">
              <w:rPr>
                <w:rFonts w:ascii="宋体" w:eastAsia="宋体" w:hAnsi="宋体"/>
                <w:sz w:val="24"/>
                <w:szCs w:val="24"/>
              </w:rPr>
              <w:t>.</w:t>
            </w:r>
            <w:r w:rsidR="00375170">
              <w:rPr>
                <w:rFonts w:ascii="宋体" w:eastAsia="宋体" w:hAnsi="宋体"/>
                <w:sz w:val="24"/>
                <w:szCs w:val="24"/>
              </w:rPr>
              <w:t>updateEntity</w:t>
            </w:r>
            <w:proofErr w:type="gramEnd"/>
            <w:r w:rsidR="00375170" w:rsidRPr="00105C8B">
              <w:rPr>
                <w:rFonts w:ascii="宋体" w:eastAsia="宋体" w:hAnsi="宋体"/>
                <w:sz w:val="24"/>
                <w:szCs w:val="24"/>
              </w:rPr>
              <w:t>(</w:t>
            </w:r>
          </w:p>
          <w:p w:rsidR="00375170" w:rsidRDefault="00375170" w:rsidP="00840F37">
            <w:pPr>
              <w:ind w:firstLine="480"/>
              <w:jc w:val="left"/>
              <w:rPr>
                <w:rFonts w:ascii="宋体" w:eastAsia="宋体" w:hAnsi="宋体"/>
                <w:sz w:val="24"/>
                <w:szCs w:val="24"/>
              </w:rPr>
            </w:pPr>
            <w:r>
              <w:rPr>
                <w:rFonts w:ascii="宋体" w:eastAsia="宋体" w:hAnsi="宋体"/>
                <w:sz w:val="24"/>
                <w:szCs w:val="24"/>
              </w:rPr>
              <w:t xml:space="preserve">String </w:t>
            </w:r>
            <w:r w:rsidR="008F47F1">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Name,</w:t>
            </w:r>
          </w:p>
          <w:p w:rsidR="00375170" w:rsidRDefault="00375170" w:rsidP="00375170">
            <w:pPr>
              <w:ind w:firstLine="480"/>
              <w:jc w:val="left"/>
              <w:rPr>
                <w:rFonts w:ascii="宋体" w:eastAsia="宋体" w:hAnsi="宋体"/>
                <w:sz w:val="24"/>
                <w:szCs w:val="24"/>
              </w:rPr>
            </w:pPr>
            <w:r>
              <w:rPr>
                <w:rFonts w:ascii="宋体" w:eastAsia="宋体" w:hAnsi="宋体"/>
                <w:sz w:val="24"/>
                <w:szCs w:val="24"/>
              </w:rPr>
              <w:t>String entityId,</w:t>
            </w:r>
          </w:p>
          <w:p w:rsidR="00375170" w:rsidRDefault="00375170" w:rsidP="00375170">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attrToUpdate</w:t>
            </w:r>
          </w:p>
          <w:p w:rsidR="00375170" w:rsidRPr="009F53DA" w:rsidRDefault="00375170" w:rsidP="00840F37">
            <w:pPr>
              <w:jc w:val="left"/>
              <w:rPr>
                <w:rFonts w:ascii="宋体" w:eastAsia="宋体" w:hAnsi="宋体"/>
                <w:sz w:val="24"/>
                <w:szCs w:val="24"/>
              </w:rPr>
            </w:pPr>
            <w:r w:rsidRPr="00105C8B">
              <w:rPr>
                <w:rFonts w:ascii="宋体" w:eastAsia="宋体" w:hAnsi="宋体"/>
                <w:sz w:val="24"/>
                <w:szCs w:val="24"/>
              </w:rPr>
              <w:t>)</w:t>
            </w:r>
          </w:p>
        </w:tc>
      </w:tr>
      <w:tr w:rsidR="00375170" w:rsidTr="00840F37">
        <w:tc>
          <w:tcPr>
            <w:tcW w:w="993"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参数</w:t>
            </w:r>
          </w:p>
        </w:tc>
        <w:tc>
          <w:tcPr>
            <w:tcW w:w="8505" w:type="dxa"/>
          </w:tcPr>
          <w:p w:rsidR="00375170" w:rsidRDefault="008F47F1" w:rsidP="00840F37">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w:t>
            </w:r>
            <w:r w:rsidR="00375170">
              <w:rPr>
                <w:rFonts w:ascii="宋体" w:eastAsia="宋体" w:hAnsi="宋体"/>
                <w:sz w:val="24"/>
                <w:szCs w:val="24"/>
              </w:rPr>
              <w:t xml:space="preserve">Name – </w:t>
            </w:r>
            <w:r w:rsidR="00375170">
              <w:rPr>
                <w:rFonts w:ascii="宋体" w:eastAsia="宋体" w:hAnsi="宋体" w:hint="eastAsia"/>
                <w:sz w:val="24"/>
                <w:szCs w:val="24"/>
              </w:rPr>
              <w:t>实体</w:t>
            </w:r>
            <w:r w:rsidR="00C2665D">
              <w:rPr>
                <w:rFonts w:ascii="宋体" w:eastAsia="宋体" w:hAnsi="宋体" w:hint="eastAsia"/>
                <w:sz w:val="24"/>
                <w:szCs w:val="24"/>
              </w:rPr>
              <w:t>类的</w:t>
            </w:r>
            <w:r w:rsidR="00375170">
              <w:rPr>
                <w:rFonts w:ascii="宋体" w:eastAsia="宋体" w:hAnsi="宋体" w:hint="eastAsia"/>
                <w:sz w:val="24"/>
                <w:szCs w:val="24"/>
              </w:rPr>
              <w:t>名称</w:t>
            </w:r>
          </w:p>
          <w:p w:rsidR="00375170" w:rsidRDefault="00375170" w:rsidP="00840F37">
            <w:pPr>
              <w:jc w:val="left"/>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ntityId – </w:t>
            </w:r>
            <w:r>
              <w:rPr>
                <w:rFonts w:ascii="宋体" w:eastAsia="宋体" w:hAnsi="宋体" w:hint="eastAsia"/>
                <w:sz w:val="24"/>
                <w:szCs w:val="24"/>
              </w:rPr>
              <w:t>实体</w:t>
            </w:r>
            <w:r w:rsidR="00C2665D">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p w:rsidR="00375170" w:rsidRDefault="00375170" w:rsidP="00840F37">
            <w:pPr>
              <w:jc w:val="left"/>
              <w:rPr>
                <w:rFonts w:ascii="宋体" w:eastAsia="宋体" w:hAnsi="宋体"/>
                <w:sz w:val="24"/>
                <w:szCs w:val="24"/>
              </w:rPr>
            </w:pPr>
            <w:r>
              <w:rPr>
                <w:rFonts w:ascii="宋体" w:eastAsia="宋体" w:hAnsi="宋体"/>
                <w:sz w:val="24"/>
                <w:szCs w:val="24"/>
              </w:rPr>
              <w:t xml:space="preserve">attrToUpdate – </w:t>
            </w:r>
            <w:r>
              <w:rPr>
                <w:rFonts w:ascii="宋体" w:eastAsia="宋体" w:hAnsi="宋体" w:hint="eastAsia"/>
                <w:sz w:val="24"/>
                <w:szCs w:val="24"/>
              </w:rPr>
              <w:t>待更新属性和值</w:t>
            </w:r>
          </w:p>
        </w:tc>
      </w:tr>
      <w:tr w:rsidR="00375170" w:rsidTr="00840F37">
        <w:tc>
          <w:tcPr>
            <w:tcW w:w="993"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返回</w:t>
            </w:r>
          </w:p>
        </w:tc>
        <w:tc>
          <w:tcPr>
            <w:tcW w:w="8505"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实体</w:t>
            </w:r>
            <w:r w:rsidR="00C2665D">
              <w:rPr>
                <w:rFonts w:ascii="宋体" w:eastAsia="宋体" w:hAnsi="宋体" w:hint="eastAsia"/>
                <w:sz w:val="24"/>
                <w:szCs w:val="24"/>
              </w:rPr>
              <w:t>实例</w:t>
            </w:r>
            <w:r>
              <w:rPr>
                <w:rFonts w:ascii="宋体" w:eastAsia="宋体" w:hAnsi="宋体" w:hint="eastAsia"/>
                <w:sz w:val="24"/>
                <w:szCs w:val="24"/>
              </w:rPr>
              <w:t>对象</w:t>
            </w:r>
          </w:p>
          <w:p w:rsidR="00375170" w:rsidRPr="009F53DA" w:rsidRDefault="005074EA" w:rsidP="00840F37">
            <w:pPr>
              <w:jc w:val="left"/>
              <w:rPr>
                <w:rFonts w:ascii="宋体" w:eastAsia="宋体" w:hAnsi="宋体"/>
                <w:sz w:val="24"/>
                <w:szCs w:val="24"/>
              </w:rPr>
            </w:pPr>
            <w:r>
              <w:rPr>
                <w:rFonts w:ascii="宋体" w:eastAsia="宋体" w:hAnsi="宋体"/>
                <w:sz w:val="24"/>
                <w:szCs w:val="24"/>
              </w:rPr>
              <w:t>CKC</w:t>
            </w:r>
            <w:r w:rsidR="00375170">
              <w:rPr>
                <w:rFonts w:ascii="宋体" w:eastAsia="宋体" w:hAnsi="宋体"/>
                <w:sz w:val="24"/>
                <w:szCs w:val="24"/>
              </w:rPr>
              <w:t>E</w:t>
            </w:r>
            <w:r w:rsidR="00375170">
              <w:rPr>
                <w:rFonts w:ascii="宋体" w:eastAsia="宋体" w:hAnsi="宋体" w:hint="eastAsia"/>
                <w:sz w:val="24"/>
                <w:szCs w:val="24"/>
              </w:rPr>
              <w:t>ntity</w:t>
            </w:r>
          </w:p>
        </w:tc>
      </w:tr>
      <w:tr w:rsidR="00375170" w:rsidTr="00840F37">
        <w:tc>
          <w:tcPr>
            <w:tcW w:w="993"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异常</w:t>
            </w:r>
          </w:p>
        </w:tc>
        <w:tc>
          <w:tcPr>
            <w:tcW w:w="8505" w:type="dxa"/>
          </w:tcPr>
          <w:p w:rsidR="00375170" w:rsidRPr="009F53DA" w:rsidRDefault="005074EA" w:rsidP="00840F37">
            <w:pPr>
              <w:jc w:val="left"/>
              <w:rPr>
                <w:rFonts w:ascii="Calibri Light" w:eastAsia="宋体" w:hAnsi="Calibri Light" w:cs="Calibri Light"/>
                <w:sz w:val="24"/>
                <w:szCs w:val="24"/>
              </w:rPr>
            </w:pPr>
            <w:r>
              <w:rPr>
                <w:rFonts w:ascii="宋体" w:eastAsia="宋体" w:hAnsi="宋体"/>
                <w:sz w:val="24"/>
                <w:szCs w:val="24"/>
              </w:rPr>
              <w:t>CKC</w:t>
            </w:r>
            <w:r w:rsidR="00375170" w:rsidRPr="00105C8B">
              <w:rPr>
                <w:rFonts w:ascii="宋体" w:eastAsia="宋体" w:hAnsi="宋体"/>
                <w:sz w:val="24"/>
                <w:szCs w:val="24"/>
              </w:rPr>
              <w:t>A</w:t>
            </w:r>
            <w:r w:rsidR="00375170" w:rsidRPr="00105C8B">
              <w:rPr>
                <w:rFonts w:ascii="宋体" w:eastAsia="宋体" w:hAnsi="宋体" w:hint="eastAsia"/>
                <w:sz w:val="24"/>
                <w:szCs w:val="24"/>
              </w:rPr>
              <w:t>pi</w:t>
            </w:r>
            <w:r w:rsidR="00375170" w:rsidRPr="00105C8B">
              <w:rPr>
                <w:rFonts w:ascii="宋体" w:eastAsia="宋体" w:hAnsi="宋体"/>
                <w:sz w:val="24"/>
                <w:szCs w:val="24"/>
              </w:rPr>
              <w:t>E</w:t>
            </w:r>
            <w:r w:rsidR="00375170" w:rsidRPr="00105C8B">
              <w:rPr>
                <w:rFonts w:ascii="宋体" w:eastAsia="宋体" w:hAnsi="宋体" w:hint="eastAsia"/>
                <w:sz w:val="24"/>
                <w:szCs w:val="24"/>
              </w:rPr>
              <w:t>xception</w:t>
            </w:r>
          </w:p>
        </w:tc>
      </w:tr>
    </w:tbl>
    <w:p w:rsidR="00375170" w:rsidRPr="00375170" w:rsidRDefault="00375170" w:rsidP="00375170">
      <w:pPr>
        <w:spacing w:line="360" w:lineRule="auto"/>
        <w:jc w:val="left"/>
        <w:rPr>
          <w:rFonts w:ascii="宋体" w:eastAsia="宋体" w:hAnsi="宋体"/>
          <w:sz w:val="24"/>
          <w:szCs w:val="24"/>
        </w:rPr>
      </w:pPr>
    </w:p>
    <w:p w:rsidR="00B30395" w:rsidRDefault="00B30395" w:rsidP="00231688">
      <w:pPr>
        <w:pStyle w:val="4"/>
        <w:numPr>
          <w:ilvl w:val="0"/>
          <w:numId w:val="14"/>
        </w:numPr>
      </w:pPr>
      <w:bookmarkStart w:id="102" w:name="_Toc37157534"/>
      <w:r w:rsidRPr="00105C8B">
        <w:rPr>
          <w:rFonts w:hint="eastAsia"/>
        </w:rPr>
        <w:t>更新</w:t>
      </w:r>
      <w:r>
        <w:rPr>
          <w:rFonts w:hint="eastAsia"/>
        </w:rPr>
        <w:t>事件实例</w:t>
      </w:r>
      <w:bookmarkEnd w:id="102"/>
    </w:p>
    <w:p w:rsidR="00B30395" w:rsidRDefault="00B30395"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更新图的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一个事件实例，需给出要更新的属性和值。</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PATCH</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c</w:t>
            </w:r>
            <w:r>
              <w:rPr>
                <w:rFonts w:ascii="宋体" w:eastAsia="宋体" w:hAnsi="宋体"/>
                <w:sz w:val="24"/>
                <w:szCs w:val="24"/>
              </w:rPr>
              <w:t>lass/{className}/{e</w:t>
            </w:r>
            <w:r>
              <w:rPr>
                <w:rFonts w:ascii="宋体" w:eastAsia="宋体" w:hAnsi="宋体" w:hint="eastAsia"/>
                <w:sz w:val="24"/>
                <w:szCs w:val="24"/>
              </w:rPr>
              <w:t>vent</w:t>
            </w:r>
            <w:r>
              <w:rPr>
                <w:rFonts w:ascii="宋体" w:eastAsia="宋体" w:hAnsi="宋体"/>
                <w:sz w:val="24"/>
                <w:szCs w:val="24"/>
              </w:rPr>
              <w:t>Id}</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B30395" w:rsidRDefault="00B30395" w:rsidP="00A203ED">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lassName</w:t>
            </w:r>
            <w:r>
              <w:rPr>
                <w:rFonts w:ascii="宋体" w:eastAsia="宋体" w:hAnsi="宋体" w:hint="eastAsia"/>
                <w:sz w:val="24"/>
                <w:szCs w:val="24"/>
              </w:rPr>
              <w:t>：事件类的名称</w:t>
            </w:r>
          </w:p>
          <w:p w:rsidR="00B30395" w:rsidRDefault="00B30395" w:rsidP="00A203ED">
            <w:pPr>
              <w:jc w:val="left"/>
              <w:rPr>
                <w:rFonts w:ascii="宋体" w:eastAsia="宋体" w:hAnsi="宋体"/>
                <w:sz w:val="24"/>
                <w:szCs w:val="24"/>
              </w:rPr>
            </w:pPr>
            <w:r>
              <w:rPr>
                <w:rFonts w:ascii="宋体" w:eastAsia="宋体" w:hAnsi="宋体" w:hint="eastAsia"/>
                <w:sz w:val="24"/>
                <w:szCs w:val="24"/>
              </w:rPr>
              <w:t>event</w:t>
            </w:r>
            <w:r>
              <w:rPr>
                <w:rFonts w:ascii="宋体" w:eastAsia="宋体" w:hAnsi="宋体"/>
                <w:sz w:val="24"/>
                <w:szCs w:val="24"/>
              </w:rPr>
              <w:t>I</w:t>
            </w:r>
            <w:r>
              <w:rPr>
                <w:rFonts w:ascii="宋体" w:eastAsia="宋体" w:hAnsi="宋体" w:hint="eastAsia"/>
                <w:sz w:val="24"/>
                <w:szCs w:val="24"/>
              </w:rPr>
              <w:t>d：事件实例的I</w:t>
            </w:r>
            <w:r>
              <w:rPr>
                <w:rFonts w:ascii="宋体" w:eastAsia="宋体" w:hAnsi="宋体"/>
                <w:sz w:val="24"/>
                <w:szCs w:val="24"/>
              </w:rPr>
              <w:t>D</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505" w:type="dxa"/>
          </w:tcPr>
          <w:p w:rsidR="00B30395" w:rsidRPr="00375170" w:rsidRDefault="00B30395" w:rsidP="00A203ED">
            <w:pPr>
              <w:jc w:val="left"/>
              <w:rPr>
                <w:rFonts w:ascii="Calibri Light" w:eastAsia="宋体" w:hAnsi="Calibri Light" w:cs="Calibri Light"/>
                <w:sz w:val="24"/>
                <w:szCs w:val="24"/>
              </w:rPr>
            </w:pPr>
            <w:r w:rsidRPr="00375170">
              <w:rPr>
                <w:rFonts w:ascii="Calibri Light" w:eastAsia="宋体" w:hAnsi="Calibri Light" w:cs="Calibri Light"/>
                <w:sz w:val="24"/>
                <w:szCs w:val="24"/>
              </w:rPr>
              <w:t>{</w:t>
            </w:r>
          </w:p>
          <w:p w:rsidR="00B30395" w:rsidRPr="00375170" w:rsidRDefault="00B30395" w:rsidP="00A203ED">
            <w:pPr>
              <w:jc w:val="left"/>
              <w:rPr>
                <w:rFonts w:ascii="Calibri Light" w:eastAsia="宋体" w:hAnsi="Calibri Light" w:cs="Calibri Light"/>
                <w:sz w:val="24"/>
                <w:szCs w:val="24"/>
              </w:rPr>
            </w:pPr>
            <w:r w:rsidRPr="00375170">
              <w:rPr>
                <w:rFonts w:ascii="Calibri Light" w:eastAsia="宋体" w:hAnsi="Calibri Light" w:cs="Calibri Light"/>
                <w:sz w:val="24"/>
                <w:szCs w:val="24"/>
              </w:rPr>
              <w:t xml:space="preserve">    </w:t>
            </w:r>
            <w:r>
              <w:rPr>
                <w:rFonts w:ascii="Calibri Light" w:eastAsia="宋体" w:hAnsi="Calibri Light" w:cs="Calibri Light"/>
                <w:sz w:val="24"/>
                <w:szCs w:val="24"/>
              </w:rPr>
              <w:t>“</w:t>
            </w:r>
            <w:r w:rsidRPr="00375170">
              <w:rPr>
                <w:rFonts w:ascii="Calibri Light" w:eastAsia="宋体" w:hAnsi="Calibri Light" w:cs="Calibri Light"/>
                <w:sz w:val="24"/>
                <w:szCs w:val="24"/>
              </w:rPr>
              <w:t>attribute</w:t>
            </w:r>
            <w:r>
              <w:rPr>
                <w:rFonts w:ascii="Calibri Light" w:eastAsia="宋体" w:hAnsi="Calibri Light" w:cs="Calibri Light"/>
                <w:sz w:val="24"/>
                <w:szCs w:val="24"/>
              </w:rPr>
              <w:t>”</w:t>
            </w:r>
            <w:r w:rsidRPr="00375170">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375170">
              <w:rPr>
                <w:rFonts w:ascii="Calibri Light" w:eastAsia="宋体" w:hAnsi="Calibri Light" w:cs="Calibri Light"/>
                <w:sz w:val="24"/>
                <w:szCs w:val="24"/>
              </w:rPr>
              <w:t>new</w:t>
            </w:r>
            <w:r>
              <w:rPr>
                <w:rFonts w:ascii="Calibri Light" w:eastAsia="宋体" w:hAnsi="Calibri Light" w:cs="Calibri Light"/>
                <w:sz w:val="24"/>
                <w:szCs w:val="24"/>
              </w:rPr>
              <w:t xml:space="preserve"> v</w:t>
            </w:r>
            <w:r w:rsidRPr="00375170">
              <w:rPr>
                <w:rFonts w:ascii="Calibri Light" w:eastAsia="宋体" w:hAnsi="Calibri Light" w:cs="Calibri Light"/>
                <w:sz w:val="24"/>
                <w:szCs w:val="24"/>
              </w:rPr>
              <w:t>alue”</w:t>
            </w:r>
          </w:p>
          <w:p w:rsidR="00B30395" w:rsidRDefault="00B30395" w:rsidP="00A203ED">
            <w:pPr>
              <w:jc w:val="left"/>
              <w:rPr>
                <w:rFonts w:ascii="宋体" w:eastAsia="宋体" w:hAnsi="宋体"/>
                <w:sz w:val="24"/>
                <w:szCs w:val="24"/>
              </w:rPr>
            </w:pPr>
            <w:r w:rsidRPr="00375170">
              <w:rPr>
                <w:rFonts w:ascii="Calibri Light" w:eastAsia="宋体" w:hAnsi="Calibri Light" w:cs="Calibri Light"/>
                <w:sz w:val="24"/>
                <w:szCs w:val="24"/>
              </w:rPr>
              <w:lastRenderedPageBreak/>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30395"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id”,</w:t>
            </w:r>
          </w:p>
          <w:p w:rsidR="00B30395" w:rsidRPr="00E022D4"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“new value”</w:t>
            </w:r>
          </w:p>
          <w:p w:rsidR="00B30395" w:rsidRPr="007B1CB5" w:rsidRDefault="00B30395" w:rsidP="00A203ED">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updated</w:t>
            </w:r>
            <w:r w:rsidRPr="00C325F4">
              <w:rPr>
                <w:rFonts w:ascii="Calibri Light" w:eastAsia="宋体" w:hAnsi="Calibri Light" w:cs="Calibri Light"/>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30395" w:rsidRPr="00B30395" w:rsidRDefault="00B30395" w:rsidP="00B30395">
      <w:pPr>
        <w:spacing w:line="360" w:lineRule="auto"/>
        <w:jc w:val="left"/>
        <w:rPr>
          <w:rFonts w:ascii="宋体" w:eastAsia="宋体" w:hAnsi="宋体"/>
          <w:sz w:val="24"/>
          <w:szCs w:val="24"/>
        </w:rPr>
      </w:pPr>
    </w:p>
    <w:p w:rsidR="00B30395" w:rsidRDefault="00B30395" w:rsidP="00231688">
      <w:pPr>
        <w:pStyle w:val="a3"/>
        <w:numPr>
          <w:ilvl w:val="1"/>
          <w:numId w:val="1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Pr="009F53DA" w:rsidRDefault="00B30395" w:rsidP="00A203ED">
            <w:pPr>
              <w:jc w:val="left"/>
              <w:rPr>
                <w:rFonts w:ascii="宋体" w:eastAsia="宋体" w:hAnsi="宋体"/>
                <w:sz w:val="24"/>
                <w:szCs w:val="24"/>
              </w:rPr>
            </w:pPr>
            <w:r>
              <w:rPr>
                <w:rFonts w:ascii="宋体" w:eastAsia="宋体" w:hAnsi="宋体" w:hint="eastAsia"/>
                <w:sz w:val="24"/>
                <w:szCs w:val="24"/>
              </w:rPr>
              <w:t>更新图的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一个事件实例，需给出要更新的属性和值</w:t>
            </w:r>
            <w:r w:rsidRPr="00105C8B">
              <w:rPr>
                <w:rFonts w:ascii="宋体" w:eastAsia="宋体" w:hAnsi="宋体" w:hint="eastAsia"/>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Default="00B30395" w:rsidP="00A203ED">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hint="eastAsia"/>
                <w:sz w:val="24"/>
                <w:szCs w:val="24"/>
              </w:rPr>
              <w:t>.</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updateE</w:t>
            </w:r>
            <w:r>
              <w:rPr>
                <w:rFonts w:ascii="宋体" w:eastAsia="宋体" w:hAnsi="宋体" w:hint="eastAsia"/>
                <w:sz w:val="24"/>
                <w:szCs w:val="24"/>
              </w:rPr>
              <w:t>vent</w:t>
            </w:r>
            <w:proofErr w:type="gramEnd"/>
            <w:r w:rsidRPr="00105C8B">
              <w:rPr>
                <w:rFonts w:ascii="宋体" w:eastAsia="宋体" w:hAnsi="宋体"/>
                <w:sz w:val="24"/>
                <w:szCs w:val="24"/>
              </w:rPr>
              <w:t>(</w:t>
            </w:r>
          </w:p>
          <w:p w:rsidR="00B30395" w:rsidRDefault="00B30395" w:rsidP="00A203ED">
            <w:pPr>
              <w:ind w:firstLine="480"/>
              <w:jc w:val="left"/>
              <w:rPr>
                <w:rFonts w:ascii="宋体" w:eastAsia="宋体" w:hAnsi="宋体"/>
                <w:sz w:val="24"/>
                <w:szCs w:val="24"/>
              </w:rPr>
            </w:pPr>
            <w:r>
              <w:rPr>
                <w:rFonts w:ascii="宋体" w:eastAsia="宋体" w:hAnsi="宋体"/>
                <w:sz w:val="24"/>
                <w:szCs w:val="24"/>
              </w:rPr>
              <w:t xml:space="preserve">String </w:t>
            </w:r>
            <w:r>
              <w:rPr>
                <w:rFonts w:ascii="宋体" w:eastAsia="宋体" w:hAnsi="宋体" w:hint="eastAsia"/>
                <w:sz w:val="24"/>
                <w:szCs w:val="24"/>
              </w:rPr>
              <w:t>c</w:t>
            </w:r>
            <w:r>
              <w:rPr>
                <w:rFonts w:ascii="宋体" w:eastAsia="宋体" w:hAnsi="宋体"/>
                <w:sz w:val="24"/>
                <w:szCs w:val="24"/>
              </w:rPr>
              <w:t>lassName,</w:t>
            </w:r>
          </w:p>
          <w:p w:rsidR="00B30395" w:rsidRDefault="00B30395" w:rsidP="00A203ED">
            <w:pPr>
              <w:ind w:firstLine="480"/>
              <w:jc w:val="left"/>
              <w:rPr>
                <w:rFonts w:ascii="宋体" w:eastAsia="宋体" w:hAnsi="宋体"/>
                <w:sz w:val="24"/>
                <w:szCs w:val="24"/>
              </w:rPr>
            </w:pPr>
            <w:r>
              <w:rPr>
                <w:rFonts w:ascii="宋体" w:eastAsia="宋体" w:hAnsi="宋体"/>
                <w:sz w:val="24"/>
                <w:szCs w:val="24"/>
              </w:rPr>
              <w:t>String e</w:t>
            </w:r>
            <w:r>
              <w:rPr>
                <w:rFonts w:ascii="宋体" w:eastAsia="宋体" w:hAnsi="宋体" w:hint="eastAsia"/>
                <w:sz w:val="24"/>
                <w:szCs w:val="24"/>
              </w:rPr>
              <w:t>vent</w:t>
            </w:r>
            <w:r>
              <w:rPr>
                <w:rFonts w:ascii="宋体" w:eastAsia="宋体" w:hAnsi="宋体"/>
                <w:sz w:val="24"/>
                <w:szCs w:val="24"/>
              </w:rPr>
              <w:t>Id,</w:t>
            </w:r>
          </w:p>
          <w:p w:rsidR="00B30395" w:rsidRDefault="00B30395" w:rsidP="00A203ED">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attrToUpdate</w:t>
            </w:r>
          </w:p>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lassName – </w:t>
            </w:r>
            <w:r>
              <w:rPr>
                <w:rFonts w:ascii="宋体" w:eastAsia="宋体" w:hAnsi="宋体" w:hint="eastAsia"/>
                <w:sz w:val="24"/>
                <w:szCs w:val="24"/>
              </w:rPr>
              <w:t>事件类的名称</w:t>
            </w:r>
          </w:p>
          <w:p w:rsidR="00B30395" w:rsidRDefault="00B30395" w:rsidP="00A203ED">
            <w:pPr>
              <w:jc w:val="left"/>
              <w:rPr>
                <w:rFonts w:ascii="宋体" w:eastAsia="宋体" w:hAnsi="宋体"/>
                <w:sz w:val="24"/>
                <w:szCs w:val="24"/>
              </w:rPr>
            </w:pPr>
            <w:r>
              <w:rPr>
                <w:rFonts w:ascii="宋体" w:eastAsia="宋体" w:hAnsi="宋体" w:hint="eastAsia"/>
                <w:sz w:val="24"/>
                <w:szCs w:val="24"/>
              </w:rPr>
              <w:t>event</w:t>
            </w:r>
            <w:r>
              <w:rPr>
                <w:rFonts w:ascii="宋体" w:eastAsia="宋体" w:hAnsi="宋体"/>
                <w:sz w:val="24"/>
                <w:szCs w:val="24"/>
              </w:rPr>
              <w:t xml:space="preserve">Id – </w:t>
            </w:r>
            <w:r>
              <w:rPr>
                <w:rFonts w:ascii="宋体" w:eastAsia="宋体" w:hAnsi="宋体" w:hint="eastAsia"/>
                <w:sz w:val="24"/>
                <w:szCs w:val="24"/>
              </w:rPr>
              <w:t>事件实例的I</w:t>
            </w:r>
            <w:r>
              <w:rPr>
                <w:rFonts w:ascii="宋体" w:eastAsia="宋体" w:hAnsi="宋体"/>
                <w:sz w:val="24"/>
                <w:szCs w:val="24"/>
              </w:rPr>
              <w:t>D</w:t>
            </w:r>
          </w:p>
          <w:p w:rsidR="00B30395" w:rsidRDefault="00B30395" w:rsidP="00A203ED">
            <w:pPr>
              <w:jc w:val="left"/>
              <w:rPr>
                <w:rFonts w:ascii="宋体" w:eastAsia="宋体" w:hAnsi="宋体"/>
                <w:sz w:val="24"/>
                <w:szCs w:val="24"/>
              </w:rPr>
            </w:pPr>
            <w:r>
              <w:rPr>
                <w:rFonts w:ascii="宋体" w:eastAsia="宋体" w:hAnsi="宋体"/>
                <w:sz w:val="24"/>
                <w:szCs w:val="24"/>
              </w:rPr>
              <w:t xml:space="preserve">attrToUpdate – </w:t>
            </w:r>
            <w:r>
              <w:rPr>
                <w:rFonts w:ascii="宋体" w:eastAsia="宋体" w:hAnsi="宋体" w:hint="eastAsia"/>
                <w:sz w:val="24"/>
                <w:szCs w:val="24"/>
              </w:rPr>
              <w:t>待更新属性和值</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事件实例对象</w:t>
            </w:r>
          </w:p>
          <w:p w:rsidR="00B30395" w:rsidRPr="009F53DA" w:rsidRDefault="00B30395" w:rsidP="00A203ED">
            <w:pPr>
              <w:jc w:val="left"/>
              <w:rPr>
                <w:rFonts w:ascii="宋体" w:eastAsia="宋体" w:hAnsi="宋体"/>
                <w:sz w:val="24"/>
                <w:szCs w:val="24"/>
              </w:rPr>
            </w:pPr>
            <w:r>
              <w:rPr>
                <w:rFonts w:ascii="宋体" w:eastAsia="宋体" w:hAnsi="宋体"/>
                <w:sz w:val="24"/>
                <w:szCs w:val="24"/>
              </w:rPr>
              <w:t>CKCE</w:t>
            </w:r>
            <w:r>
              <w:rPr>
                <w:rFonts w:ascii="宋体" w:eastAsia="宋体" w:hAnsi="宋体" w:hint="eastAsia"/>
                <w:sz w:val="24"/>
                <w:szCs w:val="24"/>
              </w:rPr>
              <w:t>vent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B30395" w:rsidRPr="009F53DA" w:rsidRDefault="00B30395"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B30395" w:rsidRPr="00B30395" w:rsidRDefault="00B30395" w:rsidP="00B30395"/>
    <w:p w:rsidR="00B30395" w:rsidRDefault="00B30395" w:rsidP="00231688">
      <w:pPr>
        <w:pStyle w:val="4"/>
        <w:numPr>
          <w:ilvl w:val="0"/>
          <w:numId w:val="15"/>
        </w:numPr>
      </w:pPr>
      <w:bookmarkStart w:id="103" w:name="_Toc37157535"/>
      <w:r>
        <w:rPr>
          <w:rFonts w:hint="eastAsia"/>
        </w:rPr>
        <w:t>更新</w:t>
      </w:r>
      <w:r w:rsidRPr="00105C8B">
        <w:rPr>
          <w:rFonts w:hint="eastAsia"/>
        </w:rPr>
        <w:t>关系</w:t>
      </w:r>
      <w:r>
        <w:rPr>
          <w:rFonts w:hint="eastAsia"/>
        </w:rPr>
        <w:t>实例</w:t>
      </w:r>
      <w:bookmarkEnd w:id="103"/>
    </w:p>
    <w:p w:rsidR="00B30395" w:rsidRDefault="00B30395"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696"/>
        <w:gridCol w:w="9096"/>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更新图的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一个关系实例，需给出要更新的属性和值。</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PATCH</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w:t>
            </w:r>
            <w:r>
              <w:rPr>
                <w:rFonts w:ascii="宋体" w:eastAsia="宋体" w:hAnsi="宋体"/>
                <w:sz w:val="24"/>
                <w:szCs w:val="24"/>
              </w:rPr>
              <w:t>Class</w:t>
            </w:r>
            <w:r>
              <w:rPr>
                <w:rFonts w:ascii="宋体" w:eastAsia="宋体" w:hAnsi="宋体" w:hint="eastAsia"/>
                <w:sz w:val="24"/>
                <w:szCs w:val="24"/>
              </w:rPr>
              <w:t>/{relation</w:t>
            </w:r>
            <w:r>
              <w:rPr>
                <w:rFonts w:ascii="宋体" w:eastAsia="宋体" w:hAnsi="宋体"/>
                <w:sz w:val="24"/>
                <w:szCs w:val="24"/>
              </w:rPr>
              <w:t>ClassName</w:t>
            </w:r>
            <w:r>
              <w:rPr>
                <w:rFonts w:ascii="宋体" w:eastAsia="宋体" w:hAnsi="宋体" w:hint="eastAsia"/>
                <w:sz w:val="24"/>
                <w:szCs w:val="24"/>
              </w:rPr>
              <w:t>}/{relation</w:t>
            </w:r>
            <w:r>
              <w:rPr>
                <w:rFonts w:ascii="宋体" w:eastAsia="宋体" w:hAnsi="宋体"/>
                <w:sz w:val="24"/>
                <w:szCs w:val="24"/>
              </w:rPr>
              <w:t>I</w:t>
            </w:r>
            <w:r>
              <w:rPr>
                <w:rFonts w:ascii="宋体" w:eastAsia="宋体" w:hAnsi="宋体" w:hint="eastAsia"/>
                <w:sz w:val="24"/>
                <w:szCs w:val="24"/>
              </w:rPr>
              <w:t>d}</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B30395" w:rsidRDefault="00B30395" w:rsidP="00A203ED">
            <w:pPr>
              <w:jc w:val="left"/>
              <w:rPr>
                <w:rFonts w:ascii="宋体" w:eastAsia="宋体" w:hAnsi="宋体"/>
                <w:sz w:val="24"/>
                <w:szCs w:val="24"/>
              </w:rPr>
            </w:pPr>
            <w:r>
              <w:rPr>
                <w:rFonts w:ascii="宋体" w:eastAsia="宋体" w:hAnsi="宋体"/>
                <w:sz w:val="24"/>
                <w:szCs w:val="24"/>
              </w:rPr>
              <w:t>relationClassName:</w:t>
            </w:r>
            <w:r>
              <w:rPr>
                <w:rFonts w:ascii="宋体" w:eastAsia="宋体" w:hAnsi="宋体" w:hint="eastAsia"/>
                <w:sz w:val="24"/>
                <w:szCs w:val="24"/>
              </w:rPr>
              <w:t>关系类的名称</w:t>
            </w:r>
          </w:p>
          <w:p w:rsidR="00B30395" w:rsidRDefault="00B30395" w:rsidP="00A203ED">
            <w:pPr>
              <w:jc w:val="left"/>
              <w:rPr>
                <w:rFonts w:ascii="宋体" w:eastAsia="宋体" w:hAnsi="宋体"/>
                <w:sz w:val="24"/>
                <w:szCs w:val="24"/>
              </w:rPr>
            </w:pPr>
            <w:r>
              <w:rPr>
                <w:rFonts w:ascii="宋体" w:eastAsia="宋体" w:hAnsi="宋体" w:hint="eastAsia"/>
                <w:sz w:val="24"/>
                <w:szCs w:val="24"/>
              </w:rPr>
              <w:t>relation</w:t>
            </w:r>
            <w:r>
              <w:rPr>
                <w:rFonts w:ascii="宋体" w:eastAsia="宋体" w:hAnsi="宋体"/>
                <w:sz w:val="24"/>
                <w:szCs w:val="24"/>
              </w:rPr>
              <w:t>I</w:t>
            </w:r>
            <w:r>
              <w:rPr>
                <w:rFonts w:ascii="宋体" w:eastAsia="宋体" w:hAnsi="宋体" w:hint="eastAsia"/>
                <w:sz w:val="24"/>
                <w:szCs w:val="24"/>
              </w:rPr>
              <w:t>d：关系实例的I</w:t>
            </w:r>
            <w:r>
              <w:rPr>
                <w:rFonts w:ascii="宋体" w:eastAsia="宋体" w:hAnsi="宋体"/>
                <w:sz w:val="24"/>
                <w:szCs w:val="24"/>
              </w:rPr>
              <w:t>D</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505" w:type="dxa"/>
          </w:tcPr>
          <w:p w:rsidR="00B30395" w:rsidRPr="00375170" w:rsidRDefault="00B30395" w:rsidP="00A203ED">
            <w:pPr>
              <w:jc w:val="left"/>
              <w:rPr>
                <w:rFonts w:ascii="Calibri Light" w:eastAsia="宋体" w:hAnsi="Calibri Light" w:cs="Calibri Light"/>
                <w:sz w:val="24"/>
                <w:szCs w:val="24"/>
              </w:rPr>
            </w:pPr>
            <w:r w:rsidRPr="00375170">
              <w:rPr>
                <w:rFonts w:ascii="Calibri Light" w:eastAsia="宋体" w:hAnsi="Calibri Light" w:cs="Calibri Light"/>
                <w:sz w:val="24"/>
                <w:szCs w:val="24"/>
              </w:rPr>
              <w:t>{</w:t>
            </w:r>
          </w:p>
          <w:p w:rsidR="00B30395" w:rsidRPr="00375170" w:rsidRDefault="00B30395" w:rsidP="00A203ED">
            <w:pPr>
              <w:jc w:val="left"/>
              <w:rPr>
                <w:rFonts w:ascii="Calibri Light" w:eastAsia="宋体" w:hAnsi="Calibri Light" w:cs="Calibri Light"/>
                <w:sz w:val="24"/>
                <w:szCs w:val="24"/>
              </w:rPr>
            </w:pPr>
            <w:r w:rsidRPr="00375170">
              <w:rPr>
                <w:rFonts w:ascii="Calibri Light" w:eastAsia="宋体" w:hAnsi="Calibri Light" w:cs="Calibri Light"/>
                <w:sz w:val="24"/>
                <w:szCs w:val="24"/>
              </w:rPr>
              <w:t xml:space="preserve">    </w:t>
            </w:r>
            <w:r>
              <w:rPr>
                <w:rFonts w:ascii="Calibri Light" w:eastAsia="宋体" w:hAnsi="Calibri Light" w:cs="Calibri Light"/>
                <w:sz w:val="24"/>
                <w:szCs w:val="24"/>
              </w:rPr>
              <w:t>“</w:t>
            </w:r>
            <w:r w:rsidRPr="00375170">
              <w:rPr>
                <w:rFonts w:ascii="Calibri Light" w:eastAsia="宋体" w:hAnsi="Calibri Light" w:cs="Calibri Light"/>
                <w:sz w:val="24"/>
                <w:szCs w:val="24"/>
              </w:rPr>
              <w:t>attribute</w:t>
            </w:r>
            <w:r>
              <w:rPr>
                <w:rFonts w:ascii="Calibri Light" w:eastAsia="宋体" w:hAnsi="Calibri Light" w:cs="Calibri Light"/>
                <w:sz w:val="24"/>
                <w:szCs w:val="24"/>
              </w:rPr>
              <w:t>”</w:t>
            </w:r>
            <w:r w:rsidRPr="00375170">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375170">
              <w:rPr>
                <w:rFonts w:ascii="Calibri Light" w:eastAsia="宋体" w:hAnsi="Calibri Light" w:cs="Calibri Light"/>
                <w:sz w:val="24"/>
                <w:szCs w:val="24"/>
              </w:rPr>
              <w:t>new</w:t>
            </w:r>
            <w:r>
              <w:rPr>
                <w:rFonts w:ascii="Calibri Light" w:eastAsia="宋体" w:hAnsi="Calibri Light" w:cs="Calibri Light"/>
                <w:sz w:val="24"/>
                <w:szCs w:val="24"/>
              </w:rPr>
              <w:t xml:space="preserve"> v</w:t>
            </w:r>
            <w:r w:rsidRPr="00375170">
              <w:rPr>
                <w:rFonts w:ascii="Calibri Light" w:eastAsia="宋体" w:hAnsi="Calibri Light" w:cs="Calibri Light"/>
                <w:sz w:val="24"/>
                <w:szCs w:val="24"/>
              </w:rPr>
              <w:t>alue”</w:t>
            </w:r>
          </w:p>
          <w:p w:rsidR="00B30395" w:rsidRDefault="00B30395" w:rsidP="00A203ED">
            <w:pPr>
              <w:jc w:val="left"/>
              <w:rPr>
                <w:rFonts w:ascii="宋体" w:eastAsia="宋体" w:hAnsi="宋体"/>
                <w:sz w:val="24"/>
                <w:szCs w:val="24"/>
              </w:rPr>
            </w:pPr>
            <w:r w:rsidRPr="00375170">
              <w:rPr>
                <w:rFonts w:ascii="Calibri Light" w:eastAsia="宋体" w:hAnsi="Calibri Light" w:cs="Calibri Light"/>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30395"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relation</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“relation id”,</w:t>
            </w:r>
          </w:p>
          <w:p w:rsidR="00B3039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“_from”: “entity id1”,</w:t>
            </w:r>
          </w:p>
          <w:p w:rsidR="00B30395" w:rsidRPr="004A244E"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“_to”: “entity id2”,</w:t>
            </w:r>
          </w:p>
          <w:p w:rsidR="00B30395" w:rsidRPr="00E022D4" w:rsidRDefault="00B30395" w:rsidP="00A203ED">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“new value”</w:t>
            </w:r>
          </w:p>
          <w:p w:rsidR="00B30395" w:rsidRPr="007B1CB5" w:rsidRDefault="00B30395" w:rsidP="00A203ED">
            <w:pPr>
              <w:ind w:firstLineChars="350" w:firstLine="8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 updated</w:t>
            </w:r>
            <w:r w:rsidRPr="00C325F4">
              <w:rPr>
                <w:rFonts w:ascii="Calibri Light" w:eastAsia="宋体" w:hAnsi="Calibri Light" w:cs="Calibri Light"/>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30395" w:rsidRPr="004A244E" w:rsidRDefault="00B30395" w:rsidP="00B30395">
      <w:pPr>
        <w:spacing w:line="360" w:lineRule="auto"/>
        <w:jc w:val="left"/>
        <w:rPr>
          <w:rFonts w:ascii="宋体" w:eastAsia="宋体" w:hAnsi="宋体"/>
          <w:sz w:val="24"/>
          <w:szCs w:val="24"/>
        </w:rPr>
      </w:pPr>
    </w:p>
    <w:p w:rsidR="00B30395" w:rsidRDefault="00B30395"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Pr="009F53DA" w:rsidRDefault="00B30395" w:rsidP="00A203ED">
            <w:pPr>
              <w:jc w:val="left"/>
              <w:rPr>
                <w:rFonts w:ascii="宋体" w:eastAsia="宋体" w:hAnsi="宋体"/>
                <w:sz w:val="24"/>
                <w:szCs w:val="24"/>
              </w:rPr>
            </w:pPr>
            <w:r>
              <w:rPr>
                <w:rFonts w:ascii="宋体" w:eastAsia="宋体" w:hAnsi="宋体" w:hint="eastAsia"/>
                <w:sz w:val="24"/>
                <w:szCs w:val="24"/>
              </w:rPr>
              <w:t>更新图的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一个关系实例，需给出要更新的属性和值</w:t>
            </w:r>
            <w:r w:rsidRPr="00105C8B">
              <w:rPr>
                <w:rFonts w:ascii="宋体" w:eastAsia="宋体" w:hAnsi="宋体" w:hint="eastAsia"/>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Default="00B30395" w:rsidP="00A203ED">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updateRelation</w:t>
            </w:r>
            <w:proofErr w:type="gramEnd"/>
            <w:r w:rsidRPr="00105C8B">
              <w:rPr>
                <w:rFonts w:ascii="宋体" w:eastAsia="宋体" w:hAnsi="宋体"/>
                <w:sz w:val="24"/>
                <w:szCs w:val="24"/>
              </w:rPr>
              <w:t>(</w:t>
            </w:r>
          </w:p>
          <w:p w:rsidR="00B30395" w:rsidRDefault="00B30395" w:rsidP="00A203ED">
            <w:pPr>
              <w:ind w:firstLine="480"/>
              <w:jc w:val="left"/>
              <w:rPr>
                <w:rFonts w:ascii="宋体" w:eastAsia="宋体" w:hAnsi="宋体"/>
                <w:sz w:val="24"/>
                <w:szCs w:val="24"/>
              </w:rPr>
            </w:pPr>
            <w:r>
              <w:rPr>
                <w:rFonts w:ascii="宋体" w:eastAsia="宋体" w:hAnsi="宋体"/>
                <w:sz w:val="24"/>
                <w:szCs w:val="24"/>
              </w:rPr>
              <w:t>String relationClassName,</w:t>
            </w:r>
          </w:p>
          <w:p w:rsidR="00B30395" w:rsidRDefault="00B30395" w:rsidP="00A203ED">
            <w:pPr>
              <w:ind w:firstLine="480"/>
              <w:jc w:val="left"/>
              <w:rPr>
                <w:rFonts w:ascii="宋体" w:eastAsia="宋体" w:hAnsi="宋体"/>
                <w:sz w:val="24"/>
                <w:szCs w:val="24"/>
              </w:rPr>
            </w:pPr>
            <w:r>
              <w:rPr>
                <w:rFonts w:ascii="宋体" w:eastAsia="宋体" w:hAnsi="宋体"/>
                <w:sz w:val="24"/>
                <w:szCs w:val="24"/>
              </w:rPr>
              <w:t>String relationId,</w:t>
            </w:r>
          </w:p>
          <w:p w:rsidR="00B30395" w:rsidRDefault="00B30395" w:rsidP="00A203ED">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attrToUpdate</w:t>
            </w:r>
          </w:p>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sz w:val="24"/>
                <w:szCs w:val="24"/>
              </w:rPr>
              <w:t xml:space="preserve">relationClassName – </w:t>
            </w:r>
            <w:r>
              <w:rPr>
                <w:rFonts w:ascii="宋体" w:eastAsia="宋体" w:hAnsi="宋体" w:hint="eastAsia"/>
                <w:sz w:val="24"/>
                <w:szCs w:val="24"/>
              </w:rPr>
              <w:t>关系类的名称</w:t>
            </w:r>
          </w:p>
          <w:p w:rsidR="00B30395" w:rsidRDefault="00B30395" w:rsidP="00A203ED">
            <w:pPr>
              <w:jc w:val="left"/>
              <w:rPr>
                <w:rFonts w:ascii="宋体" w:eastAsia="宋体" w:hAnsi="宋体"/>
                <w:sz w:val="24"/>
                <w:szCs w:val="24"/>
              </w:rPr>
            </w:pPr>
            <w:r>
              <w:rPr>
                <w:rFonts w:ascii="宋体" w:eastAsia="宋体" w:hAnsi="宋体"/>
                <w:sz w:val="24"/>
                <w:szCs w:val="24"/>
              </w:rPr>
              <w:t xml:space="preserve">relationId – </w:t>
            </w:r>
            <w:r>
              <w:rPr>
                <w:rFonts w:ascii="宋体" w:eastAsia="宋体" w:hAnsi="宋体" w:hint="eastAsia"/>
                <w:sz w:val="24"/>
                <w:szCs w:val="24"/>
              </w:rPr>
              <w:t>关系实例的I</w:t>
            </w:r>
            <w:r>
              <w:rPr>
                <w:rFonts w:ascii="宋体" w:eastAsia="宋体" w:hAnsi="宋体"/>
                <w:sz w:val="24"/>
                <w:szCs w:val="24"/>
              </w:rPr>
              <w:t>D</w:t>
            </w:r>
          </w:p>
          <w:p w:rsidR="00B30395" w:rsidRDefault="00B30395" w:rsidP="00A203ED">
            <w:pPr>
              <w:jc w:val="left"/>
              <w:rPr>
                <w:rFonts w:ascii="宋体" w:eastAsia="宋体" w:hAnsi="宋体"/>
                <w:sz w:val="24"/>
                <w:szCs w:val="24"/>
              </w:rPr>
            </w:pPr>
            <w:r>
              <w:rPr>
                <w:rFonts w:ascii="宋体" w:eastAsia="宋体" w:hAnsi="宋体"/>
                <w:sz w:val="24"/>
                <w:szCs w:val="24"/>
              </w:rPr>
              <w:t xml:space="preserve">attrToUpdate – </w:t>
            </w:r>
            <w:r>
              <w:rPr>
                <w:rFonts w:ascii="宋体" w:eastAsia="宋体" w:hAnsi="宋体" w:hint="eastAsia"/>
                <w:sz w:val="24"/>
                <w:szCs w:val="24"/>
              </w:rPr>
              <w:t>待更新属性和值</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关系实例对象</w:t>
            </w:r>
          </w:p>
          <w:p w:rsidR="00B30395" w:rsidRPr="009F53DA" w:rsidRDefault="00B30395" w:rsidP="00A203ED">
            <w:pPr>
              <w:jc w:val="left"/>
              <w:rPr>
                <w:rFonts w:ascii="宋体" w:eastAsia="宋体" w:hAnsi="宋体"/>
                <w:sz w:val="24"/>
                <w:szCs w:val="24"/>
              </w:rPr>
            </w:pPr>
            <w:r>
              <w:rPr>
                <w:rFonts w:ascii="宋体" w:eastAsia="宋体" w:hAnsi="宋体"/>
                <w:sz w:val="24"/>
                <w:szCs w:val="24"/>
              </w:rPr>
              <w:t>CKCR</w:t>
            </w:r>
            <w:r>
              <w:rPr>
                <w:rFonts w:ascii="宋体" w:eastAsia="宋体" w:hAnsi="宋体" w:hint="eastAsia"/>
                <w:sz w:val="24"/>
                <w:szCs w:val="24"/>
              </w:rPr>
              <w:t>elation</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B30395" w:rsidRPr="009F53DA" w:rsidRDefault="00B30395"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B30395" w:rsidRDefault="00B30395" w:rsidP="00B30395"/>
    <w:p w:rsidR="00061023" w:rsidRDefault="00061023" w:rsidP="00231688">
      <w:pPr>
        <w:pStyle w:val="4"/>
        <w:numPr>
          <w:ilvl w:val="0"/>
          <w:numId w:val="15"/>
        </w:numPr>
      </w:pPr>
      <w:bookmarkStart w:id="104" w:name="_Toc37157536"/>
      <w:r>
        <w:rPr>
          <w:rFonts w:hint="eastAsia"/>
        </w:rPr>
        <w:t>更新实体</w:t>
      </w:r>
      <w:r w:rsidR="00B30395">
        <w:rPr>
          <w:rFonts w:hint="eastAsia"/>
        </w:rPr>
        <w:t>实例</w:t>
      </w:r>
      <w:r>
        <w:rPr>
          <w:rFonts w:hint="eastAsia"/>
        </w:rPr>
        <w:t>集合（Q</w:t>
      </w:r>
      <w:r>
        <w:t>L</w:t>
      </w:r>
      <w:r>
        <w:rPr>
          <w:rFonts w:hint="eastAsia"/>
        </w:rPr>
        <w:t>）</w:t>
      </w:r>
      <w:bookmarkEnd w:id="104"/>
    </w:p>
    <w:p w:rsidR="00881678" w:rsidRDefault="00881678" w:rsidP="00881678">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881678" w:rsidTr="008F0DCF">
        <w:tc>
          <w:tcPr>
            <w:tcW w:w="696" w:type="dxa"/>
          </w:tcPr>
          <w:p w:rsidR="00881678" w:rsidRPr="009F53DA" w:rsidRDefault="00881678" w:rsidP="008F0DCF">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在图中更新满足一定条件的实体实例集合。</w:t>
            </w:r>
          </w:p>
        </w:tc>
      </w:tr>
      <w:tr w:rsidR="00881678" w:rsidTr="008F0DCF">
        <w:tc>
          <w:tcPr>
            <w:tcW w:w="696"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方法</w:t>
            </w:r>
          </w:p>
        </w:tc>
        <w:tc>
          <w:tcPr>
            <w:tcW w:w="9096" w:type="dxa"/>
          </w:tcPr>
          <w:p w:rsidR="00881678" w:rsidRPr="009F53DA" w:rsidRDefault="00881678" w:rsidP="008F0DC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w:t>
            </w:r>
            <w:r w:rsidR="00F155FB">
              <w:rPr>
                <w:rFonts w:ascii="宋体" w:eastAsia="宋体" w:hAnsi="宋体"/>
                <w:sz w:val="24"/>
                <w:szCs w:val="24"/>
              </w:rPr>
              <w:t>ATCH</w:t>
            </w:r>
            <w:r>
              <w:rPr>
                <w:rFonts w:ascii="宋体" w:eastAsia="宋体" w:hAnsi="宋体"/>
                <w:sz w:val="24"/>
                <w:szCs w:val="24"/>
              </w:rPr>
              <w:t xml:space="preserv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entities</w:t>
            </w:r>
          </w:p>
        </w:tc>
      </w:tr>
      <w:tr w:rsidR="00881678" w:rsidTr="008F0DCF">
        <w:tc>
          <w:tcPr>
            <w:tcW w:w="696"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参数</w:t>
            </w:r>
          </w:p>
        </w:tc>
        <w:tc>
          <w:tcPr>
            <w:tcW w:w="9096" w:type="dxa"/>
          </w:tcPr>
          <w:p w:rsidR="00881678" w:rsidRPr="002C730A" w:rsidRDefault="00881678" w:rsidP="008F0DCF">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881678" w:rsidTr="008F0DCF">
        <w:tc>
          <w:tcPr>
            <w:tcW w:w="696"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Body</w:t>
            </w:r>
          </w:p>
        </w:tc>
        <w:tc>
          <w:tcPr>
            <w:tcW w:w="9096" w:type="dxa"/>
          </w:tcPr>
          <w:p w:rsidR="00881678" w:rsidRDefault="00881678"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32C6C" w:rsidRDefault="00881678"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732C6C">
              <w:rPr>
                <w:rFonts w:ascii="Calibri Light" w:eastAsia="宋体" w:hAnsi="Calibri Light" w:cs="Calibri Light"/>
                <w:sz w:val="24"/>
                <w:szCs w:val="24"/>
              </w:rPr>
              <w:t>“filter”: {</w:t>
            </w:r>
          </w:p>
          <w:p w:rsidR="00881678" w:rsidRDefault="00881678" w:rsidP="00732C6C">
            <w:pPr>
              <w:ind w:firstLineChars="300" w:firstLine="720"/>
              <w:jc w:val="left"/>
              <w:rPr>
                <w:rFonts w:ascii="Calibri Light" w:eastAsia="宋体" w:hAnsi="Calibri Light" w:cs="Calibri Light"/>
                <w:sz w:val="24"/>
                <w:szCs w:val="24"/>
              </w:rPr>
            </w:pPr>
            <w:r>
              <w:rPr>
                <w:rFonts w:ascii="Calibri Light" w:eastAsia="宋体" w:hAnsi="Calibri Light" w:cs="Calibri Light"/>
                <w:sz w:val="24"/>
                <w:szCs w:val="24"/>
              </w:rPr>
              <w:t>“classFilter”: [“class name”],</w:t>
            </w:r>
          </w:p>
          <w:p w:rsidR="00881678" w:rsidRDefault="00881678" w:rsidP="008F0DCF">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sidR="00732C6C">
              <w:rPr>
                <w:rFonts w:ascii="Calibri Light" w:eastAsia="宋体" w:hAnsi="Calibri Light" w:cs="Calibri Light"/>
                <w:sz w:val="24"/>
                <w:szCs w:val="24"/>
              </w:rPr>
              <w:t xml:space="preserve">   </w:t>
            </w:r>
            <w:r>
              <w:rPr>
                <w:rFonts w:ascii="Calibri Light" w:eastAsia="宋体" w:hAnsi="Calibri Light" w:cs="Calibri Light"/>
                <w:sz w:val="24"/>
                <w:szCs w:val="24"/>
              </w:rPr>
              <w:t>“attributeFilter”: {</w:t>
            </w:r>
          </w:p>
          <w:p w:rsidR="00881678" w:rsidRDefault="00881678"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732C6C">
              <w:rPr>
                <w:rFonts w:ascii="Calibri Light" w:eastAsia="宋体" w:hAnsi="Calibri Light" w:cs="Calibri Light"/>
                <w:sz w:val="24"/>
                <w:szCs w:val="24"/>
              </w:rPr>
              <w:t xml:space="preserve">   </w:t>
            </w:r>
            <w:r>
              <w:rPr>
                <w:rFonts w:ascii="Calibri Light" w:eastAsia="宋体" w:hAnsi="Calibri Light" w:cs="Calibri Light"/>
                <w:sz w:val="24"/>
                <w:szCs w:val="24"/>
              </w:rPr>
              <w:t>“attr1”: {“op”: “&lt;&gt;”, “value”: “100”},</w:t>
            </w:r>
          </w:p>
          <w:p w:rsidR="00881678" w:rsidRDefault="00881678"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732C6C">
              <w:rPr>
                <w:rFonts w:ascii="Calibri Light" w:eastAsia="宋体" w:hAnsi="Calibri Light" w:cs="Calibri Light"/>
                <w:sz w:val="24"/>
                <w:szCs w:val="24"/>
              </w:rPr>
              <w:t xml:space="preserve">   </w:t>
            </w:r>
            <w:r>
              <w:rPr>
                <w:rFonts w:ascii="Calibri Light" w:eastAsia="宋体" w:hAnsi="Calibri Light" w:cs="Calibri Light"/>
                <w:sz w:val="24"/>
                <w:szCs w:val="24"/>
              </w:rPr>
              <w:t>“attr2”: {“op”: “like”, “value”: “something”}</w:t>
            </w:r>
          </w:p>
          <w:p w:rsidR="00881678" w:rsidRDefault="00881678" w:rsidP="00732C6C">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r w:rsidR="00704027">
              <w:rPr>
                <w:rFonts w:ascii="Calibri Light" w:eastAsia="宋体" w:hAnsi="Calibri Light" w:cs="Calibri Light"/>
                <w:sz w:val="24"/>
                <w:szCs w:val="24"/>
              </w:rPr>
              <w:t>,</w:t>
            </w:r>
          </w:p>
          <w:p w:rsidR="00704027" w:rsidRPr="00B30395" w:rsidRDefault="00704027"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lastRenderedPageBreak/>
              <w:t>“</w:t>
            </w:r>
            <w:r w:rsidRPr="00375170">
              <w:rPr>
                <w:rFonts w:ascii="Calibri Light" w:eastAsia="宋体" w:hAnsi="Calibri Light" w:cs="Calibri Light"/>
                <w:sz w:val="24"/>
                <w:szCs w:val="24"/>
              </w:rPr>
              <w:t>attribute</w:t>
            </w:r>
            <w:r>
              <w:rPr>
                <w:rFonts w:ascii="Calibri Light" w:eastAsia="宋体" w:hAnsi="Calibri Light" w:cs="Calibri Light"/>
                <w:sz w:val="24"/>
                <w:szCs w:val="24"/>
              </w:rPr>
              <w:t>”</w:t>
            </w:r>
            <w:r w:rsidRPr="00375170">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375170">
              <w:rPr>
                <w:rFonts w:ascii="Calibri Light" w:eastAsia="宋体" w:hAnsi="Calibri Light" w:cs="Calibri Light"/>
                <w:sz w:val="24"/>
                <w:szCs w:val="24"/>
              </w:rPr>
              <w:t>new</w:t>
            </w:r>
            <w:r>
              <w:rPr>
                <w:rFonts w:ascii="Calibri Light" w:eastAsia="宋体" w:hAnsi="Calibri Light" w:cs="Calibri Light"/>
                <w:sz w:val="24"/>
                <w:szCs w:val="24"/>
              </w:rPr>
              <w:t xml:space="preserve"> v</w:t>
            </w:r>
            <w:r w:rsidRPr="00375170">
              <w:rPr>
                <w:rFonts w:ascii="Calibri Light" w:eastAsia="宋体" w:hAnsi="Calibri Light" w:cs="Calibri Light"/>
                <w:sz w:val="24"/>
                <w:szCs w:val="24"/>
              </w:rPr>
              <w:t>alue”</w:t>
            </w:r>
          </w:p>
          <w:p w:rsidR="00881678" w:rsidRPr="00C325F4" w:rsidRDefault="00881678"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881678" w:rsidTr="008F0DCF">
        <w:tc>
          <w:tcPr>
            <w:tcW w:w="696"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lastRenderedPageBreak/>
              <w:t>返回</w:t>
            </w:r>
          </w:p>
        </w:tc>
        <w:tc>
          <w:tcPr>
            <w:tcW w:w="9096" w:type="dxa"/>
          </w:tcPr>
          <w:p w:rsidR="00704027" w:rsidRPr="00C325F4" w:rsidRDefault="00704027" w:rsidP="0070402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704027" w:rsidRPr="00C325F4" w:rsidRDefault="00704027" w:rsidP="0070402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704027" w:rsidRPr="00C325F4" w:rsidRDefault="00704027" w:rsidP="0070402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704027" w:rsidRDefault="00704027" w:rsidP="0070402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704027" w:rsidRDefault="00704027" w:rsidP="00704027">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entit</w:t>
            </w:r>
            <w:r>
              <w:rPr>
                <w:rFonts w:ascii="Calibri Light" w:eastAsia="宋体" w:hAnsi="Calibri Light" w:cs="Calibri Light"/>
                <w:sz w:val="24"/>
                <w:szCs w:val="24"/>
              </w:rPr>
              <w:t>ies”: [</w:t>
            </w:r>
          </w:p>
          <w:p w:rsidR="00704027" w:rsidRDefault="00704027" w:rsidP="00704027">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04027" w:rsidRDefault="00704027" w:rsidP="00704027">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“entity id”,</w:t>
            </w:r>
          </w:p>
          <w:p w:rsidR="00704027" w:rsidRPr="00E022D4" w:rsidRDefault="00704027" w:rsidP="00704027">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“new value”</w:t>
            </w:r>
          </w:p>
          <w:p w:rsidR="00704027" w:rsidRDefault="00704027" w:rsidP="00704027">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04027" w:rsidRPr="007B1CB5" w:rsidRDefault="00704027" w:rsidP="00704027">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w:t>
            </w:r>
          </w:p>
          <w:p w:rsidR="00704027" w:rsidRPr="00C325F4" w:rsidRDefault="00704027" w:rsidP="0070402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entities updated</w:t>
            </w:r>
            <w:r w:rsidRPr="00C325F4">
              <w:rPr>
                <w:rFonts w:ascii="Calibri Light" w:eastAsia="宋体" w:hAnsi="Calibri Light" w:cs="Calibri Light"/>
                <w:sz w:val="24"/>
                <w:szCs w:val="24"/>
              </w:rPr>
              <w:t>”</w:t>
            </w:r>
          </w:p>
          <w:p w:rsidR="00704027" w:rsidRPr="00C325F4" w:rsidRDefault="00704027" w:rsidP="0070402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881678" w:rsidRPr="00C325F4" w:rsidRDefault="00704027" w:rsidP="0070402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881678" w:rsidRPr="00B30395" w:rsidRDefault="00881678" w:rsidP="00881678">
      <w:pPr>
        <w:spacing w:line="360" w:lineRule="auto"/>
        <w:jc w:val="left"/>
        <w:rPr>
          <w:rFonts w:ascii="宋体" w:eastAsia="宋体" w:hAnsi="宋体"/>
          <w:sz w:val="24"/>
          <w:szCs w:val="24"/>
        </w:rPr>
      </w:pPr>
    </w:p>
    <w:p w:rsidR="00881678" w:rsidRDefault="00881678" w:rsidP="00881678">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881678" w:rsidTr="008F0DCF">
        <w:tc>
          <w:tcPr>
            <w:tcW w:w="993" w:type="dxa"/>
          </w:tcPr>
          <w:p w:rsidR="00881678" w:rsidRPr="009F53DA" w:rsidRDefault="00881678"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881678" w:rsidRPr="009F53DA" w:rsidRDefault="00881678" w:rsidP="008F0DCF">
            <w:pPr>
              <w:jc w:val="left"/>
              <w:rPr>
                <w:rFonts w:ascii="宋体" w:eastAsia="宋体" w:hAnsi="宋体"/>
                <w:sz w:val="24"/>
                <w:szCs w:val="24"/>
              </w:rPr>
            </w:pPr>
            <w:r>
              <w:rPr>
                <w:rFonts w:ascii="宋体" w:eastAsia="宋体" w:hAnsi="宋体" w:hint="eastAsia"/>
                <w:sz w:val="24"/>
                <w:szCs w:val="24"/>
              </w:rPr>
              <w:t>在图中</w:t>
            </w:r>
            <w:r w:rsidR="00732C6C">
              <w:rPr>
                <w:rFonts w:ascii="宋体" w:eastAsia="宋体" w:hAnsi="宋体" w:hint="eastAsia"/>
                <w:sz w:val="24"/>
                <w:szCs w:val="24"/>
              </w:rPr>
              <w:t>更新</w:t>
            </w:r>
            <w:r>
              <w:rPr>
                <w:rFonts w:ascii="宋体" w:eastAsia="宋体" w:hAnsi="宋体" w:hint="eastAsia"/>
                <w:sz w:val="24"/>
                <w:szCs w:val="24"/>
              </w:rPr>
              <w:t>满足一定条件的实体实例集合。</w:t>
            </w:r>
          </w:p>
        </w:tc>
      </w:tr>
      <w:tr w:rsidR="00881678" w:rsidTr="008F0DCF">
        <w:tc>
          <w:tcPr>
            <w:tcW w:w="993"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881678" w:rsidRDefault="00881678" w:rsidP="008F0DCF">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sidR="00732C6C">
              <w:rPr>
                <w:rFonts w:ascii="宋体" w:eastAsia="宋体" w:hAnsi="宋体"/>
                <w:sz w:val="24"/>
                <w:szCs w:val="24"/>
              </w:rPr>
              <w:t>update</w:t>
            </w:r>
            <w:r>
              <w:rPr>
                <w:rFonts w:ascii="宋体" w:eastAsia="宋体" w:hAnsi="宋体"/>
                <w:sz w:val="24"/>
                <w:szCs w:val="24"/>
              </w:rPr>
              <w:t>Entities</w:t>
            </w:r>
            <w:proofErr w:type="gramEnd"/>
            <w:r w:rsidRPr="00105C8B">
              <w:rPr>
                <w:rFonts w:ascii="宋体" w:eastAsia="宋体" w:hAnsi="宋体"/>
                <w:sz w:val="24"/>
                <w:szCs w:val="24"/>
              </w:rPr>
              <w:t>(</w:t>
            </w:r>
          </w:p>
          <w:p w:rsidR="00881678" w:rsidRDefault="00881678" w:rsidP="008F0DCF">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KCEntityFilter filter</w:t>
            </w:r>
            <w:r w:rsidR="00732C6C">
              <w:rPr>
                <w:rFonts w:ascii="宋体" w:eastAsia="宋体" w:hAnsi="宋体"/>
                <w:sz w:val="24"/>
                <w:szCs w:val="24"/>
              </w:rPr>
              <w:t>,</w:t>
            </w:r>
          </w:p>
          <w:p w:rsidR="00732C6C" w:rsidRDefault="00732C6C" w:rsidP="008F0DCF">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attrToUpdate</w:t>
            </w:r>
          </w:p>
          <w:p w:rsidR="00881678" w:rsidRPr="009F53DA" w:rsidRDefault="00881678" w:rsidP="008F0DCF">
            <w:pPr>
              <w:jc w:val="left"/>
              <w:rPr>
                <w:rFonts w:ascii="宋体" w:eastAsia="宋体" w:hAnsi="宋体"/>
                <w:sz w:val="24"/>
                <w:szCs w:val="24"/>
              </w:rPr>
            </w:pPr>
            <w:r w:rsidRPr="00105C8B">
              <w:rPr>
                <w:rFonts w:ascii="宋体" w:eastAsia="宋体" w:hAnsi="宋体"/>
                <w:sz w:val="24"/>
                <w:szCs w:val="24"/>
              </w:rPr>
              <w:t>)</w:t>
            </w:r>
          </w:p>
        </w:tc>
      </w:tr>
      <w:tr w:rsidR="00881678" w:rsidTr="008F0DCF">
        <w:tc>
          <w:tcPr>
            <w:tcW w:w="993"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881678" w:rsidRDefault="00881678" w:rsidP="008F0DCF">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筛选实体集合的条件配置</w:t>
            </w:r>
          </w:p>
          <w:p w:rsidR="00732C6C" w:rsidRDefault="00732C6C" w:rsidP="008F0DCF">
            <w:pPr>
              <w:jc w:val="left"/>
              <w:rPr>
                <w:rFonts w:ascii="宋体" w:eastAsia="宋体" w:hAnsi="宋体"/>
                <w:sz w:val="24"/>
                <w:szCs w:val="24"/>
              </w:rPr>
            </w:pPr>
            <w:r>
              <w:rPr>
                <w:rFonts w:ascii="宋体" w:eastAsia="宋体" w:hAnsi="宋体"/>
                <w:sz w:val="24"/>
                <w:szCs w:val="24"/>
              </w:rPr>
              <w:t xml:space="preserve">attrToUpdate - </w:t>
            </w:r>
            <w:r>
              <w:rPr>
                <w:rFonts w:ascii="宋体" w:eastAsia="宋体" w:hAnsi="宋体" w:hint="eastAsia"/>
                <w:sz w:val="24"/>
                <w:szCs w:val="24"/>
              </w:rPr>
              <w:t>待更新属性和值</w:t>
            </w:r>
          </w:p>
        </w:tc>
      </w:tr>
      <w:tr w:rsidR="00881678" w:rsidTr="008F0DCF">
        <w:tc>
          <w:tcPr>
            <w:tcW w:w="993"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实体实例对象</w:t>
            </w:r>
            <w:r w:rsidR="00732C6C">
              <w:rPr>
                <w:rFonts w:ascii="宋体" w:eastAsia="宋体" w:hAnsi="宋体" w:hint="eastAsia"/>
                <w:sz w:val="24"/>
                <w:szCs w:val="24"/>
              </w:rPr>
              <w:t>集合</w:t>
            </w:r>
          </w:p>
          <w:p w:rsidR="00881678" w:rsidRPr="009F53DA" w:rsidRDefault="00881678" w:rsidP="008F0DCF">
            <w:pPr>
              <w:jc w:val="left"/>
              <w:rPr>
                <w:rFonts w:ascii="宋体" w:eastAsia="宋体" w:hAnsi="宋体"/>
                <w:sz w:val="24"/>
                <w:szCs w:val="24"/>
              </w:rPr>
            </w:pPr>
            <w:r>
              <w:rPr>
                <w:rFonts w:ascii="宋体" w:eastAsia="宋体" w:hAnsi="宋体"/>
                <w:sz w:val="24"/>
                <w:szCs w:val="24"/>
              </w:rPr>
              <w:t>Collection&lt;CKCEntity&gt;</w:t>
            </w:r>
          </w:p>
        </w:tc>
      </w:tr>
      <w:tr w:rsidR="00881678" w:rsidTr="008F0DCF">
        <w:tc>
          <w:tcPr>
            <w:tcW w:w="993" w:type="dxa"/>
          </w:tcPr>
          <w:p w:rsidR="00881678" w:rsidRDefault="00881678" w:rsidP="008F0DCF">
            <w:pPr>
              <w:jc w:val="left"/>
              <w:rPr>
                <w:rFonts w:ascii="宋体" w:eastAsia="宋体" w:hAnsi="宋体"/>
                <w:sz w:val="24"/>
                <w:szCs w:val="24"/>
              </w:rPr>
            </w:pPr>
            <w:r>
              <w:rPr>
                <w:rFonts w:ascii="宋体" w:eastAsia="宋体" w:hAnsi="宋体" w:hint="eastAsia"/>
                <w:sz w:val="24"/>
                <w:szCs w:val="24"/>
              </w:rPr>
              <w:t>异常</w:t>
            </w:r>
          </w:p>
        </w:tc>
        <w:tc>
          <w:tcPr>
            <w:tcW w:w="8505" w:type="dxa"/>
          </w:tcPr>
          <w:p w:rsidR="00881678" w:rsidRPr="009F53DA" w:rsidRDefault="00881678" w:rsidP="008F0DCF">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881678" w:rsidRPr="00881678" w:rsidRDefault="00881678" w:rsidP="00881678"/>
    <w:p w:rsidR="00B30395" w:rsidRDefault="00B30395" w:rsidP="00231688">
      <w:pPr>
        <w:pStyle w:val="4"/>
        <w:numPr>
          <w:ilvl w:val="0"/>
          <w:numId w:val="15"/>
        </w:numPr>
      </w:pPr>
      <w:bookmarkStart w:id="105" w:name="_Toc37157537"/>
      <w:r>
        <w:rPr>
          <w:rFonts w:hint="eastAsia"/>
        </w:rPr>
        <w:t>更新事件实例集合（Q</w:t>
      </w:r>
      <w:r>
        <w:t>L</w:t>
      </w:r>
      <w:r>
        <w:rPr>
          <w:rFonts w:hint="eastAsia"/>
        </w:rPr>
        <w:t>）</w:t>
      </w:r>
      <w:bookmarkEnd w:id="105"/>
    </w:p>
    <w:p w:rsidR="00732C6C" w:rsidRDefault="00732C6C" w:rsidP="00732C6C">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732C6C" w:rsidTr="008F0DCF">
        <w:tc>
          <w:tcPr>
            <w:tcW w:w="696" w:type="dxa"/>
          </w:tcPr>
          <w:p w:rsidR="00732C6C" w:rsidRPr="009F53DA" w:rsidRDefault="00732C6C" w:rsidP="008F0DCF">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在图中更新满足一定条件的事件实例集合。</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方法</w:t>
            </w:r>
          </w:p>
        </w:tc>
        <w:tc>
          <w:tcPr>
            <w:tcW w:w="9096" w:type="dxa"/>
          </w:tcPr>
          <w:p w:rsidR="00732C6C" w:rsidRPr="009F53DA" w:rsidRDefault="00732C6C" w:rsidP="008F0DC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w:t>
            </w:r>
            <w:r w:rsidR="00F155FB">
              <w:rPr>
                <w:rFonts w:ascii="宋体" w:eastAsia="宋体" w:hAnsi="宋体"/>
                <w:sz w:val="24"/>
                <w:szCs w:val="24"/>
              </w:rPr>
              <w:t>ATCH</w:t>
            </w:r>
            <w:r>
              <w:rPr>
                <w:rFonts w:ascii="宋体" w:eastAsia="宋体" w:hAnsi="宋体"/>
                <w:sz w:val="24"/>
                <w:szCs w:val="24"/>
              </w:rPr>
              <w:t xml:space="preserv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events</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参数</w:t>
            </w:r>
          </w:p>
        </w:tc>
        <w:tc>
          <w:tcPr>
            <w:tcW w:w="9096" w:type="dxa"/>
          </w:tcPr>
          <w:p w:rsidR="00732C6C" w:rsidRPr="002C730A" w:rsidRDefault="00732C6C" w:rsidP="008F0DCF">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Body</w:t>
            </w:r>
          </w:p>
        </w:tc>
        <w:tc>
          <w:tcPr>
            <w:tcW w:w="9096" w:type="dxa"/>
          </w:tcPr>
          <w:p w:rsidR="00732C6C" w:rsidRDefault="00732C6C"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32C6C" w:rsidRDefault="00732C6C"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“filter”: {</w:t>
            </w:r>
          </w:p>
          <w:p w:rsidR="00732C6C" w:rsidRDefault="00732C6C" w:rsidP="008F0DCF">
            <w:pPr>
              <w:ind w:firstLineChars="300" w:firstLine="720"/>
              <w:jc w:val="left"/>
              <w:rPr>
                <w:rFonts w:ascii="Calibri Light" w:eastAsia="宋体" w:hAnsi="Calibri Light" w:cs="Calibri Light"/>
                <w:sz w:val="24"/>
                <w:szCs w:val="24"/>
              </w:rPr>
            </w:pPr>
            <w:r>
              <w:rPr>
                <w:rFonts w:ascii="Calibri Light" w:eastAsia="宋体" w:hAnsi="Calibri Light" w:cs="Calibri Light"/>
                <w:sz w:val="24"/>
                <w:szCs w:val="24"/>
              </w:rPr>
              <w:t>“classFilter”: [“class name”],</w:t>
            </w:r>
          </w:p>
          <w:p w:rsidR="00732C6C" w:rsidRDefault="00732C6C" w:rsidP="008F0DCF">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w:t>
            </w:r>
          </w:p>
          <w:p w:rsidR="00732C6C" w:rsidRDefault="00732C6C"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“attr1”: {“op”: “&lt;&gt;”, “value”: “100”},</w:t>
            </w:r>
          </w:p>
          <w:p w:rsidR="00732C6C" w:rsidRDefault="00732C6C"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“attr2”: {“op”: “like”, “value”: “something”}</w:t>
            </w:r>
          </w:p>
          <w:p w:rsidR="00732C6C" w:rsidRDefault="00732C6C"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lastRenderedPageBreak/>
              <w:t>},</w:t>
            </w:r>
          </w:p>
          <w:p w:rsidR="00732C6C" w:rsidRPr="00B30395" w:rsidRDefault="00732C6C"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r w:rsidRPr="00375170">
              <w:rPr>
                <w:rFonts w:ascii="Calibri Light" w:eastAsia="宋体" w:hAnsi="Calibri Light" w:cs="Calibri Light"/>
                <w:sz w:val="24"/>
                <w:szCs w:val="24"/>
              </w:rPr>
              <w:t>attribute</w:t>
            </w:r>
            <w:r>
              <w:rPr>
                <w:rFonts w:ascii="Calibri Light" w:eastAsia="宋体" w:hAnsi="Calibri Light" w:cs="Calibri Light"/>
                <w:sz w:val="24"/>
                <w:szCs w:val="24"/>
              </w:rPr>
              <w:t>”</w:t>
            </w:r>
            <w:r w:rsidRPr="00375170">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375170">
              <w:rPr>
                <w:rFonts w:ascii="Calibri Light" w:eastAsia="宋体" w:hAnsi="Calibri Light" w:cs="Calibri Light"/>
                <w:sz w:val="24"/>
                <w:szCs w:val="24"/>
              </w:rPr>
              <w:t>new</w:t>
            </w:r>
            <w:r>
              <w:rPr>
                <w:rFonts w:ascii="Calibri Light" w:eastAsia="宋体" w:hAnsi="Calibri Light" w:cs="Calibri Light"/>
                <w:sz w:val="24"/>
                <w:szCs w:val="24"/>
              </w:rPr>
              <w:t xml:space="preserve"> v</w:t>
            </w:r>
            <w:r w:rsidRPr="00375170">
              <w:rPr>
                <w:rFonts w:ascii="Calibri Light" w:eastAsia="宋体" w:hAnsi="Calibri Light" w:cs="Calibri Light"/>
                <w:sz w:val="24"/>
                <w:szCs w:val="24"/>
              </w:rPr>
              <w:t>alue”</w:t>
            </w:r>
          </w:p>
          <w:p w:rsidR="00732C6C" w:rsidRPr="00C325F4" w:rsidRDefault="00732C6C"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lastRenderedPageBreak/>
              <w:t>返回</w:t>
            </w:r>
          </w:p>
        </w:tc>
        <w:tc>
          <w:tcPr>
            <w:tcW w:w="9096" w:type="dxa"/>
          </w:tcPr>
          <w:p w:rsidR="00732C6C" w:rsidRPr="00C325F4" w:rsidRDefault="00732C6C" w:rsidP="00732C6C">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732C6C" w:rsidRPr="00C325F4" w:rsidRDefault="00732C6C" w:rsidP="00732C6C">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732C6C" w:rsidRPr="00C325F4" w:rsidRDefault="00732C6C" w:rsidP="00732C6C">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732C6C" w:rsidRDefault="00732C6C" w:rsidP="00732C6C">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732C6C" w:rsidRDefault="00732C6C" w:rsidP="00732C6C">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events</w:t>
            </w:r>
            <w:r>
              <w:rPr>
                <w:rFonts w:ascii="Calibri Light" w:eastAsia="宋体" w:hAnsi="Calibri Light" w:cs="Calibri Light"/>
                <w:sz w:val="24"/>
                <w:szCs w:val="24"/>
              </w:rPr>
              <w:t>”: [</w:t>
            </w:r>
          </w:p>
          <w:p w:rsidR="00732C6C" w:rsidRDefault="00732C6C" w:rsidP="00732C6C">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32C6C" w:rsidRDefault="00732C6C" w:rsidP="00732C6C">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id”,</w:t>
            </w:r>
          </w:p>
          <w:p w:rsidR="00732C6C" w:rsidRPr="00E022D4" w:rsidRDefault="00732C6C" w:rsidP="00732C6C">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“new value”</w:t>
            </w:r>
          </w:p>
          <w:p w:rsidR="00732C6C" w:rsidRDefault="00732C6C" w:rsidP="00732C6C">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32C6C" w:rsidRPr="007B1CB5" w:rsidRDefault="00732C6C" w:rsidP="00732C6C">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732C6C" w:rsidRPr="00C325F4" w:rsidRDefault="00732C6C" w:rsidP="00732C6C">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event</w:t>
            </w:r>
            <w:r>
              <w:rPr>
                <w:rFonts w:ascii="Calibri Light" w:eastAsia="宋体" w:hAnsi="Calibri Light" w:cs="Calibri Light"/>
                <w:sz w:val="24"/>
                <w:szCs w:val="24"/>
              </w:rPr>
              <w:t>s updated</w:t>
            </w:r>
            <w:r w:rsidRPr="00C325F4">
              <w:rPr>
                <w:rFonts w:ascii="Calibri Light" w:eastAsia="宋体" w:hAnsi="Calibri Light" w:cs="Calibri Light"/>
                <w:sz w:val="24"/>
                <w:szCs w:val="24"/>
              </w:rPr>
              <w:t>”</w:t>
            </w:r>
          </w:p>
          <w:p w:rsidR="00732C6C" w:rsidRPr="00C325F4" w:rsidRDefault="00732C6C" w:rsidP="00732C6C">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732C6C" w:rsidRPr="00C325F4" w:rsidRDefault="00732C6C" w:rsidP="00732C6C">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732C6C" w:rsidRPr="00B30395" w:rsidRDefault="00732C6C" w:rsidP="00732C6C">
      <w:pPr>
        <w:spacing w:line="360" w:lineRule="auto"/>
        <w:jc w:val="left"/>
        <w:rPr>
          <w:rFonts w:ascii="宋体" w:eastAsia="宋体" w:hAnsi="宋体"/>
          <w:sz w:val="24"/>
          <w:szCs w:val="24"/>
        </w:rPr>
      </w:pPr>
    </w:p>
    <w:p w:rsidR="00732C6C" w:rsidRDefault="00732C6C" w:rsidP="00732C6C">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732C6C" w:rsidTr="008F0DCF">
        <w:tc>
          <w:tcPr>
            <w:tcW w:w="993" w:type="dxa"/>
          </w:tcPr>
          <w:p w:rsidR="00732C6C" w:rsidRPr="009F53DA" w:rsidRDefault="00732C6C"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732C6C" w:rsidRPr="009F53DA" w:rsidRDefault="00732C6C" w:rsidP="008F0DCF">
            <w:pPr>
              <w:jc w:val="left"/>
              <w:rPr>
                <w:rFonts w:ascii="宋体" w:eastAsia="宋体" w:hAnsi="宋体"/>
                <w:sz w:val="24"/>
                <w:szCs w:val="24"/>
              </w:rPr>
            </w:pPr>
            <w:r>
              <w:rPr>
                <w:rFonts w:ascii="宋体" w:eastAsia="宋体" w:hAnsi="宋体" w:hint="eastAsia"/>
                <w:sz w:val="24"/>
                <w:szCs w:val="24"/>
              </w:rPr>
              <w:t>在图中更新满足一定条件的事件实例集合。</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732C6C" w:rsidRDefault="00732C6C" w:rsidP="008F0DCF">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updateE</w:t>
            </w:r>
            <w:r>
              <w:rPr>
                <w:rFonts w:ascii="宋体" w:eastAsia="宋体" w:hAnsi="宋体" w:hint="eastAsia"/>
                <w:sz w:val="24"/>
                <w:szCs w:val="24"/>
              </w:rPr>
              <w:t>vent</w:t>
            </w:r>
            <w:r>
              <w:rPr>
                <w:rFonts w:ascii="宋体" w:eastAsia="宋体" w:hAnsi="宋体"/>
                <w:sz w:val="24"/>
                <w:szCs w:val="24"/>
              </w:rPr>
              <w:t>s</w:t>
            </w:r>
            <w:proofErr w:type="gramEnd"/>
            <w:r w:rsidRPr="00105C8B">
              <w:rPr>
                <w:rFonts w:ascii="宋体" w:eastAsia="宋体" w:hAnsi="宋体"/>
                <w:sz w:val="24"/>
                <w:szCs w:val="24"/>
              </w:rPr>
              <w:t>(</w:t>
            </w:r>
          </w:p>
          <w:p w:rsidR="00732C6C" w:rsidRDefault="00732C6C" w:rsidP="008F0DCF">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KCE</w:t>
            </w:r>
            <w:r>
              <w:rPr>
                <w:rFonts w:ascii="宋体" w:eastAsia="宋体" w:hAnsi="宋体" w:hint="eastAsia"/>
                <w:sz w:val="24"/>
                <w:szCs w:val="24"/>
              </w:rPr>
              <w:t>vent</w:t>
            </w:r>
            <w:r>
              <w:rPr>
                <w:rFonts w:ascii="宋体" w:eastAsia="宋体" w:hAnsi="宋体"/>
                <w:sz w:val="24"/>
                <w:szCs w:val="24"/>
              </w:rPr>
              <w:t>Filter filter,</w:t>
            </w:r>
          </w:p>
          <w:p w:rsidR="00732C6C" w:rsidRDefault="00732C6C" w:rsidP="008F0DCF">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attrToUpdate</w:t>
            </w:r>
          </w:p>
          <w:p w:rsidR="00732C6C" w:rsidRPr="009F53DA" w:rsidRDefault="00732C6C" w:rsidP="008F0DCF">
            <w:pPr>
              <w:jc w:val="left"/>
              <w:rPr>
                <w:rFonts w:ascii="宋体" w:eastAsia="宋体" w:hAnsi="宋体"/>
                <w:sz w:val="24"/>
                <w:szCs w:val="24"/>
              </w:rPr>
            </w:pPr>
            <w:r w:rsidRPr="00105C8B">
              <w:rPr>
                <w:rFonts w:ascii="宋体" w:eastAsia="宋体" w:hAnsi="宋体"/>
                <w:sz w:val="24"/>
                <w:szCs w:val="24"/>
              </w:rPr>
              <w:t>)</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732C6C" w:rsidRDefault="00732C6C" w:rsidP="008F0DCF">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筛选事件集合的条件配置</w:t>
            </w:r>
          </w:p>
          <w:p w:rsidR="00732C6C" w:rsidRDefault="00732C6C" w:rsidP="008F0DCF">
            <w:pPr>
              <w:jc w:val="left"/>
              <w:rPr>
                <w:rFonts w:ascii="宋体" w:eastAsia="宋体" w:hAnsi="宋体"/>
                <w:sz w:val="24"/>
                <w:szCs w:val="24"/>
              </w:rPr>
            </w:pPr>
            <w:r>
              <w:rPr>
                <w:rFonts w:ascii="宋体" w:eastAsia="宋体" w:hAnsi="宋体"/>
                <w:sz w:val="24"/>
                <w:szCs w:val="24"/>
              </w:rPr>
              <w:t xml:space="preserve">attrToUpdate - </w:t>
            </w:r>
            <w:r>
              <w:rPr>
                <w:rFonts w:ascii="宋体" w:eastAsia="宋体" w:hAnsi="宋体" w:hint="eastAsia"/>
                <w:sz w:val="24"/>
                <w:szCs w:val="24"/>
              </w:rPr>
              <w:t>待更新属性和值</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事件实例对象集合</w:t>
            </w:r>
          </w:p>
          <w:p w:rsidR="00732C6C" w:rsidRPr="009F53DA" w:rsidRDefault="00732C6C" w:rsidP="008F0DCF">
            <w:pPr>
              <w:jc w:val="left"/>
              <w:rPr>
                <w:rFonts w:ascii="宋体" w:eastAsia="宋体" w:hAnsi="宋体"/>
                <w:sz w:val="24"/>
                <w:szCs w:val="24"/>
              </w:rPr>
            </w:pPr>
            <w:r>
              <w:rPr>
                <w:rFonts w:ascii="宋体" w:eastAsia="宋体" w:hAnsi="宋体"/>
                <w:sz w:val="24"/>
                <w:szCs w:val="24"/>
              </w:rPr>
              <w:t>Collection&lt;CKCE</w:t>
            </w:r>
            <w:r>
              <w:rPr>
                <w:rFonts w:ascii="宋体" w:eastAsia="宋体" w:hAnsi="宋体" w:hint="eastAsia"/>
                <w:sz w:val="24"/>
                <w:szCs w:val="24"/>
              </w:rPr>
              <w:t>vent</w:t>
            </w:r>
            <w:r>
              <w:rPr>
                <w:rFonts w:ascii="宋体" w:eastAsia="宋体" w:hAnsi="宋体"/>
                <w:sz w:val="24"/>
                <w:szCs w:val="24"/>
              </w:rPr>
              <w:t>&gt;</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异常</w:t>
            </w:r>
          </w:p>
        </w:tc>
        <w:tc>
          <w:tcPr>
            <w:tcW w:w="8505" w:type="dxa"/>
          </w:tcPr>
          <w:p w:rsidR="00732C6C" w:rsidRPr="009F53DA" w:rsidRDefault="00732C6C" w:rsidP="008F0DCF">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732C6C" w:rsidRPr="00732C6C" w:rsidRDefault="00732C6C" w:rsidP="00732C6C"/>
    <w:p w:rsidR="00B30395" w:rsidRDefault="00B30395" w:rsidP="00231688">
      <w:pPr>
        <w:pStyle w:val="4"/>
        <w:numPr>
          <w:ilvl w:val="0"/>
          <w:numId w:val="15"/>
        </w:numPr>
      </w:pPr>
      <w:bookmarkStart w:id="106" w:name="_Toc37157538"/>
      <w:r>
        <w:rPr>
          <w:rFonts w:hint="eastAsia"/>
        </w:rPr>
        <w:t>更新关系实例集合（Q</w:t>
      </w:r>
      <w:r>
        <w:t>L</w:t>
      </w:r>
      <w:r>
        <w:rPr>
          <w:rFonts w:hint="eastAsia"/>
        </w:rPr>
        <w:t>）</w:t>
      </w:r>
      <w:bookmarkEnd w:id="106"/>
    </w:p>
    <w:p w:rsidR="00732C6C" w:rsidRDefault="00732C6C" w:rsidP="00732C6C">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732C6C" w:rsidTr="008F0DCF">
        <w:tc>
          <w:tcPr>
            <w:tcW w:w="696" w:type="dxa"/>
          </w:tcPr>
          <w:p w:rsidR="00732C6C" w:rsidRPr="009F53DA" w:rsidRDefault="00732C6C" w:rsidP="008F0DCF">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在图中更新满足一定条件的关系集合。</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方法</w:t>
            </w:r>
          </w:p>
        </w:tc>
        <w:tc>
          <w:tcPr>
            <w:tcW w:w="9096" w:type="dxa"/>
          </w:tcPr>
          <w:p w:rsidR="00732C6C" w:rsidRPr="009F53DA" w:rsidRDefault="00732C6C" w:rsidP="008F0DC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w:t>
            </w:r>
            <w:r w:rsidR="00F155FB">
              <w:rPr>
                <w:rFonts w:ascii="宋体" w:eastAsia="宋体" w:hAnsi="宋体"/>
                <w:sz w:val="24"/>
                <w:szCs w:val="24"/>
              </w:rPr>
              <w:t>ATCH</w:t>
            </w:r>
            <w:r>
              <w:rPr>
                <w:rFonts w:ascii="宋体" w:eastAsia="宋体" w:hAnsi="宋体"/>
                <w:sz w:val="24"/>
                <w:szCs w:val="24"/>
              </w:rPr>
              <w:t xml:space="preserv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relations</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参数</w:t>
            </w:r>
          </w:p>
        </w:tc>
        <w:tc>
          <w:tcPr>
            <w:tcW w:w="9096" w:type="dxa"/>
          </w:tcPr>
          <w:p w:rsidR="00732C6C" w:rsidRPr="002C730A" w:rsidRDefault="00732C6C" w:rsidP="008F0DCF">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Body</w:t>
            </w:r>
          </w:p>
        </w:tc>
        <w:tc>
          <w:tcPr>
            <w:tcW w:w="9096" w:type="dxa"/>
          </w:tcPr>
          <w:p w:rsidR="00F155FB"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AC08F3"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AC08F3">
              <w:rPr>
                <w:rFonts w:ascii="Calibri Light" w:eastAsia="宋体" w:hAnsi="Calibri Light" w:cs="Calibri Light"/>
                <w:sz w:val="24"/>
                <w:szCs w:val="24"/>
              </w:rPr>
              <w:t>“filter”: {</w:t>
            </w:r>
          </w:p>
          <w:p w:rsidR="00F155FB" w:rsidRDefault="00F155FB" w:rsidP="00AC08F3">
            <w:pPr>
              <w:ind w:firstLineChars="300" w:firstLine="720"/>
              <w:jc w:val="left"/>
              <w:rPr>
                <w:rFonts w:ascii="Calibri Light" w:eastAsia="宋体" w:hAnsi="Calibri Light" w:cs="Calibri Light"/>
                <w:sz w:val="24"/>
                <w:szCs w:val="24"/>
              </w:rPr>
            </w:pPr>
            <w:r>
              <w:rPr>
                <w:rFonts w:ascii="Calibri Light" w:eastAsia="宋体" w:hAnsi="Calibri Light" w:cs="Calibri Light"/>
                <w:sz w:val="24"/>
                <w:szCs w:val="24"/>
              </w:rPr>
              <w:t>“classFilter”: [“class name”],</w:t>
            </w:r>
          </w:p>
          <w:p w:rsidR="00F155FB"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AC08F3">
              <w:rPr>
                <w:rFonts w:ascii="Calibri Light" w:eastAsia="宋体" w:hAnsi="Calibri Light" w:cs="Calibri Light"/>
                <w:sz w:val="24"/>
                <w:szCs w:val="24"/>
              </w:rPr>
              <w:t xml:space="preserve">   </w:t>
            </w:r>
            <w:r>
              <w:rPr>
                <w:rFonts w:ascii="Calibri Light" w:eastAsia="宋体" w:hAnsi="Calibri Light" w:cs="Calibri Light"/>
                <w:sz w:val="24"/>
                <w:szCs w:val="24"/>
              </w:rPr>
              <w:t>“toC</w:t>
            </w:r>
            <w:r>
              <w:rPr>
                <w:rFonts w:ascii="Calibri Light" w:eastAsia="宋体" w:hAnsi="Calibri Light" w:cs="Calibri Light" w:hint="eastAsia"/>
                <w:sz w:val="24"/>
                <w:szCs w:val="24"/>
              </w:rPr>
              <w:t>lassFilter</w:t>
            </w:r>
            <w:r>
              <w:rPr>
                <w:rFonts w:ascii="Calibri Light" w:eastAsia="宋体" w:hAnsi="Calibri Light" w:cs="Calibri Light"/>
                <w:sz w:val="24"/>
                <w:szCs w:val="24"/>
              </w:rPr>
              <w:t>”: [],</w:t>
            </w:r>
          </w:p>
          <w:p w:rsidR="00F155FB"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AC08F3">
              <w:rPr>
                <w:rFonts w:ascii="Calibri Light" w:eastAsia="宋体" w:hAnsi="Calibri Light" w:cs="Calibri Light"/>
                <w:sz w:val="24"/>
                <w:szCs w:val="24"/>
              </w:rPr>
              <w:t xml:space="preserve">   </w:t>
            </w:r>
            <w:r>
              <w:rPr>
                <w:rFonts w:ascii="Calibri Light" w:eastAsia="宋体" w:hAnsi="Calibri Light" w:cs="Calibri Light"/>
                <w:sz w:val="24"/>
                <w:szCs w:val="24"/>
              </w:rPr>
              <w:t>“fromClassFilter”: []</w:t>
            </w:r>
          </w:p>
          <w:p w:rsidR="00F155FB" w:rsidRDefault="00F155FB" w:rsidP="00F155FB">
            <w:pPr>
              <w:jc w:val="left"/>
              <w:rPr>
                <w:rFonts w:ascii="Calibri Light" w:eastAsia="宋体" w:hAnsi="Calibri Light" w:cs="Calibri Light"/>
                <w:sz w:val="24"/>
                <w:szCs w:val="24"/>
              </w:rPr>
            </w:pPr>
            <w:r>
              <w:rPr>
                <w:rFonts w:ascii="Calibri Light" w:eastAsia="宋体" w:hAnsi="Calibri Light" w:cs="Calibri Light"/>
                <w:sz w:val="24"/>
                <w:szCs w:val="24"/>
              </w:rPr>
              <w:lastRenderedPageBreak/>
              <w:t xml:space="preserve">   </w:t>
            </w:r>
            <w:r w:rsidR="00AC08F3">
              <w:rPr>
                <w:rFonts w:ascii="Calibri Light" w:eastAsia="宋体" w:hAnsi="Calibri Light" w:cs="Calibri Light"/>
                <w:sz w:val="24"/>
                <w:szCs w:val="24"/>
              </w:rPr>
              <w:t xml:space="preserve">   </w:t>
            </w:r>
            <w:r>
              <w:rPr>
                <w:rFonts w:ascii="Calibri Light" w:eastAsia="宋体" w:hAnsi="Calibri Light" w:cs="Calibri Light"/>
                <w:sz w:val="24"/>
                <w:szCs w:val="24"/>
              </w:rPr>
              <w:t>“attributeFilter”: {</w:t>
            </w:r>
          </w:p>
          <w:p w:rsidR="00F155FB" w:rsidRDefault="00F155FB" w:rsidP="00F155FB">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AC08F3">
              <w:rPr>
                <w:rFonts w:ascii="Calibri Light" w:eastAsia="宋体" w:hAnsi="Calibri Light" w:cs="Calibri Light"/>
                <w:sz w:val="24"/>
                <w:szCs w:val="24"/>
              </w:rPr>
              <w:t xml:space="preserve">   </w:t>
            </w:r>
            <w:r>
              <w:rPr>
                <w:rFonts w:ascii="Calibri Light" w:eastAsia="宋体" w:hAnsi="Calibri Light" w:cs="Calibri Light"/>
                <w:sz w:val="24"/>
                <w:szCs w:val="24"/>
              </w:rPr>
              <w:t>“attr1”: {“op”: “&lt;&gt;”, “value”: “100”},</w:t>
            </w:r>
          </w:p>
          <w:p w:rsidR="00F155FB" w:rsidRDefault="00F155FB" w:rsidP="00F155FB">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AC08F3">
              <w:rPr>
                <w:rFonts w:ascii="Calibri Light" w:eastAsia="宋体" w:hAnsi="Calibri Light" w:cs="Calibri Light"/>
                <w:sz w:val="24"/>
                <w:szCs w:val="24"/>
              </w:rPr>
              <w:t xml:space="preserve">   </w:t>
            </w:r>
            <w:r>
              <w:rPr>
                <w:rFonts w:ascii="Calibri Light" w:eastAsia="宋体" w:hAnsi="Calibri Light" w:cs="Calibri Light"/>
                <w:sz w:val="24"/>
                <w:szCs w:val="24"/>
              </w:rPr>
              <w:t>“attr2”: {“op”: “like”, “value”: “something”}</w:t>
            </w:r>
          </w:p>
          <w:p w:rsidR="00F155FB" w:rsidRDefault="00F155FB" w:rsidP="00AC08F3">
            <w:pPr>
              <w:ind w:firstLineChars="300" w:firstLine="720"/>
              <w:jc w:val="left"/>
              <w:rPr>
                <w:rFonts w:ascii="Calibri Light" w:eastAsia="宋体" w:hAnsi="Calibri Light" w:cs="Calibri Light"/>
                <w:sz w:val="24"/>
                <w:szCs w:val="24"/>
              </w:rPr>
            </w:pPr>
            <w:r>
              <w:rPr>
                <w:rFonts w:ascii="Calibri Light" w:eastAsia="宋体" w:hAnsi="Calibri Light" w:cs="Calibri Light"/>
                <w:sz w:val="24"/>
                <w:szCs w:val="24"/>
              </w:rPr>
              <w:t>}</w:t>
            </w:r>
            <w:r>
              <w:rPr>
                <w:rFonts w:ascii="Calibri Light" w:eastAsia="宋体" w:hAnsi="Calibri Light" w:cs="Calibri Light" w:hint="eastAsia"/>
                <w:sz w:val="24"/>
                <w:szCs w:val="24"/>
              </w:rPr>
              <w:t>,</w:t>
            </w:r>
          </w:p>
          <w:p w:rsidR="00AC08F3" w:rsidRDefault="00AC08F3" w:rsidP="00AC08F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F155FB" w:rsidRPr="00F155FB" w:rsidRDefault="00F155FB" w:rsidP="00F155FB">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r w:rsidRPr="00375170">
              <w:rPr>
                <w:rFonts w:ascii="Calibri Light" w:eastAsia="宋体" w:hAnsi="Calibri Light" w:cs="Calibri Light"/>
                <w:sz w:val="24"/>
                <w:szCs w:val="24"/>
              </w:rPr>
              <w:t>attribute</w:t>
            </w:r>
            <w:r>
              <w:rPr>
                <w:rFonts w:ascii="Calibri Light" w:eastAsia="宋体" w:hAnsi="Calibri Light" w:cs="Calibri Light"/>
                <w:sz w:val="24"/>
                <w:szCs w:val="24"/>
              </w:rPr>
              <w:t>”</w:t>
            </w:r>
            <w:r w:rsidRPr="00375170">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375170">
              <w:rPr>
                <w:rFonts w:ascii="Calibri Light" w:eastAsia="宋体" w:hAnsi="Calibri Light" w:cs="Calibri Light"/>
                <w:sz w:val="24"/>
                <w:szCs w:val="24"/>
              </w:rPr>
              <w:t>new</w:t>
            </w:r>
            <w:r>
              <w:rPr>
                <w:rFonts w:ascii="Calibri Light" w:eastAsia="宋体" w:hAnsi="Calibri Light" w:cs="Calibri Light"/>
                <w:sz w:val="24"/>
                <w:szCs w:val="24"/>
              </w:rPr>
              <w:t xml:space="preserve"> v</w:t>
            </w:r>
            <w:r w:rsidRPr="00375170">
              <w:rPr>
                <w:rFonts w:ascii="Calibri Light" w:eastAsia="宋体" w:hAnsi="Calibri Light" w:cs="Calibri Light"/>
                <w:sz w:val="24"/>
                <w:szCs w:val="24"/>
              </w:rPr>
              <w:t>alue”</w:t>
            </w:r>
          </w:p>
          <w:p w:rsidR="00732C6C" w:rsidRPr="00C325F4"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732C6C" w:rsidTr="008F0DCF">
        <w:tc>
          <w:tcPr>
            <w:tcW w:w="696"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lastRenderedPageBreak/>
              <w:t>返回</w:t>
            </w:r>
          </w:p>
        </w:tc>
        <w:tc>
          <w:tcPr>
            <w:tcW w:w="9096" w:type="dxa"/>
          </w:tcPr>
          <w:p w:rsidR="00F155FB" w:rsidRPr="00C325F4" w:rsidRDefault="00F155FB" w:rsidP="00F155FB">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F155FB" w:rsidRPr="00C325F4" w:rsidRDefault="00F155FB" w:rsidP="00F155FB">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F155FB" w:rsidRPr="00C325F4" w:rsidRDefault="00F155FB" w:rsidP="00F155FB">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F155FB" w:rsidRDefault="00F155FB" w:rsidP="00F155FB">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F155FB"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relation</w:t>
            </w:r>
            <w:r>
              <w:rPr>
                <w:rFonts w:ascii="Calibri Light" w:eastAsia="宋体" w:hAnsi="Calibri Light" w:cs="Calibri Light"/>
                <w:sz w:val="24"/>
                <w:szCs w:val="24"/>
              </w:rPr>
              <w:t>s”: [</w:t>
            </w:r>
          </w:p>
          <w:p w:rsidR="00F155FB" w:rsidRDefault="00F155FB" w:rsidP="00F155FB">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F155FB"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“relation id”,</w:t>
            </w:r>
          </w:p>
          <w:p w:rsidR="00F155FB"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“_from”: “entity id1”,</w:t>
            </w:r>
          </w:p>
          <w:p w:rsidR="00F155FB" w:rsidRPr="004A244E" w:rsidRDefault="00F155FB" w:rsidP="00F155FB">
            <w:pPr>
              <w:jc w:val="left"/>
              <w:rPr>
                <w:rFonts w:ascii="Calibri Light" w:eastAsia="宋体" w:hAnsi="Calibri Light" w:cs="Calibri Light"/>
                <w:sz w:val="24"/>
                <w:szCs w:val="24"/>
              </w:rPr>
            </w:pPr>
            <w:r>
              <w:rPr>
                <w:rFonts w:ascii="Calibri Light" w:eastAsia="宋体" w:hAnsi="Calibri Light" w:cs="Calibri Light"/>
                <w:sz w:val="24"/>
                <w:szCs w:val="24"/>
              </w:rPr>
              <w:t xml:space="preserve">             “_to”: “entity id2”,</w:t>
            </w:r>
          </w:p>
          <w:p w:rsidR="00F155FB" w:rsidRPr="00E022D4" w:rsidRDefault="00F155FB" w:rsidP="00F155FB">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“new value”</w:t>
            </w:r>
          </w:p>
          <w:p w:rsidR="00F155FB" w:rsidRDefault="00F155FB" w:rsidP="00F155FB">
            <w:pPr>
              <w:ind w:firstLineChars="500" w:firstLine="120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F155FB" w:rsidRPr="007B1CB5" w:rsidRDefault="00F155FB" w:rsidP="00F155F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F155FB" w:rsidRPr="00C325F4" w:rsidRDefault="00F155FB" w:rsidP="00F155FB">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 updated</w:t>
            </w:r>
            <w:r w:rsidRPr="00C325F4">
              <w:rPr>
                <w:rFonts w:ascii="Calibri Light" w:eastAsia="宋体" w:hAnsi="Calibri Light" w:cs="Calibri Light"/>
                <w:sz w:val="24"/>
                <w:szCs w:val="24"/>
              </w:rPr>
              <w:t>”</w:t>
            </w:r>
          </w:p>
          <w:p w:rsidR="00F155FB" w:rsidRPr="00C325F4" w:rsidRDefault="00F155FB" w:rsidP="00F155FB">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732C6C" w:rsidRPr="00C325F4" w:rsidRDefault="00F155FB" w:rsidP="00F155FB">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732C6C" w:rsidRPr="00B30395" w:rsidRDefault="00732C6C" w:rsidP="00732C6C">
      <w:pPr>
        <w:spacing w:line="360" w:lineRule="auto"/>
        <w:jc w:val="left"/>
        <w:rPr>
          <w:rFonts w:ascii="宋体" w:eastAsia="宋体" w:hAnsi="宋体"/>
          <w:sz w:val="24"/>
          <w:szCs w:val="24"/>
        </w:rPr>
      </w:pPr>
    </w:p>
    <w:p w:rsidR="00732C6C" w:rsidRDefault="00732C6C" w:rsidP="00732C6C">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732C6C" w:rsidTr="008F0DCF">
        <w:tc>
          <w:tcPr>
            <w:tcW w:w="993" w:type="dxa"/>
          </w:tcPr>
          <w:p w:rsidR="00732C6C" w:rsidRPr="009F53DA" w:rsidRDefault="00732C6C"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732C6C" w:rsidRPr="009F53DA" w:rsidRDefault="00732C6C" w:rsidP="008F0DCF">
            <w:pPr>
              <w:jc w:val="left"/>
              <w:rPr>
                <w:rFonts w:ascii="宋体" w:eastAsia="宋体" w:hAnsi="宋体"/>
                <w:sz w:val="24"/>
                <w:szCs w:val="24"/>
              </w:rPr>
            </w:pPr>
            <w:r>
              <w:rPr>
                <w:rFonts w:ascii="宋体" w:eastAsia="宋体" w:hAnsi="宋体" w:hint="eastAsia"/>
                <w:sz w:val="24"/>
                <w:szCs w:val="24"/>
              </w:rPr>
              <w:t>在图中更新满足一定条件的</w:t>
            </w:r>
            <w:r w:rsidR="00F155FB">
              <w:rPr>
                <w:rFonts w:ascii="宋体" w:eastAsia="宋体" w:hAnsi="宋体" w:hint="eastAsia"/>
                <w:sz w:val="24"/>
                <w:szCs w:val="24"/>
              </w:rPr>
              <w:t>关系</w:t>
            </w:r>
            <w:r>
              <w:rPr>
                <w:rFonts w:ascii="宋体" w:eastAsia="宋体" w:hAnsi="宋体" w:hint="eastAsia"/>
                <w:sz w:val="24"/>
                <w:szCs w:val="24"/>
              </w:rPr>
              <w:t>集合。</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732C6C" w:rsidRDefault="00732C6C" w:rsidP="008F0DCF">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update</w:t>
            </w:r>
            <w:r w:rsidR="00F155FB">
              <w:rPr>
                <w:rFonts w:ascii="宋体" w:eastAsia="宋体" w:hAnsi="宋体"/>
                <w:sz w:val="24"/>
                <w:szCs w:val="24"/>
              </w:rPr>
              <w:t>R</w:t>
            </w:r>
            <w:r w:rsidR="00F155FB">
              <w:rPr>
                <w:rFonts w:ascii="宋体" w:eastAsia="宋体" w:hAnsi="宋体" w:hint="eastAsia"/>
                <w:sz w:val="24"/>
                <w:szCs w:val="24"/>
              </w:rPr>
              <w:t>elation</w:t>
            </w:r>
            <w:r>
              <w:rPr>
                <w:rFonts w:ascii="宋体" w:eastAsia="宋体" w:hAnsi="宋体"/>
                <w:sz w:val="24"/>
                <w:szCs w:val="24"/>
              </w:rPr>
              <w:t>s</w:t>
            </w:r>
            <w:proofErr w:type="gramEnd"/>
            <w:r w:rsidRPr="00105C8B">
              <w:rPr>
                <w:rFonts w:ascii="宋体" w:eastAsia="宋体" w:hAnsi="宋体"/>
                <w:sz w:val="24"/>
                <w:szCs w:val="24"/>
              </w:rPr>
              <w:t>(</w:t>
            </w:r>
          </w:p>
          <w:p w:rsidR="00732C6C" w:rsidRDefault="00732C6C" w:rsidP="008F0DCF">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w:t>
            </w:r>
            <w:r w:rsidR="00F155FB">
              <w:rPr>
                <w:rFonts w:ascii="宋体" w:eastAsia="宋体" w:hAnsi="宋体"/>
                <w:sz w:val="24"/>
                <w:szCs w:val="24"/>
              </w:rPr>
              <w:t>R</w:t>
            </w:r>
            <w:r w:rsidR="00F155FB">
              <w:rPr>
                <w:rFonts w:ascii="宋体" w:eastAsia="宋体" w:hAnsi="宋体" w:hint="eastAsia"/>
                <w:sz w:val="24"/>
                <w:szCs w:val="24"/>
              </w:rPr>
              <w:t>elation</w:t>
            </w:r>
            <w:r>
              <w:rPr>
                <w:rFonts w:ascii="宋体" w:eastAsia="宋体" w:hAnsi="宋体"/>
                <w:sz w:val="24"/>
                <w:szCs w:val="24"/>
              </w:rPr>
              <w:t>Filter filter,</w:t>
            </w:r>
          </w:p>
          <w:p w:rsidR="00732C6C" w:rsidRDefault="00732C6C" w:rsidP="008F0DCF">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attrToUpdate</w:t>
            </w:r>
          </w:p>
          <w:p w:rsidR="00732C6C" w:rsidRPr="009F53DA" w:rsidRDefault="00732C6C" w:rsidP="008F0DCF">
            <w:pPr>
              <w:jc w:val="left"/>
              <w:rPr>
                <w:rFonts w:ascii="宋体" w:eastAsia="宋体" w:hAnsi="宋体"/>
                <w:sz w:val="24"/>
                <w:szCs w:val="24"/>
              </w:rPr>
            </w:pPr>
            <w:r w:rsidRPr="00105C8B">
              <w:rPr>
                <w:rFonts w:ascii="宋体" w:eastAsia="宋体" w:hAnsi="宋体"/>
                <w:sz w:val="24"/>
                <w:szCs w:val="24"/>
              </w:rPr>
              <w:t>)</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732C6C" w:rsidRDefault="00732C6C" w:rsidP="008F0DCF">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w:t>
            </w:r>
            <w:r w:rsidR="00F155FB">
              <w:rPr>
                <w:rFonts w:ascii="宋体" w:eastAsia="宋体" w:hAnsi="宋体" w:hint="eastAsia"/>
                <w:sz w:val="24"/>
                <w:szCs w:val="24"/>
              </w:rPr>
              <w:t>关系</w:t>
            </w:r>
            <w:r>
              <w:rPr>
                <w:rFonts w:ascii="宋体" w:eastAsia="宋体" w:hAnsi="宋体" w:hint="eastAsia"/>
                <w:sz w:val="24"/>
                <w:szCs w:val="24"/>
              </w:rPr>
              <w:t>集合的条件配置</w:t>
            </w:r>
          </w:p>
          <w:p w:rsidR="00732C6C" w:rsidRDefault="00732C6C" w:rsidP="008F0DCF">
            <w:pPr>
              <w:jc w:val="left"/>
              <w:rPr>
                <w:rFonts w:ascii="宋体" w:eastAsia="宋体" w:hAnsi="宋体"/>
                <w:sz w:val="24"/>
                <w:szCs w:val="24"/>
              </w:rPr>
            </w:pPr>
            <w:r>
              <w:rPr>
                <w:rFonts w:ascii="宋体" w:eastAsia="宋体" w:hAnsi="宋体"/>
                <w:sz w:val="24"/>
                <w:szCs w:val="24"/>
              </w:rPr>
              <w:t xml:space="preserve">attrToUpdate - </w:t>
            </w:r>
            <w:r>
              <w:rPr>
                <w:rFonts w:ascii="宋体" w:eastAsia="宋体" w:hAnsi="宋体" w:hint="eastAsia"/>
                <w:sz w:val="24"/>
                <w:szCs w:val="24"/>
              </w:rPr>
              <w:t>待更新属性和值</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732C6C" w:rsidRDefault="00F155FB" w:rsidP="008F0DCF">
            <w:pPr>
              <w:jc w:val="left"/>
              <w:rPr>
                <w:rFonts w:ascii="宋体" w:eastAsia="宋体" w:hAnsi="宋体"/>
                <w:sz w:val="24"/>
                <w:szCs w:val="24"/>
              </w:rPr>
            </w:pPr>
            <w:r>
              <w:rPr>
                <w:rFonts w:ascii="宋体" w:eastAsia="宋体" w:hAnsi="宋体" w:hint="eastAsia"/>
                <w:sz w:val="24"/>
                <w:szCs w:val="24"/>
              </w:rPr>
              <w:t>关系</w:t>
            </w:r>
            <w:r w:rsidR="00732C6C">
              <w:rPr>
                <w:rFonts w:ascii="宋体" w:eastAsia="宋体" w:hAnsi="宋体" w:hint="eastAsia"/>
                <w:sz w:val="24"/>
                <w:szCs w:val="24"/>
              </w:rPr>
              <w:t>对象集合</w:t>
            </w:r>
          </w:p>
          <w:p w:rsidR="00732C6C" w:rsidRPr="009F53DA" w:rsidRDefault="00732C6C" w:rsidP="008F0DCF">
            <w:pPr>
              <w:jc w:val="left"/>
              <w:rPr>
                <w:rFonts w:ascii="宋体" w:eastAsia="宋体" w:hAnsi="宋体"/>
                <w:sz w:val="24"/>
                <w:szCs w:val="24"/>
              </w:rPr>
            </w:pPr>
            <w:r>
              <w:rPr>
                <w:rFonts w:ascii="宋体" w:eastAsia="宋体" w:hAnsi="宋体"/>
                <w:sz w:val="24"/>
                <w:szCs w:val="24"/>
              </w:rPr>
              <w:t>Collection&lt;CKC</w:t>
            </w:r>
            <w:r w:rsidR="00F155FB">
              <w:rPr>
                <w:rFonts w:ascii="宋体" w:eastAsia="宋体" w:hAnsi="宋体"/>
                <w:sz w:val="24"/>
                <w:szCs w:val="24"/>
              </w:rPr>
              <w:t>R</w:t>
            </w:r>
            <w:r w:rsidR="00F155FB">
              <w:rPr>
                <w:rFonts w:ascii="宋体" w:eastAsia="宋体" w:hAnsi="宋体" w:hint="eastAsia"/>
                <w:sz w:val="24"/>
                <w:szCs w:val="24"/>
              </w:rPr>
              <w:t>elation</w:t>
            </w:r>
            <w:r>
              <w:rPr>
                <w:rFonts w:ascii="宋体" w:eastAsia="宋体" w:hAnsi="宋体"/>
                <w:sz w:val="24"/>
                <w:szCs w:val="24"/>
              </w:rPr>
              <w:t>&gt;</w:t>
            </w:r>
          </w:p>
        </w:tc>
      </w:tr>
      <w:tr w:rsidR="00732C6C" w:rsidTr="008F0DCF">
        <w:tc>
          <w:tcPr>
            <w:tcW w:w="993" w:type="dxa"/>
          </w:tcPr>
          <w:p w:rsidR="00732C6C" w:rsidRDefault="00732C6C" w:rsidP="008F0DCF">
            <w:pPr>
              <w:jc w:val="left"/>
              <w:rPr>
                <w:rFonts w:ascii="宋体" w:eastAsia="宋体" w:hAnsi="宋体"/>
                <w:sz w:val="24"/>
                <w:szCs w:val="24"/>
              </w:rPr>
            </w:pPr>
            <w:r>
              <w:rPr>
                <w:rFonts w:ascii="宋体" w:eastAsia="宋体" w:hAnsi="宋体" w:hint="eastAsia"/>
                <w:sz w:val="24"/>
                <w:szCs w:val="24"/>
              </w:rPr>
              <w:t>异常</w:t>
            </w:r>
          </w:p>
        </w:tc>
        <w:tc>
          <w:tcPr>
            <w:tcW w:w="8505" w:type="dxa"/>
          </w:tcPr>
          <w:p w:rsidR="00732C6C" w:rsidRPr="009F53DA" w:rsidRDefault="00732C6C" w:rsidP="008F0DCF">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732C6C" w:rsidRPr="00732C6C" w:rsidRDefault="00732C6C" w:rsidP="00732C6C"/>
    <w:p w:rsidR="00E41CEC" w:rsidRDefault="00E41CEC" w:rsidP="00231688">
      <w:pPr>
        <w:pStyle w:val="4"/>
        <w:numPr>
          <w:ilvl w:val="0"/>
          <w:numId w:val="15"/>
        </w:numPr>
      </w:pPr>
      <w:bookmarkStart w:id="107" w:name="_Toc37157539"/>
      <w:r w:rsidRPr="00105C8B">
        <w:rPr>
          <w:rFonts w:hint="eastAsia"/>
        </w:rPr>
        <w:t>删除实体</w:t>
      </w:r>
      <w:r w:rsidR="00665B0F">
        <w:rPr>
          <w:rFonts w:hint="eastAsia"/>
        </w:rPr>
        <w:t>实例</w:t>
      </w:r>
      <w:bookmarkEnd w:id="107"/>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375170" w:rsidTr="00840F37">
        <w:tc>
          <w:tcPr>
            <w:tcW w:w="993" w:type="dxa"/>
          </w:tcPr>
          <w:p w:rsidR="00375170" w:rsidRPr="009F53DA" w:rsidRDefault="00375170" w:rsidP="00840F37">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删除图的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下的</w:t>
            </w:r>
            <w:proofErr w:type="gramEnd"/>
            <w:r>
              <w:rPr>
                <w:rFonts w:ascii="宋体" w:eastAsia="宋体" w:hAnsi="宋体" w:hint="eastAsia"/>
                <w:sz w:val="24"/>
                <w:szCs w:val="24"/>
              </w:rPr>
              <w:t>一个实体</w:t>
            </w:r>
            <w:r w:rsidR="00C2665D">
              <w:rPr>
                <w:rFonts w:ascii="宋体" w:eastAsia="宋体" w:hAnsi="宋体" w:hint="eastAsia"/>
                <w:sz w:val="24"/>
                <w:szCs w:val="24"/>
              </w:rPr>
              <w:t>实例</w:t>
            </w:r>
            <w:r>
              <w:rPr>
                <w:rFonts w:ascii="宋体" w:eastAsia="宋体" w:hAnsi="宋体" w:hint="eastAsia"/>
                <w:sz w:val="24"/>
                <w:szCs w:val="24"/>
              </w:rPr>
              <w:t>。</w:t>
            </w:r>
          </w:p>
        </w:tc>
      </w:tr>
      <w:tr w:rsidR="00375170" w:rsidTr="00840F37">
        <w:tc>
          <w:tcPr>
            <w:tcW w:w="993"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方法</w:t>
            </w:r>
          </w:p>
        </w:tc>
        <w:tc>
          <w:tcPr>
            <w:tcW w:w="8505" w:type="dxa"/>
          </w:tcPr>
          <w:p w:rsidR="00375170" w:rsidRPr="009F53DA" w:rsidRDefault="00375170" w:rsidP="00840F37">
            <w:pPr>
              <w:jc w:val="left"/>
              <w:rPr>
                <w:rFonts w:ascii="宋体" w:eastAsia="宋体" w:hAnsi="宋体"/>
                <w:sz w:val="24"/>
                <w:szCs w:val="24"/>
              </w:rPr>
            </w:pPr>
            <w:r w:rsidRPr="00105C8B">
              <w:rPr>
                <w:rFonts w:ascii="宋体" w:eastAsia="宋体" w:hAnsi="宋体"/>
                <w:sz w:val="24"/>
                <w:szCs w:val="24"/>
              </w:rPr>
              <w:t xml:space="preserve">HTTP </w:t>
            </w:r>
            <w:r w:rsidR="00ED7EB4">
              <w:rPr>
                <w:rFonts w:ascii="宋体" w:eastAsia="宋体" w:hAnsi="宋体"/>
                <w:sz w:val="24"/>
                <w:szCs w:val="24"/>
              </w:rPr>
              <w:t>DELETE</w:t>
            </w:r>
            <w:r w:rsidRPr="00105C8B">
              <w:rPr>
                <w:rFonts w:ascii="宋体" w:eastAsia="宋体" w:hAnsi="宋体"/>
                <w:sz w:val="24"/>
                <w:szCs w:val="24"/>
              </w:rPr>
              <w:t xml:space="preserve"> /_api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sidR="008F47F1">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w:t>
            </w:r>
            <w:r w:rsidR="008F47F1">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Name}/{entityId}</w:t>
            </w:r>
          </w:p>
        </w:tc>
      </w:tr>
      <w:tr w:rsidR="00375170" w:rsidTr="00840F37">
        <w:tc>
          <w:tcPr>
            <w:tcW w:w="993"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375170" w:rsidRDefault="008F47F1" w:rsidP="00840F37">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w:t>
            </w:r>
            <w:r w:rsidR="00375170">
              <w:rPr>
                <w:rFonts w:ascii="宋体" w:eastAsia="宋体" w:hAnsi="宋体"/>
                <w:sz w:val="24"/>
                <w:szCs w:val="24"/>
              </w:rPr>
              <w:t>Name</w:t>
            </w:r>
            <w:r w:rsidR="00375170">
              <w:rPr>
                <w:rFonts w:ascii="宋体" w:eastAsia="宋体" w:hAnsi="宋体" w:hint="eastAsia"/>
                <w:sz w:val="24"/>
                <w:szCs w:val="24"/>
              </w:rPr>
              <w:t>：实体</w:t>
            </w:r>
            <w:r w:rsidR="00C2665D">
              <w:rPr>
                <w:rFonts w:ascii="宋体" w:eastAsia="宋体" w:hAnsi="宋体" w:hint="eastAsia"/>
                <w:sz w:val="24"/>
                <w:szCs w:val="24"/>
              </w:rPr>
              <w:t>类</w:t>
            </w:r>
            <w:r w:rsidR="00375170">
              <w:rPr>
                <w:rFonts w:ascii="宋体" w:eastAsia="宋体" w:hAnsi="宋体" w:hint="eastAsia"/>
                <w:sz w:val="24"/>
                <w:szCs w:val="24"/>
              </w:rPr>
              <w:t>的名称</w:t>
            </w:r>
          </w:p>
          <w:p w:rsidR="00375170" w:rsidRDefault="00375170" w:rsidP="00840F37">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w:t>
            </w:r>
            <w:r>
              <w:rPr>
                <w:rFonts w:ascii="宋体" w:eastAsia="宋体" w:hAnsi="宋体" w:hint="eastAsia"/>
                <w:sz w:val="24"/>
                <w:szCs w:val="24"/>
              </w:rPr>
              <w:t>d：实体</w:t>
            </w:r>
            <w:r w:rsidR="00C2665D">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tc>
      </w:tr>
      <w:tr w:rsidR="00375170" w:rsidTr="00840F37">
        <w:tc>
          <w:tcPr>
            <w:tcW w:w="993" w:type="dxa"/>
          </w:tcPr>
          <w:p w:rsidR="00375170" w:rsidRDefault="00375170" w:rsidP="00840F37">
            <w:pPr>
              <w:jc w:val="left"/>
              <w:rPr>
                <w:rFonts w:ascii="宋体" w:eastAsia="宋体" w:hAnsi="宋体"/>
                <w:sz w:val="24"/>
                <w:szCs w:val="24"/>
              </w:rPr>
            </w:pPr>
            <w:r>
              <w:rPr>
                <w:rFonts w:ascii="宋体" w:eastAsia="宋体" w:hAnsi="宋体" w:hint="eastAsia"/>
                <w:sz w:val="24"/>
                <w:szCs w:val="24"/>
              </w:rPr>
              <w:t>返回</w:t>
            </w:r>
          </w:p>
        </w:tc>
        <w:tc>
          <w:tcPr>
            <w:tcW w:w="8505" w:type="dxa"/>
          </w:tcPr>
          <w:p w:rsidR="00375170" w:rsidRPr="00C325F4" w:rsidRDefault="00375170"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75170" w:rsidRPr="00C325F4" w:rsidRDefault="00375170"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375170" w:rsidRPr="00C325F4" w:rsidRDefault="00375170"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375170" w:rsidRDefault="00375170" w:rsidP="00ED7EB4">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8212C5" w:rsidRPr="007B1CB5" w:rsidRDefault="008212C5" w:rsidP="00ED7EB4">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“removed”: true,</w:t>
            </w:r>
          </w:p>
          <w:p w:rsidR="00375170" w:rsidRPr="00C325F4" w:rsidRDefault="00375170" w:rsidP="00840F3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entity </w:t>
            </w:r>
            <w:r w:rsidR="00ED7EB4">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375170" w:rsidRPr="00C325F4" w:rsidRDefault="00375170" w:rsidP="00840F37">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75170" w:rsidRPr="00C325F4" w:rsidRDefault="00375170" w:rsidP="00840F3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375170" w:rsidRPr="00375170" w:rsidRDefault="00375170" w:rsidP="00375170">
      <w:pPr>
        <w:spacing w:line="360" w:lineRule="auto"/>
        <w:jc w:val="left"/>
        <w:rPr>
          <w:rFonts w:ascii="宋体" w:eastAsia="宋体" w:hAnsi="宋体"/>
          <w:sz w:val="24"/>
          <w:szCs w:val="24"/>
        </w:rPr>
      </w:pPr>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8212C5" w:rsidTr="00840F37">
        <w:tc>
          <w:tcPr>
            <w:tcW w:w="993" w:type="dxa"/>
          </w:tcPr>
          <w:p w:rsidR="008212C5" w:rsidRPr="009F53DA" w:rsidRDefault="008212C5" w:rsidP="00840F37">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8212C5" w:rsidRPr="009F53DA" w:rsidRDefault="008212C5" w:rsidP="00840F37">
            <w:pPr>
              <w:jc w:val="left"/>
              <w:rPr>
                <w:rFonts w:ascii="宋体" w:eastAsia="宋体" w:hAnsi="宋体"/>
                <w:sz w:val="24"/>
                <w:szCs w:val="24"/>
              </w:rPr>
            </w:pPr>
            <w:r>
              <w:rPr>
                <w:rFonts w:ascii="宋体" w:eastAsia="宋体" w:hAnsi="宋体" w:hint="eastAsia"/>
                <w:sz w:val="24"/>
                <w:szCs w:val="24"/>
              </w:rPr>
              <w:t>删除图的</w:t>
            </w:r>
            <w:proofErr w:type="gramStart"/>
            <w:r>
              <w:rPr>
                <w:rFonts w:ascii="宋体" w:eastAsia="宋体" w:hAnsi="宋体" w:hint="eastAsia"/>
                <w:sz w:val="24"/>
                <w:szCs w:val="24"/>
              </w:rPr>
              <w:t>某个</w:t>
            </w:r>
            <w:r w:rsidR="00C2665D">
              <w:rPr>
                <w:rFonts w:ascii="宋体" w:eastAsia="宋体" w:hAnsi="宋体" w:hint="eastAsia"/>
                <w:sz w:val="24"/>
                <w:szCs w:val="24"/>
              </w:rPr>
              <w:t>类</w:t>
            </w:r>
            <w:r>
              <w:rPr>
                <w:rFonts w:ascii="宋体" w:eastAsia="宋体" w:hAnsi="宋体" w:hint="eastAsia"/>
                <w:sz w:val="24"/>
                <w:szCs w:val="24"/>
              </w:rPr>
              <w:t>下的</w:t>
            </w:r>
            <w:proofErr w:type="gramEnd"/>
            <w:r>
              <w:rPr>
                <w:rFonts w:ascii="宋体" w:eastAsia="宋体" w:hAnsi="宋体" w:hint="eastAsia"/>
                <w:sz w:val="24"/>
                <w:szCs w:val="24"/>
              </w:rPr>
              <w:t>一个实体</w:t>
            </w:r>
            <w:r w:rsidR="00C2665D">
              <w:rPr>
                <w:rFonts w:ascii="宋体" w:eastAsia="宋体" w:hAnsi="宋体" w:hint="eastAsia"/>
                <w:sz w:val="24"/>
                <w:szCs w:val="24"/>
              </w:rPr>
              <w:t>实例</w:t>
            </w:r>
            <w:r w:rsidRPr="00105C8B">
              <w:rPr>
                <w:rFonts w:ascii="宋体" w:eastAsia="宋体" w:hAnsi="宋体" w:hint="eastAsia"/>
                <w:sz w:val="24"/>
                <w:szCs w:val="24"/>
              </w:rPr>
              <w:t>。</w:t>
            </w:r>
          </w:p>
        </w:tc>
      </w:tr>
      <w:tr w:rsidR="008212C5" w:rsidTr="00840F37">
        <w:tc>
          <w:tcPr>
            <w:tcW w:w="993" w:type="dxa"/>
          </w:tcPr>
          <w:p w:rsidR="008212C5" w:rsidRDefault="008212C5" w:rsidP="00840F37">
            <w:pPr>
              <w:jc w:val="left"/>
              <w:rPr>
                <w:rFonts w:ascii="宋体" w:eastAsia="宋体" w:hAnsi="宋体"/>
                <w:sz w:val="24"/>
                <w:szCs w:val="24"/>
              </w:rPr>
            </w:pPr>
            <w:r>
              <w:rPr>
                <w:rFonts w:ascii="宋体" w:eastAsia="宋体" w:hAnsi="宋体" w:hint="eastAsia"/>
                <w:sz w:val="24"/>
                <w:szCs w:val="24"/>
              </w:rPr>
              <w:t>方法</w:t>
            </w:r>
          </w:p>
        </w:tc>
        <w:tc>
          <w:tcPr>
            <w:tcW w:w="8505" w:type="dxa"/>
          </w:tcPr>
          <w:p w:rsidR="008212C5" w:rsidRDefault="005074EA" w:rsidP="00840F37">
            <w:pPr>
              <w:jc w:val="left"/>
              <w:rPr>
                <w:rFonts w:ascii="宋体" w:eastAsia="宋体" w:hAnsi="宋体"/>
                <w:sz w:val="24"/>
                <w:szCs w:val="24"/>
              </w:rPr>
            </w:pPr>
            <w:proofErr w:type="gramStart"/>
            <w:r>
              <w:rPr>
                <w:rFonts w:ascii="宋体" w:eastAsia="宋体" w:hAnsi="宋体"/>
                <w:sz w:val="24"/>
                <w:szCs w:val="24"/>
              </w:rPr>
              <w:t>CKC</w:t>
            </w:r>
            <w:r w:rsidR="008212C5" w:rsidRPr="00105C8B">
              <w:rPr>
                <w:rFonts w:ascii="宋体" w:eastAsia="宋体" w:hAnsi="宋体"/>
                <w:sz w:val="24"/>
                <w:szCs w:val="24"/>
              </w:rPr>
              <w:t>A</w:t>
            </w:r>
            <w:r w:rsidR="008212C5" w:rsidRPr="00105C8B">
              <w:rPr>
                <w:rFonts w:ascii="宋体" w:eastAsia="宋体" w:hAnsi="宋体" w:hint="eastAsia"/>
                <w:sz w:val="24"/>
                <w:szCs w:val="24"/>
              </w:rPr>
              <w:t>pi</w:t>
            </w:r>
            <w:r w:rsidR="00BE4F01">
              <w:rPr>
                <w:rFonts w:ascii="宋体" w:eastAsia="宋体" w:hAnsi="宋体"/>
                <w:sz w:val="24"/>
                <w:szCs w:val="24"/>
              </w:rPr>
              <w:t>.</w:t>
            </w:r>
            <w:r>
              <w:rPr>
                <w:rFonts w:ascii="宋体" w:eastAsia="宋体" w:hAnsi="宋体"/>
                <w:sz w:val="24"/>
                <w:szCs w:val="24"/>
              </w:rPr>
              <w:t>CKC</w:t>
            </w:r>
            <w:r w:rsidR="00BE4F01">
              <w:rPr>
                <w:rFonts w:ascii="宋体" w:eastAsia="宋体" w:hAnsi="宋体"/>
                <w:sz w:val="24"/>
                <w:szCs w:val="24"/>
              </w:rPr>
              <w:t>Graph</w:t>
            </w:r>
            <w:r w:rsidR="008212C5" w:rsidRPr="00105C8B">
              <w:rPr>
                <w:rFonts w:ascii="宋体" w:eastAsia="宋体" w:hAnsi="宋体"/>
                <w:sz w:val="24"/>
                <w:szCs w:val="24"/>
              </w:rPr>
              <w:t>.</w:t>
            </w:r>
            <w:r w:rsidR="008212C5">
              <w:rPr>
                <w:rFonts w:ascii="宋体" w:eastAsia="宋体" w:hAnsi="宋体" w:hint="eastAsia"/>
                <w:sz w:val="24"/>
                <w:szCs w:val="24"/>
              </w:rPr>
              <w:t>remove</w:t>
            </w:r>
            <w:r w:rsidR="008212C5">
              <w:rPr>
                <w:rFonts w:ascii="宋体" w:eastAsia="宋体" w:hAnsi="宋体"/>
                <w:sz w:val="24"/>
                <w:szCs w:val="24"/>
              </w:rPr>
              <w:t>Entity</w:t>
            </w:r>
            <w:proofErr w:type="gramEnd"/>
            <w:r w:rsidR="008212C5" w:rsidRPr="00105C8B">
              <w:rPr>
                <w:rFonts w:ascii="宋体" w:eastAsia="宋体" w:hAnsi="宋体"/>
                <w:sz w:val="24"/>
                <w:szCs w:val="24"/>
              </w:rPr>
              <w:t>(</w:t>
            </w:r>
          </w:p>
          <w:p w:rsidR="008212C5" w:rsidRDefault="008212C5" w:rsidP="00840F37">
            <w:pPr>
              <w:ind w:firstLine="480"/>
              <w:jc w:val="left"/>
              <w:rPr>
                <w:rFonts w:ascii="宋体" w:eastAsia="宋体" w:hAnsi="宋体"/>
                <w:sz w:val="24"/>
                <w:szCs w:val="24"/>
              </w:rPr>
            </w:pPr>
            <w:r>
              <w:rPr>
                <w:rFonts w:ascii="宋体" w:eastAsia="宋体" w:hAnsi="宋体"/>
                <w:sz w:val="24"/>
                <w:szCs w:val="24"/>
              </w:rPr>
              <w:t xml:space="preserve">String </w:t>
            </w:r>
            <w:r w:rsidR="008F47F1">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sz w:val="24"/>
                <w:szCs w:val="24"/>
              </w:rPr>
              <w:t>Name,</w:t>
            </w:r>
          </w:p>
          <w:p w:rsidR="008212C5" w:rsidRDefault="008212C5" w:rsidP="008212C5">
            <w:pPr>
              <w:ind w:firstLine="480"/>
              <w:jc w:val="left"/>
              <w:rPr>
                <w:rFonts w:ascii="宋体" w:eastAsia="宋体" w:hAnsi="宋体"/>
                <w:sz w:val="24"/>
                <w:szCs w:val="24"/>
              </w:rPr>
            </w:pPr>
            <w:r>
              <w:rPr>
                <w:rFonts w:ascii="宋体" w:eastAsia="宋体" w:hAnsi="宋体"/>
                <w:sz w:val="24"/>
                <w:szCs w:val="24"/>
              </w:rPr>
              <w:t>String entityId</w:t>
            </w:r>
          </w:p>
          <w:p w:rsidR="008212C5" w:rsidRPr="009F53DA" w:rsidRDefault="008212C5" w:rsidP="008212C5">
            <w:pPr>
              <w:jc w:val="left"/>
              <w:rPr>
                <w:rFonts w:ascii="宋体" w:eastAsia="宋体" w:hAnsi="宋体"/>
                <w:sz w:val="24"/>
                <w:szCs w:val="24"/>
              </w:rPr>
            </w:pPr>
            <w:r w:rsidRPr="00105C8B">
              <w:rPr>
                <w:rFonts w:ascii="宋体" w:eastAsia="宋体" w:hAnsi="宋体"/>
                <w:sz w:val="24"/>
                <w:szCs w:val="24"/>
              </w:rPr>
              <w:t>)</w:t>
            </w:r>
          </w:p>
        </w:tc>
      </w:tr>
      <w:tr w:rsidR="008212C5" w:rsidTr="00840F37">
        <w:tc>
          <w:tcPr>
            <w:tcW w:w="993" w:type="dxa"/>
          </w:tcPr>
          <w:p w:rsidR="008212C5" w:rsidRDefault="008212C5" w:rsidP="00840F37">
            <w:pPr>
              <w:jc w:val="left"/>
              <w:rPr>
                <w:rFonts w:ascii="宋体" w:eastAsia="宋体" w:hAnsi="宋体"/>
                <w:sz w:val="24"/>
                <w:szCs w:val="24"/>
              </w:rPr>
            </w:pPr>
            <w:r>
              <w:rPr>
                <w:rFonts w:ascii="宋体" w:eastAsia="宋体" w:hAnsi="宋体" w:hint="eastAsia"/>
                <w:sz w:val="24"/>
                <w:szCs w:val="24"/>
              </w:rPr>
              <w:t>参数</w:t>
            </w:r>
          </w:p>
        </w:tc>
        <w:tc>
          <w:tcPr>
            <w:tcW w:w="8505" w:type="dxa"/>
          </w:tcPr>
          <w:p w:rsidR="008212C5" w:rsidRDefault="008F47F1" w:rsidP="00840F37">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w:t>
            </w:r>
            <w:r w:rsidR="008212C5">
              <w:rPr>
                <w:rFonts w:ascii="宋体" w:eastAsia="宋体" w:hAnsi="宋体"/>
                <w:sz w:val="24"/>
                <w:szCs w:val="24"/>
              </w:rPr>
              <w:t xml:space="preserve">Name – </w:t>
            </w:r>
            <w:r w:rsidR="008212C5">
              <w:rPr>
                <w:rFonts w:ascii="宋体" w:eastAsia="宋体" w:hAnsi="宋体" w:hint="eastAsia"/>
                <w:sz w:val="24"/>
                <w:szCs w:val="24"/>
              </w:rPr>
              <w:t>实体</w:t>
            </w:r>
            <w:r w:rsidR="00C2665D">
              <w:rPr>
                <w:rFonts w:ascii="宋体" w:eastAsia="宋体" w:hAnsi="宋体" w:hint="eastAsia"/>
                <w:sz w:val="24"/>
                <w:szCs w:val="24"/>
              </w:rPr>
              <w:t>类的</w:t>
            </w:r>
            <w:r w:rsidR="008212C5">
              <w:rPr>
                <w:rFonts w:ascii="宋体" w:eastAsia="宋体" w:hAnsi="宋体" w:hint="eastAsia"/>
                <w:sz w:val="24"/>
                <w:szCs w:val="24"/>
              </w:rPr>
              <w:t>名称</w:t>
            </w:r>
          </w:p>
          <w:p w:rsidR="008212C5" w:rsidRDefault="008212C5" w:rsidP="008212C5">
            <w:pPr>
              <w:jc w:val="left"/>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ntityId – </w:t>
            </w:r>
            <w:r>
              <w:rPr>
                <w:rFonts w:ascii="宋体" w:eastAsia="宋体" w:hAnsi="宋体" w:hint="eastAsia"/>
                <w:sz w:val="24"/>
                <w:szCs w:val="24"/>
              </w:rPr>
              <w:t>实体</w:t>
            </w:r>
            <w:r w:rsidR="00C2665D">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r>
              <w:rPr>
                <w:rFonts w:ascii="宋体" w:eastAsia="宋体" w:hAnsi="宋体" w:hint="eastAsia"/>
                <w:sz w:val="24"/>
                <w:szCs w:val="24"/>
              </w:rPr>
              <w:t xml:space="preserve"> </w:t>
            </w:r>
          </w:p>
        </w:tc>
      </w:tr>
      <w:tr w:rsidR="008212C5" w:rsidTr="00840F37">
        <w:tc>
          <w:tcPr>
            <w:tcW w:w="993" w:type="dxa"/>
          </w:tcPr>
          <w:p w:rsidR="008212C5" w:rsidRDefault="008212C5" w:rsidP="00840F37">
            <w:pPr>
              <w:jc w:val="left"/>
              <w:rPr>
                <w:rFonts w:ascii="宋体" w:eastAsia="宋体" w:hAnsi="宋体"/>
                <w:sz w:val="24"/>
                <w:szCs w:val="24"/>
              </w:rPr>
            </w:pPr>
            <w:r>
              <w:rPr>
                <w:rFonts w:ascii="宋体" w:eastAsia="宋体" w:hAnsi="宋体" w:hint="eastAsia"/>
                <w:sz w:val="24"/>
                <w:szCs w:val="24"/>
              </w:rPr>
              <w:t>返回</w:t>
            </w:r>
          </w:p>
        </w:tc>
        <w:tc>
          <w:tcPr>
            <w:tcW w:w="8505" w:type="dxa"/>
          </w:tcPr>
          <w:p w:rsidR="008212C5" w:rsidRDefault="008212C5" w:rsidP="00840F37">
            <w:pPr>
              <w:jc w:val="left"/>
              <w:rPr>
                <w:rFonts w:ascii="宋体" w:eastAsia="宋体" w:hAnsi="宋体"/>
                <w:sz w:val="24"/>
                <w:szCs w:val="24"/>
              </w:rPr>
            </w:pPr>
            <w:r>
              <w:rPr>
                <w:rFonts w:ascii="宋体" w:eastAsia="宋体" w:hAnsi="宋体" w:hint="eastAsia"/>
                <w:sz w:val="24"/>
                <w:szCs w:val="24"/>
              </w:rPr>
              <w:t>实体</w:t>
            </w:r>
            <w:r w:rsidR="00C2665D">
              <w:rPr>
                <w:rFonts w:ascii="宋体" w:eastAsia="宋体" w:hAnsi="宋体" w:hint="eastAsia"/>
                <w:sz w:val="24"/>
                <w:szCs w:val="24"/>
              </w:rPr>
              <w:t>实例</w:t>
            </w:r>
            <w:r>
              <w:rPr>
                <w:rFonts w:ascii="宋体" w:eastAsia="宋体" w:hAnsi="宋体" w:hint="eastAsia"/>
                <w:sz w:val="24"/>
                <w:szCs w:val="24"/>
              </w:rPr>
              <w:t>是否被删除</w:t>
            </w:r>
          </w:p>
          <w:p w:rsidR="008212C5" w:rsidRPr="009F53DA" w:rsidRDefault="008212C5" w:rsidP="00840F37">
            <w:pPr>
              <w:jc w:val="left"/>
              <w:rPr>
                <w:rFonts w:ascii="宋体" w:eastAsia="宋体" w:hAnsi="宋体"/>
                <w:sz w:val="24"/>
                <w:szCs w:val="24"/>
              </w:rPr>
            </w:pPr>
            <w:r>
              <w:rPr>
                <w:rFonts w:ascii="宋体" w:eastAsia="宋体" w:hAnsi="宋体" w:hint="eastAsia"/>
                <w:sz w:val="24"/>
                <w:szCs w:val="24"/>
              </w:rPr>
              <w:t>boolean</w:t>
            </w:r>
          </w:p>
        </w:tc>
      </w:tr>
      <w:tr w:rsidR="008212C5" w:rsidTr="00840F37">
        <w:tc>
          <w:tcPr>
            <w:tcW w:w="993" w:type="dxa"/>
          </w:tcPr>
          <w:p w:rsidR="008212C5" w:rsidRDefault="008212C5" w:rsidP="00840F37">
            <w:pPr>
              <w:jc w:val="left"/>
              <w:rPr>
                <w:rFonts w:ascii="宋体" w:eastAsia="宋体" w:hAnsi="宋体"/>
                <w:sz w:val="24"/>
                <w:szCs w:val="24"/>
              </w:rPr>
            </w:pPr>
            <w:r>
              <w:rPr>
                <w:rFonts w:ascii="宋体" w:eastAsia="宋体" w:hAnsi="宋体" w:hint="eastAsia"/>
                <w:sz w:val="24"/>
                <w:szCs w:val="24"/>
              </w:rPr>
              <w:t>异常</w:t>
            </w:r>
          </w:p>
        </w:tc>
        <w:tc>
          <w:tcPr>
            <w:tcW w:w="8505" w:type="dxa"/>
          </w:tcPr>
          <w:p w:rsidR="008212C5" w:rsidRPr="009F53DA" w:rsidRDefault="005074EA" w:rsidP="00840F37">
            <w:pPr>
              <w:jc w:val="left"/>
              <w:rPr>
                <w:rFonts w:ascii="Calibri Light" w:eastAsia="宋体" w:hAnsi="Calibri Light" w:cs="Calibri Light"/>
                <w:sz w:val="24"/>
                <w:szCs w:val="24"/>
              </w:rPr>
            </w:pPr>
            <w:r>
              <w:rPr>
                <w:rFonts w:ascii="宋体" w:eastAsia="宋体" w:hAnsi="宋体"/>
                <w:sz w:val="24"/>
                <w:szCs w:val="24"/>
              </w:rPr>
              <w:t>CKC</w:t>
            </w:r>
            <w:r w:rsidR="008212C5" w:rsidRPr="00105C8B">
              <w:rPr>
                <w:rFonts w:ascii="宋体" w:eastAsia="宋体" w:hAnsi="宋体"/>
                <w:sz w:val="24"/>
                <w:szCs w:val="24"/>
              </w:rPr>
              <w:t>A</w:t>
            </w:r>
            <w:r w:rsidR="008212C5" w:rsidRPr="00105C8B">
              <w:rPr>
                <w:rFonts w:ascii="宋体" w:eastAsia="宋体" w:hAnsi="宋体" w:hint="eastAsia"/>
                <w:sz w:val="24"/>
                <w:szCs w:val="24"/>
              </w:rPr>
              <w:t>pi</w:t>
            </w:r>
            <w:r w:rsidR="008212C5" w:rsidRPr="00105C8B">
              <w:rPr>
                <w:rFonts w:ascii="宋体" w:eastAsia="宋体" w:hAnsi="宋体"/>
                <w:sz w:val="24"/>
                <w:szCs w:val="24"/>
              </w:rPr>
              <w:t>E</w:t>
            </w:r>
            <w:r w:rsidR="008212C5" w:rsidRPr="00105C8B">
              <w:rPr>
                <w:rFonts w:ascii="宋体" w:eastAsia="宋体" w:hAnsi="宋体" w:hint="eastAsia"/>
                <w:sz w:val="24"/>
                <w:szCs w:val="24"/>
              </w:rPr>
              <w:t>xception</w:t>
            </w:r>
          </w:p>
        </w:tc>
      </w:tr>
    </w:tbl>
    <w:p w:rsidR="008212C5" w:rsidRPr="008212C5" w:rsidRDefault="008212C5" w:rsidP="008212C5">
      <w:pPr>
        <w:spacing w:line="360" w:lineRule="auto"/>
        <w:jc w:val="left"/>
        <w:rPr>
          <w:rFonts w:ascii="宋体" w:eastAsia="宋体" w:hAnsi="宋体"/>
          <w:sz w:val="24"/>
          <w:szCs w:val="24"/>
        </w:rPr>
      </w:pPr>
    </w:p>
    <w:p w:rsidR="00B30395" w:rsidRDefault="00B30395" w:rsidP="00231688">
      <w:pPr>
        <w:pStyle w:val="4"/>
        <w:numPr>
          <w:ilvl w:val="0"/>
          <w:numId w:val="15"/>
        </w:numPr>
      </w:pPr>
      <w:bookmarkStart w:id="108" w:name="_Toc37157540"/>
      <w:r w:rsidRPr="00105C8B">
        <w:rPr>
          <w:rFonts w:hint="eastAsia"/>
        </w:rPr>
        <w:t>删除</w:t>
      </w:r>
      <w:r>
        <w:rPr>
          <w:rFonts w:hint="eastAsia"/>
        </w:rPr>
        <w:t>事件实例</w:t>
      </w:r>
      <w:bookmarkEnd w:id="108"/>
    </w:p>
    <w:p w:rsidR="00B47A8B" w:rsidRDefault="00B47A8B" w:rsidP="00B47A8B">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B47A8B" w:rsidTr="008F0DCF">
        <w:tc>
          <w:tcPr>
            <w:tcW w:w="993" w:type="dxa"/>
          </w:tcPr>
          <w:p w:rsidR="00B47A8B" w:rsidRPr="009F53DA" w:rsidRDefault="00B47A8B"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删除图的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一个事件实例。</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B47A8B" w:rsidRPr="009F53DA" w:rsidRDefault="00B47A8B" w:rsidP="008F0DC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DELETE</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c</w:t>
            </w:r>
            <w:r>
              <w:rPr>
                <w:rFonts w:ascii="宋体" w:eastAsia="宋体" w:hAnsi="宋体"/>
                <w:sz w:val="24"/>
                <w:szCs w:val="24"/>
              </w:rPr>
              <w:t>lass/{</w:t>
            </w:r>
            <w:r>
              <w:rPr>
                <w:rFonts w:ascii="宋体" w:eastAsia="宋体" w:hAnsi="宋体" w:hint="eastAsia"/>
                <w:sz w:val="24"/>
                <w:szCs w:val="24"/>
              </w:rPr>
              <w:t>c</w:t>
            </w:r>
            <w:r>
              <w:rPr>
                <w:rFonts w:ascii="宋体" w:eastAsia="宋体" w:hAnsi="宋体"/>
                <w:sz w:val="24"/>
                <w:szCs w:val="24"/>
              </w:rPr>
              <w:t>lassName}/{e</w:t>
            </w:r>
            <w:r>
              <w:rPr>
                <w:rFonts w:ascii="宋体" w:eastAsia="宋体" w:hAnsi="宋体" w:hint="eastAsia"/>
                <w:sz w:val="24"/>
                <w:szCs w:val="24"/>
              </w:rPr>
              <w:t>vent</w:t>
            </w:r>
            <w:r>
              <w:rPr>
                <w:rFonts w:ascii="宋体" w:eastAsia="宋体" w:hAnsi="宋体"/>
                <w:sz w:val="24"/>
                <w:szCs w:val="24"/>
              </w:rPr>
              <w:t>Id}</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B47A8B" w:rsidRDefault="00B47A8B" w:rsidP="008F0DCF">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lassName</w:t>
            </w:r>
            <w:r>
              <w:rPr>
                <w:rFonts w:ascii="宋体" w:eastAsia="宋体" w:hAnsi="宋体" w:hint="eastAsia"/>
                <w:sz w:val="24"/>
                <w:szCs w:val="24"/>
              </w:rPr>
              <w:t>：事件类的名称</w:t>
            </w:r>
          </w:p>
          <w:p w:rsidR="00B47A8B" w:rsidRDefault="00B47A8B" w:rsidP="008F0DCF">
            <w:pPr>
              <w:jc w:val="left"/>
              <w:rPr>
                <w:rFonts w:ascii="宋体" w:eastAsia="宋体" w:hAnsi="宋体"/>
                <w:sz w:val="24"/>
                <w:szCs w:val="24"/>
              </w:rPr>
            </w:pPr>
            <w:r>
              <w:rPr>
                <w:rFonts w:ascii="宋体" w:eastAsia="宋体" w:hAnsi="宋体" w:hint="eastAsia"/>
                <w:sz w:val="24"/>
                <w:szCs w:val="24"/>
              </w:rPr>
              <w:t>event</w:t>
            </w:r>
            <w:r>
              <w:rPr>
                <w:rFonts w:ascii="宋体" w:eastAsia="宋体" w:hAnsi="宋体"/>
                <w:sz w:val="24"/>
                <w:szCs w:val="24"/>
              </w:rPr>
              <w:t>I</w:t>
            </w:r>
            <w:r>
              <w:rPr>
                <w:rFonts w:ascii="宋体" w:eastAsia="宋体" w:hAnsi="宋体" w:hint="eastAsia"/>
                <w:sz w:val="24"/>
                <w:szCs w:val="24"/>
              </w:rPr>
              <w:t>d：事件实例的I</w:t>
            </w:r>
            <w:r>
              <w:rPr>
                <w:rFonts w:ascii="宋体" w:eastAsia="宋体" w:hAnsi="宋体"/>
                <w:sz w:val="24"/>
                <w:szCs w:val="24"/>
              </w:rPr>
              <w:t>D</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47A8B"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47A8B" w:rsidRPr="007B1CB5" w:rsidRDefault="00B47A8B"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“removed”: true,</w:t>
            </w:r>
          </w:p>
          <w:p w:rsidR="00B47A8B" w:rsidRPr="00C325F4" w:rsidRDefault="00B47A8B" w:rsidP="008F0DC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w:t>
            </w:r>
            <w:r>
              <w:rPr>
                <w:rFonts w:ascii="Calibri Light" w:eastAsia="宋体" w:hAnsi="Calibri Light" w:cs="Calibri Light" w:hint="eastAsia"/>
                <w:sz w:val="24"/>
                <w:szCs w:val="24"/>
              </w:rPr>
              <w:t>vent</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B47A8B" w:rsidRPr="00C325F4" w:rsidRDefault="00B47A8B" w:rsidP="008F0DC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47A8B" w:rsidRPr="00375170" w:rsidRDefault="00B47A8B" w:rsidP="00B47A8B">
      <w:pPr>
        <w:spacing w:line="360" w:lineRule="auto"/>
        <w:jc w:val="left"/>
        <w:rPr>
          <w:rFonts w:ascii="宋体" w:eastAsia="宋体" w:hAnsi="宋体"/>
          <w:sz w:val="24"/>
          <w:szCs w:val="24"/>
        </w:rPr>
      </w:pPr>
    </w:p>
    <w:p w:rsidR="00B47A8B" w:rsidRDefault="00B47A8B" w:rsidP="00B47A8B">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47A8B" w:rsidTr="008F0DCF">
        <w:tc>
          <w:tcPr>
            <w:tcW w:w="993" w:type="dxa"/>
          </w:tcPr>
          <w:p w:rsidR="00B47A8B" w:rsidRPr="009F53DA" w:rsidRDefault="00B47A8B"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47A8B" w:rsidRPr="009F53DA" w:rsidRDefault="00B47A8B" w:rsidP="008F0DCF">
            <w:pPr>
              <w:jc w:val="left"/>
              <w:rPr>
                <w:rFonts w:ascii="宋体" w:eastAsia="宋体" w:hAnsi="宋体"/>
                <w:sz w:val="24"/>
                <w:szCs w:val="24"/>
              </w:rPr>
            </w:pPr>
            <w:r>
              <w:rPr>
                <w:rFonts w:ascii="宋体" w:eastAsia="宋体" w:hAnsi="宋体" w:hint="eastAsia"/>
                <w:sz w:val="24"/>
                <w:szCs w:val="24"/>
              </w:rPr>
              <w:t>删除图的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一个事件实例</w:t>
            </w:r>
            <w:r w:rsidRPr="00105C8B">
              <w:rPr>
                <w:rFonts w:ascii="宋体" w:eastAsia="宋体" w:hAnsi="宋体" w:hint="eastAsia"/>
                <w:sz w:val="24"/>
                <w:szCs w:val="24"/>
              </w:rPr>
              <w:t>。</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B47A8B" w:rsidRDefault="00B47A8B" w:rsidP="008F0DCF">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remove</w:t>
            </w:r>
            <w:r>
              <w:rPr>
                <w:rFonts w:ascii="宋体" w:eastAsia="宋体" w:hAnsi="宋体"/>
                <w:sz w:val="24"/>
                <w:szCs w:val="24"/>
              </w:rPr>
              <w:t>E</w:t>
            </w:r>
            <w:r>
              <w:rPr>
                <w:rFonts w:ascii="宋体" w:eastAsia="宋体" w:hAnsi="宋体" w:hint="eastAsia"/>
                <w:sz w:val="24"/>
                <w:szCs w:val="24"/>
              </w:rPr>
              <w:t>vent</w:t>
            </w:r>
            <w:proofErr w:type="gramEnd"/>
            <w:r w:rsidRPr="00105C8B">
              <w:rPr>
                <w:rFonts w:ascii="宋体" w:eastAsia="宋体" w:hAnsi="宋体"/>
                <w:sz w:val="24"/>
                <w:szCs w:val="24"/>
              </w:rPr>
              <w:t>(</w:t>
            </w:r>
          </w:p>
          <w:p w:rsidR="00B47A8B" w:rsidRDefault="00B47A8B" w:rsidP="008F0DCF">
            <w:pPr>
              <w:ind w:firstLine="480"/>
              <w:jc w:val="left"/>
              <w:rPr>
                <w:rFonts w:ascii="宋体" w:eastAsia="宋体" w:hAnsi="宋体"/>
                <w:sz w:val="24"/>
                <w:szCs w:val="24"/>
              </w:rPr>
            </w:pPr>
            <w:r>
              <w:rPr>
                <w:rFonts w:ascii="宋体" w:eastAsia="宋体" w:hAnsi="宋体"/>
                <w:sz w:val="24"/>
                <w:szCs w:val="24"/>
              </w:rPr>
              <w:t xml:space="preserve">String </w:t>
            </w:r>
            <w:r>
              <w:rPr>
                <w:rFonts w:ascii="宋体" w:eastAsia="宋体" w:hAnsi="宋体" w:hint="eastAsia"/>
                <w:sz w:val="24"/>
                <w:szCs w:val="24"/>
              </w:rPr>
              <w:t>c</w:t>
            </w:r>
            <w:r>
              <w:rPr>
                <w:rFonts w:ascii="宋体" w:eastAsia="宋体" w:hAnsi="宋体"/>
                <w:sz w:val="24"/>
                <w:szCs w:val="24"/>
              </w:rPr>
              <w:t>lassName,</w:t>
            </w:r>
          </w:p>
          <w:p w:rsidR="00B47A8B" w:rsidRDefault="00B47A8B" w:rsidP="008F0DCF">
            <w:pPr>
              <w:ind w:firstLine="480"/>
              <w:jc w:val="left"/>
              <w:rPr>
                <w:rFonts w:ascii="宋体" w:eastAsia="宋体" w:hAnsi="宋体"/>
                <w:sz w:val="24"/>
                <w:szCs w:val="24"/>
              </w:rPr>
            </w:pPr>
            <w:r>
              <w:rPr>
                <w:rFonts w:ascii="宋体" w:eastAsia="宋体" w:hAnsi="宋体"/>
                <w:sz w:val="24"/>
                <w:szCs w:val="24"/>
              </w:rPr>
              <w:t>String e</w:t>
            </w:r>
            <w:r>
              <w:rPr>
                <w:rFonts w:ascii="宋体" w:eastAsia="宋体" w:hAnsi="宋体" w:hint="eastAsia"/>
                <w:sz w:val="24"/>
                <w:szCs w:val="24"/>
              </w:rPr>
              <w:t>vent</w:t>
            </w:r>
            <w:r>
              <w:rPr>
                <w:rFonts w:ascii="宋体" w:eastAsia="宋体" w:hAnsi="宋体"/>
                <w:sz w:val="24"/>
                <w:szCs w:val="24"/>
              </w:rPr>
              <w:t>Id</w:t>
            </w:r>
          </w:p>
          <w:p w:rsidR="00B47A8B" w:rsidRPr="009F53DA" w:rsidRDefault="00B47A8B" w:rsidP="008F0DCF">
            <w:pPr>
              <w:jc w:val="left"/>
              <w:rPr>
                <w:rFonts w:ascii="宋体" w:eastAsia="宋体" w:hAnsi="宋体"/>
                <w:sz w:val="24"/>
                <w:szCs w:val="24"/>
              </w:rPr>
            </w:pPr>
            <w:r w:rsidRPr="00105C8B">
              <w:rPr>
                <w:rFonts w:ascii="宋体" w:eastAsia="宋体" w:hAnsi="宋体"/>
                <w:sz w:val="24"/>
                <w:szCs w:val="24"/>
              </w:rPr>
              <w:t>)</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 xml:space="preserve">lassName – </w:t>
            </w:r>
            <w:r>
              <w:rPr>
                <w:rFonts w:ascii="宋体" w:eastAsia="宋体" w:hAnsi="宋体" w:hint="eastAsia"/>
                <w:sz w:val="24"/>
                <w:szCs w:val="24"/>
              </w:rPr>
              <w:t>事件类的名称</w:t>
            </w:r>
          </w:p>
          <w:p w:rsidR="00B47A8B" w:rsidRDefault="00B47A8B" w:rsidP="008F0DCF">
            <w:pPr>
              <w:jc w:val="left"/>
              <w:rPr>
                <w:rFonts w:ascii="宋体" w:eastAsia="宋体" w:hAnsi="宋体"/>
                <w:sz w:val="24"/>
                <w:szCs w:val="24"/>
              </w:rPr>
            </w:pPr>
            <w:r>
              <w:rPr>
                <w:rFonts w:ascii="宋体" w:eastAsia="宋体" w:hAnsi="宋体" w:hint="eastAsia"/>
                <w:sz w:val="24"/>
                <w:szCs w:val="24"/>
              </w:rPr>
              <w:t>event</w:t>
            </w:r>
            <w:r>
              <w:rPr>
                <w:rFonts w:ascii="宋体" w:eastAsia="宋体" w:hAnsi="宋体"/>
                <w:sz w:val="24"/>
                <w:szCs w:val="24"/>
              </w:rPr>
              <w:t xml:space="preserve">Id – </w:t>
            </w:r>
            <w:r>
              <w:rPr>
                <w:rFonts w:ascii="宋体" w:eastAsia="宋体" w:hAnsi="宋体" w:hint="eastAsia"/>
                <w:sz w:val="24"/>
                <w:szCs w:val="24"/>
              </w:rPr>
              <w:t>事件实例的I</w:t>
            </w:r>
            <w:r>
              <w:rPr>
                <w:rFonts w:ascii="宋体" w:eastAsia="宋体" w:hAnsi="宋体"/>
                <w:sz w:val="24"/>
                <w:szCs w:val="24"/>
              </w:rPr>
              <w:t>D</w:t>
            </w:r>
            <w:r>
              <w:rPr>
                <w:rFonts w:ascii="宋体" w:eastAsia="宋体" w:hAnsi="宋体" w:hint="eastAsia"/>
                <w:sz w:val="24"/>
                <w:szCs w:val="24"/>
              </w:rPr>
              <w:t xml:space="preserve"> </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事件实例是否被删除</w:t>
            </w:r>
          </w:p>
          <w:p w:rsidR="00B47A8B" w:rsidRPr="009F53DA" w:rsidRDefault="00B47A8B" w:rsidP="008F0DCF">
            <w:pPr>
              <w:jc w:val="left"/>
              <w:rPr>
                <w:rFonts w:ascii="宋体" w:eastAsia="宋体" w:hAnsi="宋体"/>
                <w:sz w:val="24"/>
                <w:szCs w:val="24"/>
              </w:rPr>
            </w:pPr>
            <w:r>
              <w:rPr>
                <w:rFonts w:ascii="宋体" w:eastAsia="宋体" w:hAnsi="宋体" w:hint="eastAsia"/>
                <w:sz w:val="24"/>
                <w:szCs w:val="24"/>
              </w:rPr>
              <w:t>boolean</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异常</w:t>
            </w:r>
          </w:p>
        </w:tc>
        <w:tc>
          <w:tcPr>
            <w:tcW w:w="8505" w:type="dxa"/>
          </w:tcPr>
          <w:p w:rsidR="00B47A8B" w:rsidRPr="009F53DA" w:rsidRDefault="00B47A8B" w:rsidP="008F0DCF">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B47A8B" w:rsidRPr="00B47A8B" w:rsidRDefault="00B47A8B" w:rsidP="00B47A8B"/>
    <w:p w:rsidR="00B30395" w:rsidRDefault="00B30395" w:rsidP="00231688">
      <w:pPr>
        <w:pStyle w:val="4"/>
        <w:numPr>
          <w:ilvl w:val="0"/>
          <w:numId w:val="15"/>
        </w:numPr>
      </w:pPr>
      <w:bookmarkStart w:id="109" w:name="_Toc37157541"/>
      <w:r w:rsidRPr="00105C8B">
        <w:rPr>
          <w:rFonts w:hint="eastAsia"/>
        </w:rPr>
        <w:t>删除关系</w:t>
      </w:r>
      <w:r>
        <w:rPr>
          <w:rFonts w:hint="eastAsia"/>
        </w:rPr>
        <w:t>实例</w:t>
      </w:r>
      <w:bookmarkEnd w:id="109"/>
    </w:p>
    <w:p w:rsidR="00B30395" w:rsidRDefault="00B30395"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456"/>
        <w:gridCol w:w="9096"/>
      </w:tblGrid>
      <w:tr w:rsidR="00B30395" w:rsidTr="00A203ED">
        <w:tc>
          <w:tcPr>
            <w:tcW w:w="709"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删除图的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一个关系实例。</w:t>
            </w:r>
          </w:p>
        </w:tc>
      </w:tr>
      <w:tr w:rsidR="00B30395" w:rsidTr="00A203ED">
        <w:tc>
          <w:tcPr>
            <w:tcW w:w="709"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843" w:type="dxa"/>
          </w:tcPr>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DELETE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relation</w:t>
            </w:r>
            <w:r>
              <w:rPr>
                <w:rFonts w:ascii="宋体" w:eastAsia="宋体" w:hAnsi="宋体"/>
                <w:sz w:val="24"/>
                <w:szCs w:val="24"/>
              </w:rPr>
              <w:t>Class</w:t>
            </w:r>
            <w:r>
              <w:rPr>
                <w:rFonts w:ascii="宋体" w:eastAsia="宋体" w:hAnsi="宋体" w:hint="eastAsia"/>
                <w:sz w:val="24"/>
                <w:szCs w:val="24"/>
              </w:rPr>
              <w:t>/{relation</w:t>
            </w:r>
            <w:r>
              <w:rPr>
                <w:rFonts w:ascii="宋体" w:eastAsia="宋体" w:hAnsi="宋体"/>
                <w:sz w:val="24"/>
                <w:szCs w:val="24"/>
              </w:rPr>
              <w:t>ClassName</w:t>
            </w:r>
            <w:r>
              <w:rPr>
                <w:rFonts w:ascii="宋体" w:eastAsia="宋体" w:hAnsi="宋体" w:hint="eastAsia"/>
                <w:sz w:val="24"/>
                <w:szCs w:val="24"/>
              </w:rPr>
              <w:t>}/{relation</w:t>
            </w:r>
            <w:r>
              <w:rPr>
                <w:rFonts w:ascii="宋体" w:eastAsia="宋体" w:hAnsi="宋体"/>
                <w:sz w:val="24"/>
                <w:szCs w:val="24"/>
              </w:rPr>
              <w:t>I</w:t>
            </w:r>
            <w:r>
              <w:rPr>
                <w:rFonts w:ascii="宋体" w:eastAsia="宋体" w:hAnsi="宋体" w:hint="eastAsia"/>
                <w:sz w:val="24"/>
                <w:szCs w:val="24"/>
              </w:rPr>
              <w:t>d}</w:t>
            </w:r>
          </w:p>
        </w:tc>
      </w:tr>
      <w:tr w:rsidR="00B30395" w:rsidTr="00A203ED">
        <w:tc>
          <w:tcPr>
            <w:tcW w:w="709"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84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B30395" w:rsidRDefault="00B30395" w:rsidP="00A203ED">
            <w:pPr>
              <w:jc w:val="left"/>
              <w:rPr>
                <w:rFonts w:ascii="宋体" w:eastAsia="宋体" w:hAnsi="宋体"/>
                <w:sz w:val="24"/>
                <w:szCs w:val="24"/>
              </w:rPr>
            </w:pPr>
            <w:r>
              <w:rPr>
                <w:rFonts w:ascii="宋体" w:eastAsia="宋体" w:hAnsi="宋体" w:hint="eastAsia"/>
                <w:sz w:val="24"/>
                <w:szCs w:val="24"/>
              </w:rPr>
              <w:t>relation</w:t>
            </w:r>
            <w:r>
              <w:rPr>
                <w:rFonts w:ascii="宋体" w:eastAsia="宋体" w:hAnsi="宋体"/>
                <w:sz w:val="24"/>
                <w:szCs w:val="24"/>
              </w:rPr>
              <w:t>ClassName</w:t>
            </w:r>
            <w:r>
              <w:rPr>
                <w:rFonts w:ascii="宋体" w:eastAsia="宋体" w:hAnsi="宋体" w:hint="eastAsia"/>
                <w:sz w:val="24"/>
                <w:szCs w:val="24"/>
              </w:rPr>
              <w:t>：关系类的名称</w:t>
            </w:r>
          </w:p>
          <w:p w:rsidR="00B30395" w:rsidRDefault="00B30395" w:rsidP="00A203ED">
            <w:pPr>
              <w:jc w:val="left"/>
              <w:rPr>
                <w:rFonts w:ascii="宋体" w:eastAsia="宋体" w:hAnsi="宋体"/>
                <w:sz w:val="24"/>
                <w:szCs w:val="24"/>
              </w:rPr>
            </w:pPr>
            <w:r>
              <w:rPr>
                <w:rFonts w:ascii="宋体" w:eastAsia="宋体" w:hAnsi="宋体" w:hint="eastAsia"/>
                <w:sz w:val="24"/>
                <w:szCs w:val="24"/>
              </w:rPr>
              <w:t>relation</w:t>
            </w:r>
            <w:r>
              <w:rPr>
                <w:rFonts w:ascii="宋体" w:eastAsia="宋体" w:hAnsi="宋体"/>
                <w:sz w:val="24"/>
                <w:szCs w:val="24"/>
              </w:rPr>
              <w:t>I</w:t>
            </w:r>
            <w:r>
              <w:rPr>
                <w:rFonts w:ascii="宋体" w:eastAsia="宋体" w:hAnsi="宋体" w:hint="eastAsia"/>
                <w:sz w:val="24"/>
                <w:szCs w:val="24"/>
              </w:rPr>
              <w:t>d：关系实例的I</w:t>
            </w:r>
            <w:r>
              <w:rPr>
                <w:rFonts w:ascii="宋体" w:eastAsia="宋体" w:hAnsi="宋体"/>
                <w:sz w:val="24"/>
                <w:szCs w:val="24"/>
              </w:rPr>
              <w:t>D</w:t>
            </w:r>
          </w:p>
        </w:tc>
      </w:tr>
      <w:tr w:rsidR="00B30395" w:rsidTr="00A203ED">
        <w:tc>
          <w:tcPr>
            <w:tcW w:w="709"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返回</w:t>
            </w:r>
          </w:p>
        </w:tc>
        <w:tc>
          <w:tcPr>
            <w:tcW w:w="8843" w:type="dxa"/>
          </w:tcPr>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30395"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30395" w:rsidRPr="007B1CB5" w:rsidRDefault="00B30395" w:rsidP="00A203E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“removed”: true,</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relation</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B30395" w:rsidRPr="00C325F4" w:rsidRDefault="00B30395" w:rsidP="00A203ED">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30395" w:rsidRPr="00C325F4" w:rsidRDefault="00B30395" w:rsidP="00A203ED">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30395" w:rsidRPr="00FF3427" w:rsidRDefault="00B30395" w:rsidP="00B30395">
      <w:pPr>
        <w:spacing w:line="360" w:lineRule="auto"/>
        <w:jc w:val="left"/>
        <w:rPr>
          <w:rFonts w:ascii="宋体" w:eastAsia="宋体" w:hAnsi="宋体"/>
          <w:sz w:val="24"/>
          <w:szCs w:val="24"/>
        </w:rPr>
      </w:pPr>
    </w:p>
    <w:p w:rsidR="00B30395" w:rsidRDefault="00B30395"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30395" w:rsidTr="00A203ED">
        <w:tc>
          <w:tcPr>
            <w:tcW w:w="993" w:type="dxa"/>
          </w:tcPr>
          <w:p w:rsidR="00B30395" w:rsidRPr="009F53DA" w:rsidRDefault="00B30395"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30395" w:rsidRPr="009F53DA" w:rsidRDefault="00B30395" w:rsidP="00A203ED">
            <w:pPr>
              <w:jc w:val="left"/>
              <w:rPr>
                <w:rFonts w:ascii="宋体" w:eastAsia="宋体" w:hAnsi="宋体"/>
                <w:sz w:val="24"/>
                <w:szCs w:val="24"/>
              </w:rPr>
            </w:pPr>
            <w:r>
              <w:rPr>
                <w:rFonts w:ascii="宋体" w:eastAsia="宋体" w:hAnsi="宋体" w:hint="eastAsia"/>
                <w:sz w:val="24"/>
                <w:szCs w:val="24"/>
              </w:rPr>
              <w:t>删除图的</w:t>
            </w:r>
            <w:proofErr w:type="gramStart"/>
            <w:r>
              <w:rPr>
                <w:rFonts w:ascii="宋体" w:eastAsia="宋体" w:hAnsi="宋体" w:hint="eastAsia"/>
                <w:sz w:val="24"/>
                <w:szCs w:val="24"/>
              </w:rPr>
              <w:t>某个类下的</w:t>
            </w:r>
            <w:proofErr w:type="gramEnd"/>
            <w:r>
              <w:rPr>
                <w:rFonts w:ascii="宋体" w:eastAsia="宋体" w:hAnsi="宋体" w:hint="eastAsia"/>
                <w:sz w:val="24"/>
                <w:szCs w:val="24"/>
              </w:rPr>
              <w:t>一个关系实例</w:t>
            </w:r>
            <w:r w:rsidRPr="00105C8B">
              <w:rPr>
                <w:rFonts w:ascii="宋体" w:eastAsia="宋体" w:hAnsi="宋体" w:hint="eastAsia"/>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B30395" w:rsidRDefault="00B30395" w:rsidP="00A203ED">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remove</w:t>
            </w:r>
            <w:r>
              <w:rPr>
                <w:rFonts w:ascii="宋体" w:eastAsia="宋体" w:hAnsi="宋体"/>
                <w:sz w:val="24"/>
                <w:szCs w:val="24"/>
              </w:rPr>
              <w:t>R</w:t>
            </w:r>
            <w:r>
              <w:rPr>
                <w:rFonts w:ascii="宋体" w:eastAsia="宋体" w:hAnsi="宋体" w:hint="eastAsia"/>
                <w:sz w:val="24"/>
                <w:szCs w:val="24"/>
              </w:rPr>
              <w:t>elation</w:t>
            </w:r>
            <w:proofErr w:type="gramEnd"/>
            <w:r w:rsidRPr="00105C8B">
              <w:rPr>
                <w:rFonts w:ascii="宋体" w:eastAsia="宋体" w:hAnsi="宋体"/>
                <w:sz w:val="24"/>
                <w:szCs w:val="24"/>
              </w:rPr>
              <w:t>(</w:t>
            </w:r>
          </w:p>
          <w:p w:rsidR="00B30395" w:rsidRDefault="00B30395" w:rsidP="00A203ED">
            <w:pPr>
              <w:ind w:firstLine="480"/>
              <w:jc w:val="left"/>
              <w:rPr>
                <w:rFonts w:ascii="宋体" w:eastAsia="宋体" w:hAnsi="宋体"/>
                <w:sz w:val="24"/>
                <w:szCs w:val="24"/>
              </w:rPr>
            </w:pPr>
            <w:r>
              <w:rPr>
                <w:rFonts w:ascii="宋体" w:eastAsia="宋体" w:hAnsi="宋体"/>
                <w:sz w:val="24"/>
                <w:szCs w:val="24"/>
              </w:rPr>
              <w:t xml:space="preserve">String </w:t>
            </w:r>
            <w:r>
              <w:rPr>
                <w:rFonts w:ascii="宋体" w:eastAsia="宋体" w:hAnsi="宋体" w:hint="eastAsia"/>
                <w:sz w:val="24"/>
                <w:szCs w:val="24"/>
              </w:rPr>
              <w:t>relation</w:t>
            </w:r>
            <w:r>
              <w:rPr>
                <w:rFonts w:ascii="宋体" w:eastAsia="宋体" w:hAnsi="宋体"/>
                <w:sz w:val="24"/>
                <w:szCs w:val="24"/>
              </w:rPr>
              <w:t>ClassName,</w:t>
            </w:r>
          </w:p>
          <w:p w:rsidR="00B30395" w:rsidRDefault="00B30395" w:rsidP="00A203ED">
            <w:pPr>
              <w:ind w:firstLine="480"/>
              <w:jc w:val="left"/>
              <w:rPr>
                <w:rFonts w:ascii="宋体" w:eastAsia="宋体" w:hAnsi="宋体"/>
                <w:sz w:val="24"/>
                <w:szCs w:val="24"/>
              </w:rPr>
            </w:pPr>
            <w:r>
              <w:rPr>
                <w:rFonts w:ascii="宋体" w:eastAsia="宋体" w:hAnsi="宋体"/>
                <w:sz w:val="24"/>
                <w:szCs w:val="24"/>
              </w:rPr>
              <w:t xml:space="preserve">String </w:t>
            </w:r>
            <w:r>
              <w:rPr>
                <w:rFonts w:ascii="宋体" w:eastAsia="宋体" w:hAnsi="宋体" w:hint="eastAsia"/>
                <w:sz w:val="24"/>
                <w:szCs w:val="24"/>
              </w:rPr>
              <w:t>relation</w:t>
            </w:r>
            <w:r>
              <w:rPr>
                <w:rFonts w:ascii="宋体" w:eastAsia="宋体" w:hAnsi="宋体"/>
                <w:sz w:val="24"/>
                <w:szCs w:val="24"/>
              </w:rPr>
              <w:t>Id</w:t>
            </w:r>
          </w:p>
          <w:p w:rsidR="00B30395" w:rsidRPr="009F53DA" w:rsidRDefault="00B30395" w:rsidP="00A203ED">
            <w:pPr>
              <w:jc w:val="left"/>
              <w:rPr>
                <w:rFonts w:ascii="宋体" w:eastAsia="宋体" w:hAnsi="宋体"/>
                <w:sz w:val="24"/>
                <w:szCs w:val="24"/>
              </w:rPr>
            </w:pPr>
            <w:r w:rsidRPr="00105C8B">
              <w:rPr>
                <w:rFonts w:ascii="宋体" w:eastAsia="宋体" w:hAnsi="宋体"/>
                <w:sz w:val="24"/>
                <w:szCs w:val="24"/>
              </w:rPr>
              <w:t>)</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relation</w:t>
            </w:r>
            <w:r>
              <w:rPr>
                <w:rFonts w:ascii="宋体" w:eastAsia="宋体" w:hAnsi="宋体"/>
                <w:sz w:val="24"/>
                <w:szCs w:val="24"/>
              </w:rPr>
              <w:t xml:space="preserve">ClassName – </w:t>
            </w:r>
            <w:r>
              <w:rPr>
                <w:rFonts w:ascii="宋体" w:eastAsia="宋体" w:hAnsi="宋体" w:hint="eastAsia"/>
                <w:sz w:val="24"/>
                <w:szCs w:val="24"/>
              </w:rPr>
              <w:t>关系类的名称</w:t>
            </w:r>
          </w:p>
          <w:p w:rsidR="00B30395" w:rsidRDefault="00B30395" w:rsidP="00A203ED">
            <w:pPr>
              <w:jc w:val="left"/>
              <w:rPr>
                <w:rFonts w:ascii="宋体" w:eastAsia="宋体" w:hAnsi="宋体"/>
                <w:sz w:val="24"/>
                <w:szCs w:val="24"/>
              </w:rPr>
            </w:pPr>
            <w:r>
              <w:rPr>
                <w:rFonts w:ascii="宋体" w:eastAsia="宋体" w:hAnsi="宋体" w:hint="eastAsia"/>
                <w:sz w:val="24"/>
                <w:szCs w:val="24"/>
              </w:rPr>
              <w:lastRenderedPageBreak/>
              <w:t>relation</w:t>
            </w:r>
            <w:r>
              <w:rPr>
                <w:rFonts w:ascii="宋体" w:eastAsia="宋体" w:hAnsi="宋体"/>
                <w:sz w:val="24"/>
                <w:szCs w:val="24"/>
              </w:rPr>
              <w:t xml:space="preserve">Id – </w:t>
            </w:r>
            <w:r>
              <w:rPr>
                <w:rFonts w:ascii="宋体" w:eastAsia="宋体" w:hAnsi="宋体" w:hint="eastAsia"/>
                <w:sz w:val="24"/>
                <w:szCs w:val="24"/>
              </w:rPr>
              <w:t>关系实例的I</w:t>
            </w:r>
            <w:r>
              <w:rPr>
                <w:rFonts w:ascii="宋体" w:eastAsia="宋体" w:hAnsi="宋体"/>
                <w:sz w:val="24"/>
                <w:szCs w:val="24"/>
              </w:rPr>
              <w:t>D</w:t>
            </w:r>
            <w:r>
              <w:rPr>
                <w:rFonts w:ascii="宋体" w:eastAsia="宋体" w:hAnsi="宋体" w:hint="eastAsia"/>
                <w:sz w:val="24"/>
                <w:szCs w:val="24"/>
              </w:rPr>
              <w:t xml:space="preserve"> </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关系实例是否被删除</w:t>
            </w:r>
          </w:p>
          <w:p w:rsidR="00B30395" w:rsidRPr="009F53DA" w:rsidRDefault="00B30395" w:rsidP="00A203ED">
            <w:pPr>
              <w:jc w:val="left"/>
              <w:rPr>
                <w:rFonts w:ascii="宋体" w:eastAsia="宋体" w:hAnsi="宋体"/>
                <w:sz w:val="24"/>
                <w:szCs w:val="24"/>
              </w:rPr>
            </w:pPr>
            <w:r>
              <w:rPr>
                <w:rFonts w:ascii="宋体" w:eastAsia="宋体" w:hAnsi="宋体" w:hint="eastAsia"/>
                <w:sz w:val="24"/>
                <w:szCs w:val="24"/>
              </w:rPr>
              <w:t>boolean</w:t>
            </w:r>
          </w:p>
        </w:tc>
      </w:tr>
      <w:tr w:rsidR="00B30395" w:rsidTr="00A203ED">
        <w:tc>
          <w:tcPr>
            <w:tcW w:w="993" w:type="dxa"/>
          </w:tcPr>
          <w:p w:rsidR="00B30395" w:rsidRDefault="00B30395"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B30395" w:rsidRPr="009F53DA" w:rsidRDefault="00B30395"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B30395" w:rsidRDefault="00B30395" w:rsidP="00B30395"/>
    <w:p w:rsidR="00B30395" w:rsidRDefault="00061023" w:rsidP="00231688">
      <w:pPr>
        <w:pStyle w:val="4"/>
        <w:numPr>
          <w:ilvl w:val="0"/>
          <w:numId w:val="15"/>
        </w:numPr>
      </w:pPr>
      <w:bookmarkStart w:id="110" w:name="_Toc37157542"/>
      <w:r>
        <w:rPr>
          <w:rFonts w:hint="eastAsia"/>
        </w:rPr>
        <w:t>删除实体实例集合（Q</w:t>
      </w:r>
      <w:r>
        <w:t>L</w:t>
      </w:r>
      <w:r>
        <w:rPr>
          <w:rFonts w:hint="eastAsia"/>
        </w:rPr>
        <w:t>）</w:t>
      </w:r>
      <w:bookmarkEnd w:id="110"/>
    </w:p>
    <w:p w:rsidR="00B47A8B" w:rsidRDefault="00B47A8B" w:rsidP="00B47A8B">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B47A8B" w:rsidTr="008F0DCF">
        <w:tc>
          <w:tcPr>
            <w:tcW w:w="696" w:type="dxa"/>
          </w:tcPr>
          <w:p w:rsidR="00B47A8B" w:rsidRPr="009F53DA" w:rsidRDefault="00B47A8B" w:rsidP="008F0DCF">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在图中删除满足一定条件的实体实例集合。</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方法</w:t>
            </w:r>
          </w:p>
        </w:tc>
        <w:tc>
          <w:tcPr>
            <w:tcW w:w="9096" w:type="dxa"/>
          </w:tcPr>
          <w:p w:rsidR="00B47A8B" w:rsidRPr="009F53DA" w:rsidRDefault="00B47A8B" w:rsidP="008F0DC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DELETE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entities</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参数</w:t>
            </w:r>
          </w:p>
        </w:tc>
        <w:tc>
          <w:tcPr>
            <w:tcW w:w="9096" w:type="dxa"/>
          </w:tcPr>
          <w:p w:rsidR="00B47A8B" w:rsidRPr="002C730A" w:rsidRDefault="00B47A8B" w:rsidP="008F0DCF">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Body</w:t>
            </w:r>
          </w:p>
        </w:tc>
        <w:tc>
          <w:tcPr>
            <w:tcW w:w="9096" w:type="dxa"/>
          </w:tcPr>
          <w:p w:rsidR="00B47A8B" w:rsidRDefault="00B47A8B" w:rsidP="00B47A8B">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47A8B" w:rsidRDefault="00B47A8B" w:rsidP="00B47A8B">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“classFilter”: [“class name”],</w:t>
            </w:r>
          </w:p>
          <w:p w:rsidR="00B47A8B" w:rsidRDefault="00B47A8B" w:rsidP="008F0DCF">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w:t>
            </w:r>
          </w:p>
          <w:p w:rsidR="00B47A8B" w:rsidRDefault="00B47A8B"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“attr1”: {“op”: “&lt;&gt;”, “value”: “100”},</w:t>
            </w:r>
          </w:p>
          <w:p w:rsidR="00B47A8B" w:rsidRDefault="00B47A8B"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“attr2”: {“op”: “like”, “value”: “something”}</w:t>
            </w:r>
          </w:p>
          <w:p w:rsidR="00B47A8B" w:rsidRPr="00C325F4" w:rsidRDefault="00B47A8B" w:rsidP="00B47A8B">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返回</w:t>
            </w:r>
          </w:p>
        </w:tc>
        <w:tc>
          <w:tcPr>
            <w:tcW w:w="9096" w:type="dxa"/>
          </w:tcPr>
          <w:p w:rsidR="00B47A8B" w:rsidRPr="00C325F4" w:rsidRDefault="00B47A8B" w:rsidP="00B47A8B">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47A8B" w:rsidRPr="00C325F4" w:rsidRDefault="00B47A8B" w:rsidP="00B47A8B">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47A8B" w:rsidRPr="00C325F4" w:rsidRDefault="00B47A8B" w:rsidP="00B47A8B">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47A8B" w:rsidRDefault="00B47A8B" w:rsidP="00B47A8B">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47A8B" w:rsidRPr="007B1CB5" w:rsidRDefault="00B47A8B" w:rsidP="00B47A8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“removed”: true,</w:t>
            </w:r>
          </w:p>
          <w:p w:rsidR="00B47A8B" w:rsidRPr="00C325F4" w:rsidRDefault="00B47A8B" w:rsidP="00B47A8B">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entit</w:t>
            </w:r>
            <w:r>
              <w:rPr>
                <w:rFonts w:ascii="Calibri Light" w:eastAsia="宋体" w:hAnsi="Calibri Light" w:cs="Calibri Light" w:hint="eastAsia"/>
                <w:sz w:val="24"/>
                <w:szCs w:val="24"/>
              </w:rPr>
              <w:t>ies</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B47A8B" w:rsidRPr="00C325F4" w:rsidRDefault="00B47A8B" w:rsidP="00B47A8B">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47A8B" w:rsidRPr="00C325F4" w:rsidRDefault="00B47A8B" w:rsidP="00B47A8B">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47A8B" w:rsidRPr="00B30395" w:rsidRDefault="00B47A8B" w:rsidP="00B47A8B">
      <w:pPr>
        <w:spacing w:line="360" w:lineRule="auto"/>
        <w:jc w:val="left"/>
        <w:rPr>
          <w:rFonts w:ascii="宋体" w:eastAsia="宋体" w:hAnsi="宋体"/>
          <w:sz w:val="24"/>
          <w:szCs w:val="24"/>
        </w:rPr>
      </w:pPr>
    </w:p>
    <w:p w:rsidR="00B47A8B" w:rsidRDefault="00B47A8B" w:rsidP="00B47A8B">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47A8B" w:rsidTr="008F0DCF">
        <w:tc>
          <w:tcPr>
            <w:tcW w:w="993" w:type="dxa"/>
          </w:tcPr>
          <w:p w:rsidR="00B47A8B" w:rsidRPr="009F53DA" w:rsidRDefault="00B47A8B"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47A8B" w:rsidRPr="009F53DA" w:rsidRDefault="00B47A8B" w:rsidP="008F0DCF">
            <w:pPr>
              <w:jc w:val="left"/>
              <w:rPr>
                <w:rFonts w:ascii="宋体" w:eastAsia="宋体" w:hAnsi="宋体"/>
                <w:sz w:val="24"/>
                <w:szCs w:val="24"/>
              </w:rPr>
            </w:pPr>
            <w:r>
              <w:rPr>
                <w:rFonts w:ascii="宋体" w:eastAsia="宋体" w:hAnsi="宋体" w:hint="eastAsia"/>
                <w:sz w:val="24"/>
                <w:szCs w:val="24"/>
              </w:rPr>
              <w:t>在图中删除满足一定条件的实体实例集合。</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B47A8B" w:rsidRDefault="00B47A8B" w:rsidP="008F0DCF">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delete</w:t>
            </w:r>
            <w:r>
              <w:rPr>
                <w:rFonts w:ascii="宋体" w:eastAsia="宋体" w:hAnsi="宋体"/>
                <w:sz w:val="24"/>
                <w:szCs w:val="24"/>
              </w:rPr>
              <w:t>Entities</w:t>
            </w:r>
            <w:proofErr w:type="gramEnd"/>
            <w:r w:rsidRPr="00105C8B">
              <w:rPr>
                <w:rFonts w:ascii="宋体" w:eastAsia="宋体" w:hAnsi="宋体"/>
                <w:sz w:val="24"/>
                <w:szCs w:val="24"/>
              </w:rPr>
              <w:t>(</w:t>
            </w:r>
          </w:p>
          <w:p w:rsidR="00B47A8B" w:rsidRDefault="00B47A8B" w:rsidP="00B47A8B">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KCEntityFilter filter</w:t>
            </w:r>
          </w:p>
          <w:p w:rsidR="00B47A8B" w:rsidRPr="009F53DA" w:rsidRDefault="00B47A8B" w:rsidP="00B47A8B">
            <w:pPr>
              <w:jc w:val="left"/>
              <w:rPr>
                <w:rFonts w:ascii="宋体" w:eastAsia="宋体" w:hAnsi="宋体"/>
                <w:sz w:val="24"/>
                <w:szCs w:val="24"/>
              </w:rPr>
            </w:pPr>
            <w:r w:rsidRPr="00105C8B">
              <w:rPr>
                <w:rFonts w:ascii="宋体" w:eastAsia="宋体" w:hAnsi="宋体"/>
                <w:sz w:val="24"/>
                <w:szCs w:val="24"/>
              </w:rPr>
              <w:t>)</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B47A8B" w:rsidRDefault="00B47A8B" w:rsidP="008F0DCF">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筛选实体集合的条件配置</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B47A8B" w:rsidRDefault="00B47A8B" w:rsidP="00B47A8B">
            <w:pPr>
              <w:jc w:val="left"/>
              <w:rPr>
                <w:rFonts w:ascii="宋体" w:eastAsia="宋体" w:hAnsi="宋体"/>
                <w:sz w:val="24"/>
                <w:szCs w:val="24"/>
              </w:rPr>
            </w:pPr>
            <w:r>
              <w:rPr>
                <w:rFonts w:ascii="宋体" w:eastAsia="宋体" w:hAnsi="宋体" w:hint="eastAsia"/>
                <w:sz w:val="24"/>
                <w:szCs w:val="24"/>
              </w:rPr>
              <w:t>实体实例是否被删除</w:t>
            </w:r>
          </w:p>
          <w:p w:rsidR="00B47A8B" w:rsidRPr="009F53DA" w:rsidRDefault="00B47A8B" w:rsidP="00B47A8B">
            <w:pPr>
              <w:jc w:val="left"/>
              <w:rPr>
                <w:rFonts w:ascii="宋体" w:eastAsia="宋体" w:hAnsi="宋体"/>
                <w:sz w:val="24"/>
                <w:szCs w:val="24"/>
              </w:rPr>
            </w:pPr>
            <w:r>
              <w:rPr>
                <w:rFonts w:ascii="宋体" w:eastAsia="宋体" w:hAnsi="宋体" w:hint="eastAsia"/>
                <w:sz w:val="24"/>
                <w:szCs w:val="24"/>
              </w:rPr>
              <w:t>boolean</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异常</w:t>
            </w:r>
          </w:p>
        </w:tc>
        <w:tc>
          <w:tcPr>
            <w:tcW w:w="8505" w:type="dxa"/>
          </w:tcPr>
          <w:p w:rsidR="00B47A8B" w:rsidRPr="009F53DA" w:rsidRDefault="00B47A8B" w:rsidP="008F0DCF">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B47A8B" w:rsidRPr="00B47A8B" w:rsidRDefault="00B47A8B" w:rsidP="00B47A8B"/>
    <w:p w:rsidR="00FF3427" w:rsidRDefault="00B30395" w:rsidP="00231688">
      <w:pPr>
        <w:pStyle w:val="4"/>
        <w:numPr>
          <w:ilvl w:val="0"/>
          <w:numId w:val="15"/>
        </w:numPr>
      </w:pPr>
      <w:bookmarkStart w:id="111" w:name="_Toc37157543"/>
      <w:r>
        <w:rPr>
          <w:rFonts w:hint="eastAsia"/>
        </w:rPr>
        <w:lastRenderedPageBreak/>
        <w:t>删除事件实例集合（Q</w:t>
      </w:r>
      <w:r>
        <w:t>L</w:t>
      </w:r>
      <w:r>
        <w:rPr>
          <w:rFonts w:hint="eastAsia"/>
        </w:rPr>
        <w:t>）</w:t>
      </w:r>
      <w:bookmarkEnd w:id="111"/>
    </w:p>
    <w:p w:rsidR="00B47A8B" w:rsidRDefault="00B47A8B" w:rsidP="00B47A8B">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B47A8B" w:rsidTr="008F0DCF">
        <w:tc>
          <w:tcPr>
            <w:tcW w:w="696" w:type="dxa"/>
          </w:tcPr>
          <w:p w:rsidR="00B47A8B" w:rsidRPr="009F53DA" w:rsidRDefault="00B47A8B" w:rsidP="008F0DCF">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在图中删除满足一定条件的事件实例集合。</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方法</w:t>
            </w:r>
          </w:p>
        </w:tc>
        <w:tc>
          <w:tcPr>
            <w:tcW w:w="9096" w:type="dxa"/>
          </w:tcPr>
          <w:p w:rsidR="00B47A8B" w:rsidRPr="009F53DA" w:rsidRDefault="00B47A8B" w:rsidP="008F0DC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DELETE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events</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参数</w:t>
            </w:r>
          </w:p>
        </w:tc>
        <w:tc>
          <w:tcPr>
            <w:tcW w:w="9096" w:type="dxa"/>
          </w:tcPr>
          <w:p w:rsidR="00B47A8B" w:rsidRPr="002C730A" w:rsidRDefault="00B47A8B" w:rsidP="008F0DCF">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Body</w:t>
            </w:r>
          </w:p>
        </w:tc>
        <w:tc>
          <w:tcPr>
            <w:tcW w:w="9096" w:type="dxa"/>
          </w:tcPr>
          <w:p w:rsidR="00B47A8B" w:rsidRDefault="00B47A8B"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B47A8B" w:rsidRDefault="00B47A8B" w:rsidP="008F0DCF">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“classFilter”: [“class name”],</w:t>
            </w:r>
          </w:p>
          <w:p w:rsidR="00B47A8B" w:rsidRDefault="00B47A8B" w:rsidP="008F0DCF">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w:t>
            </w:r>
          </w:p>
          <w:p w:rsidR="00B47A8B" w:rsidRDefault="00B47A8B"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“attr1”: {“op”: “&lt;&gt;”, “value”: “100”},</w:t>
            </w:r>
          </w:p>
          <w:p w:rsidR="00B47A8B" w:rsidRDefault="00B47A8B" w:rsidP="008F0DC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“attr2”: {“op”: “like”, “value”: “something”}</w:t>
            </w:r>
          </w:p>
          <w:p w:rsidR="00B47A8B" w:rsidRPr="00C325F4" w:rsidRDefault="00B47A8B"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B47A8B" w:rsidTr="008F0DCF">
        <w:tc>
          <w:tcPr>
            <w:tcW w:w="696"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返回</w:t>
            </w:r>
          </w:p>
        </w:tc>
        <w:tc>
          <w:tcPr>
            <w:tcW w:w="9096" w:type="dxa"/>
          </w:tcPr>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B47A8B"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B47A8B" w:rsidRPr="007B1CB5" w:rsidRDefault="00B47A8B"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“removed”: true,</w:t>
            </w:r>
          </w:p>
          <w:p w:rsidR="00B47A8B" w:rsidRPr="00C325F4" w:rsidRDefault="00B47A8B" w:rsidP="008F0DC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w:t>
            </w:r>
            <w:r>
              <w:rPr>
                <w:rFonts w:ascii="Calibri Light" w:eastAsia="宋体" w:hAnsi="Calibri Light" w:cs="Calibri Light" w:hint="eastAsia"/>
                <w:sz w:val="24"/>
                <w:szCs w:val="24"/>
              </w:rPr>
              <w:t>vents</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B47A8B" w:rsidRPr="00C325F4" w:rsidRDefault="00B47A8B" w:rsidP="008F0DC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B47A8B" w:rsidRPr="00C325F4" w:rsidRDefault="00B47A8B"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B47A8B" w:rsidRPr="00B30395" w:rsidRDefault="00B47A8B" w:rsidP="00B47A8B">
      <w:pPr>
        <w:spacing w:line="360" w:lineRule="auto"/>
        <w:jc w:val="left"/>
        <w:rPr>
          <w:rFonts w:ascii="宋体" w:eastAsia="宋体" w:hAnsi="宋体"/>
          <w:sz w:val="24"/>
          <w:szCs w:val="24"/>
        </w:rPr>
      </w:pPr>
    </w:p>
    <w:p w:rsidR="00B47A8B" w:rsidRDefault="00B47A8B" w:rsidP="00B47A8B">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B47A8B" w:rsidTr="008F0DCF">
        <w:tc>
          <w:tcPr>
            <w:tcW w:w="993" w:type="dxa"/>
          </w:tcPr>
          <w:p w:rsidR="00B47A8B" w:rsidRPr="009F53DA" w:rsidRDefault="00B47A8B"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B47A8B" w:rsidRPr="009F53DA" w:rsidRDefault="00B47A8B" w:rsidP="008F0DCF">
            <w:pPr>
              <w:jc w:val="left"/>
              <w:rPr>
                <w:rFonts w:ascii="宋体" w:eastAsia="宋体" w:hAnsi="宋体"/>
                <w:sz w:val="24"/>
                <w:szCs w:val="24"/>
              </w:rPr>
            </w:pPr>
            <w:r>
              <w:rPr>
                <w:rFonts w:ascii="宋体" w:eastAsia="宋体" w:hAnsi="宋体" w:hint="eastAsia"/>
                <w:sz w:val="24"/>
                <w:szCs w:val="24"/>
              </w:rPr>
              <w:t>在图中删除满足一定条件的</w:t>
            </w:r>
            <w:r w:rsidR="00AC08F3">
              <w:rPr>
                <w:rFonts w:ascii="宋体" w:eastAsia="宋体" w:hAnsi="宋体" w:hint="eastAsia"/>
                <w:sz w:val="24"/>
                <w:szCs w:val="24"/>
              </w:rPr>
              <w:t>事件</w:t>
            </w:r>
            <w:r>
              <w:rPr>
                <w:rFonts w:ascii="宋体" w:eastAsia="宋体" w:hAnsi="宋体" w:hint="eastAsia"/>
                <w:sz w:val="24"/>
                <w:szCs w:val="24"/>
              </w:rPr>
              <w:t>实例集合。</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B47A8B" w:rsidRDefault="00B47A8B" w:rsidP="008F0DCF">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delete</w:t>
            </w:r>
            <w:r>
              <w:rPr>
                <w:rFonts w:ascii="宋体" w:eastAsia="宋体" w:hAnsi="宋体"/>
                <w:sz w:val="24"/>
                <w:szCs w:val="24"/>
              </w:rPr>
              <w:t>E</w:t>
            </w:r>
            <w:r w:rsidR="00AC08F3">
              <w:rPr>
                <w:rFonts w:ascii="宋体" w:eastAsia="宋体" w:hAnsi="宋体" w:hint="eastAsia"/>
                <w:sz w:val="24"/>
                <w:szCs w:val="24"/>
              </w:rPr>
              <w:t>vents</w:t>
            </w:r>
            <w:proofErr w:type="gramEnd"/>
            <w:r w:rsidRPr="00105C8B">
              <w:rPr>
                <w:rFonts w:ascii="宋体" w:eastAsia="宋体" w:hAnsi="宋体"/>
                <w:sz w:val="24"/>
                <w:szCs w:val="24"/>
              </w:rPr>
              <w:t>(</w:t>
            </w:r>
          </w:p>
          <w:p w:rsidR="00B47A8B" w:rsidRDefault="00B47A8B" w:rsidP="008F0DCF">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KCE</w:t>
            </w:r>
            <w:r w:rsidR="00AC08F3">
              <w:rPr>
                <w:rFonts w:ascii="宋体" w:eastAsia="宋体" w:hAnsi="宋体" w:hint="eastAsia"/>
                <w:sz w:val="24"/>
                <w:szCs w:val="24"/>
              </w:rPr>
              <w:t>vent</w:t>
            </w:r>
            <w:r>
              <w:rPr>
                <w:rFonts w:ascii="宋体" w:eastAsia="宋体" w:hAnsi="宋体"/>
                <w:sz w:val="24"/>
                <w:szCs w:val="24"/>
              </w:rPr>
              <w:t>Filter filter</w:t>
            </w:r>
          </w:p>
          <w:p w:rsidR="00B47A8B" w:rsidRPr="009F53DA" w:rsidRDefault="00B47A8B" w:rsidP="008F0DCF">
            <w:pPr>
              <w:jc w:val="left"/>
              <w:rPr>
                <w:rFonts w:ascii="宋体" w:eastAsia="宋体" w:hAnsi="宋体"/>
                <w:sz w:val="24"/>
                <w:szCs w:val="24"/>
              </w:rPr>
            </w:pPr>
            <w:r w:rsidRPr="00105C8B">
              <w:rPr>
                <w:rFonts w:ascii="宋体" w:eastAsia="宋体" w:hAnsi="宋体"/>
                <w:sz w:val="24"/>
                <w:szCs w:val="24"/>
              </w:rPr>
              <w:t>)</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B47A8B" w:rsidRDefault="00B47A8B" w:rsidP="008F0DCF">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w:t>
            </w:r>
            <w:r w:rsidR="00AC08F3">
              <w:rPr>
                <w:rFonts w:ascii="宋体" w:eastAsia="宋体" w:hAnsi="宋体" w:hint="eastAsia"/>
                <w:sz w:val="24"/>
                <w:szCs w:val="24"/>
              </w:rPr>
              <w:t>事件</w:t>
            </w:r>
            <w:r>
              <w:rPr>
                <w:rFonts w:ascii="宋体" w:eastAsia="宋体" w:hAnsi="宋体" w:hint="eastAsia"/>
                <w:sz w:val="24"/>
                <w:szCs w:val="24"/>
              </w:rPr>
              <w:t>集合的条件配置</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B47A8B" w:rsidRDefault="00AC08F3" w:rsidP="008F0DCF">
            <w:pPr>
              <w:jc w:val="left"/>
              <w:rPr>
                <w:rFonts w:ascii="宋体" w:eastAsia="宋体" w:hAnsi="宋体"/>
                <w:sz w:val="24"/>
                <w:szCs w:val="24"/>
              </w:rPr>
            </w:pPr>
            <w:r>
              <w:rPr>
                <w:rFonts w:ascii="宋体" w:eastAsia="宋体" w:hAnsi="宋体" w:hint="eastAsia"/>
                <w:sz w:val="24"/>
                <w:szCs w:val="24"/>
              </w:rPr>
              <w:t>事件</w:t>
            </w:r>
            <w:r w:rsidR="00B47A8B">
              <w:rPr>
                <w:rFonts w:ascii="宋体" w:eastAsia="宋体" w:hAnsi="宋体" w:hint="eastAsia"/>
                <w:sz w:val="24"/>
                <w:szCs w:val="24"/>
              </w:rPr>
              <w:t>实例是否被删除</w:t>
            </w:r>
          </w:p>
          <w:p w:rsidR="00B47A8B" w:rsidRPr="009F53DA" w:rsidRDefault="00B47A8B" w:rsidP="008F0DCF">
            <w:pPr>
              <w:jc w:val="left"/>
              <w:rPr>
                <w:rFonts w:ascii="宋体" w:eastAsia="宋体" w:hAnsi="宋体"/>
                <w:sz w:val="24"/>
                <w:szCs w:val="24"/>
              </w:rPr>
            </w:pPr>
            <w:r>
              <w:rPr>
                <w:rFonts w:ascii="宋体" w:eastAsia="宋体" w:hAnsi="宋体" w:hint="eastAsia"/>
                <w:sz w:val="24"/>
                <w:szCs w:val="24"/>
              </w:rPr>
              <w:t>boolean</w:t>
            </w:r>
          </w:p>
        </w:tc>
      </w:tr>
      <w:tr w:rsidR="00B47A8B" w:rsidTr="008F0DCF">
        <w:tc>
          <w:tcPr>
            <w:tcW w:w="993" w:type="dxa"/>
          </w:tcPr>
          <w:p w:rsidR="00B47A8B" w:rsidRDefault="00B47A8B" w:rsidP="008F0DCF">
            <w:pPr>
              <w:jc w:val="left"/>
              <w:rPr>
                <w:rFonts w:ascii="宋体" w:eastAsia="宋体" w:hAnsi="宋体"/>
                <w:sz w:val="24"/>
                <w:szCs w:val="24"/>
              </w:rPr>
            </w:pPr>
            <w:r>
              <w:rPr>
                <w:rFonts w:ascii="宋体" w:eastAsia="宋体" w:hAnsi="宋体" w:hint="eastAsia"/>
                <w:sz w:val="24"/>
                <w:szCs w:val="24"/>
              </w:rPr>
              <w:t>异常</w:t>
            </w:r>
          </w:p>
        </w:tc>
        <w:tc>
          <w:tcPr>
            <w:tcW w:w="8505" w:type="dxa"/>
          </w:tcPr>
          <w:p w:rsidR="00B47A8B" w:rsidRPr="009F53DA" w:rsidRDefault="00B47A8B" w:rsidP="008F0DCF">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B47A8B" w:rsidRPr="00B47A8B" w:rsidRDefault="00B47A8B" w:rsidP="00B47A8B"/>
    <w:p w:rsidR="00061023" w:rsidRDefault="00061023" w:rsidP="00231688">
      <w:pPr>
        <w:pStyle w:val="4"/>
        <w:numPr>
          <w:ilvl w:val="0"/>
          <w:numId w:val="15"/>
        </w:numPr>
      </w:pPr>
      <w:bookmarkStart w:id="112" w:name="_Toc37157544"/>
      <w:r w:rsidRPr="00105C8B">
        <w:rPr>
          <w:rFonts w:hint="eastAsia"/>
        </w:rPr>
        <w:t>删除关系</w:t>
      </w:r>
      <w:r>
        <w:rPr>
          <w:rFonts w:hint="eastAsia"/>
        </w:rPr>
        <w:t>实例集合（Q</w:t>
      </w:r>
      <w:r>
        <w:t>L</w:t>
      </w:r>
      <w:r>
        <w:rPr>
          <w:rFonts w:hint="eastAsia"/>
        </w:rPr>
        <w:t>）</w:t>
      </w:r>
      <w:bookmarkEnd w:id="112"/>
    </w:p>
    <w:p w:rsidR="00AC08F3" w:rsidRDefault="00AC08F3" w:rsidP="00AC08F3">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792" w:type="dxa"/>
        <w:tblInd w:w="-572" w:type="dxa"/>
        <w:tblLook w:val="04A0" w:firstRow="1" w:lastRow="0" w:firstColumn="1" w:lastColumn="0" w:noHBand="0" w:noVBand="1"/>
      </w:tblPr>
      <w:tblGrid>
        <w:gridCol w:w="696"/>
        <w:gridCol w:w="9096"/>
      </w:tblGrid>
      <w:tr w:rsidR="00AC08F3" w:rsidTr="008F0DCF">
        <w:tc>
          <w:tcPr>
            <w:tcW w:w="696" w:type="dxa"/>
          </w:tcPr>
          <w:p w:rsidR="00AC08F3" w:rsidRPr="009F53DA" w:rsidRDefault="00AC08F3" w:rsidP="008F0DCF">
            <w:pPr>
              <w:jc w:val="left"/>
              <w:rPr>
                <w:rFonts w:ascii="宋体" w:eastAsia="宋体" w:hAnsi="宋体"/>
                <w:sz w:val="24"/>
                <w:szCs w:val="24"/>
              </w:rPr>
            </w:pPr>
            <w:r w:rsidRPr="009F53DA">
              <w:rPr>
                <w:rFonts w:ascii="宋体" w:eastAsia="宋体" w:hAnsi="宋体" w:hint="eastAsia"/>
                <w:sz w:val="24"/>
                <w:szCs w:val="24"/>
              </w:rPr>
              <w:t>功能</w:t>
            </w:r>
          </w:p>
        </w:tc>
        <w:tc>
          <w:tcPr>
            <w:tcW w:w="9096"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在图中删除满足一定条件的关系集合。</w:t>
            </w:r>
          </w:p>
        </w:tc>
      </w:tr>
      <w:tr w:rsidR="00AC08F3" w:rsidTr="008F0DCF">
        <w:tc>
          <w:tcPr>
            <w:tcW w:w="696"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方法</w:t>
            </w:r>
          </w:p>
        </w:tc>
        <w:tc>
          <w:tcPr>
            <w:tcW w:w="9096" w:type="dxa"/>
          </w:tcPr>
          <w:p w:rsidR="00AC08F3" w:rsidRPr="009F53DA" w:rsidRDefault="00AC08F3" w:rsidP="008F0DC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DELETE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w:t>
            </w:r>
            <w:r>
              <w:rPr>
                <w:rFonts w:ascii="宋体" w:eastAsia="宋体" w:hAnsi="宋体"/>
                <w:sz w:val="24"/>
                <w:szCs w:val="24"/>
              </w:rPr>
              <w:t>relation</w:t>
            </w:r>
            <w:r>
              <w:rPr>
                <w:rFonts w:ascii="宋体" w:eastAsia="宋体" w:hAnsi="宋体" w:hint="eastAsia"/>
                <w:sz w:val="24"/>
                <w:szCs w:val="24"/>
              </w:rPr>
              <w:t>s</w:t>
            </w:r>
          </w:p>
        </w:tc>
      </w:tr>
      <w:tr w:rsidR="00AC08F3" w:rsidTr="008F0DCF">
        <w:tc>
          <w:tcPr>
            <w:tcW w:w="696"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参数</w:t>
            </w:r>
          </w:p>
        </w:tc>
        <w:tc>
          <w:tcPr>
            <w:tcW w:w="9096" w:type="dxa"/>
          </w:tcPr>
          <w:p w:rsidR="00AC08F3" w:rsidRPr="002C730A" w:rsidRDefault="00AC08F3" w:rsidP="008F0DCF">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tc>
      </w:tr>
      <w:tr w:rsidR="00AC08F3" w:rsidTr="008F0DCF">
        <w:tc>
          <w:tcPr>
            <w:tcW w:w="696"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Body</w:t>
            </w:r>
          </w:p>
        </w:tc>
        <w:tc>
          <w:tcPr>
            <w:tcW w:w="9096" w:type="dxa"/>
          </w:tcPr>
          <w:p w:rsidR="00AC08F3" w:rsidRDefault="00AC08F3" w:rsidP="00AC08F3">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AC08F3" w:rsidRDefault="00AC08F3" w:rsidP="00AC08F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“classFilter”: [“class name”],</w:t>
            </w:r>
          </w:p>
          <w:p w:rsidR="00AC08F3" w:rsidRDefault="00AC08F3" w:rsidP="00AC08F3">
            <w:pPr>
              <w:jc w:val="left"/>
              <w:rPr>
                <w:rFonts w:ascii="Calibri Light" w:eastAsia="宋体" w:hAnsi="Calibri Light" w:cs="Calibri Light"/>
                <w:sz w:val="24"/>
                <w:szCs w:val="24"/>
              </w:rPr>
            </w:pPr>
            <w:r>
              <w:rPr>
                <w:rFonts w:ascii="Calibri Light" w:eastAsia="宋体" w:hAnsi="Calibri Light" w:cs="Calibri Light" w:hint="eastAsia"/>
                <w:sz w:val="24"/>
                <w:szCs w:val="24"/>
              </w:rPr>
              <w:lastRenderedPageBreak/>
              <w:t xml:space="preserve"> </w:t>
            </w:r>
            <w:r>
              <w:rPr>
                <w:rFonts w:ascii="Calibri Light" w:eastAsia="宋体" w:hAnsi="Calibri Light" w:cs="Calibri Light"/>
                <w:sz w:val="24"/>
                <w:szCs w:val="24"/>
              </w:rPr>
              <w:t xml:space="preserve">  “toC</w:t>
            </w:r>
            <w:r>
              <w:rPr>
                <w:rFonts w:ascii="Calibri Light" w:eastAsia="宋体" w:hAnsi="Calibri Light" w:cs="Calibri Light" w:hint="eastAsia"/>
                <w:sz w:val="24"/>
                <w:szCs w:val="24"/>
              </w:rPr>
              <w:t>lassFilter</w:t>
            </w:r>
            <w:r>
              <w:rPr>
                <w:rFonts w:ascii="Calibri Light" w:eastAsia="宋体" w:hAnsi="Calibri Light" w:cs="Calibri Light"/>
                <w:sz w:val="24"/>
                <w:szCs w:val="24"/>
              </w:rPr>
              <w:t>”: [],</w:t>
            </w:r>
          </w:p>
          <w:p w:rsidR="00AC08F3" w:rsidRDefault="00AC08F3" w:rsidP="00AC08F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“fromClassFilter”: []</w:t>
            </w:r>
          </w:p>
          <w:p w:rsidR="00AC08F3" w:rsidRDefault="00AC08F3" w:rsidP="00AC08F3">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w:t>
            </w:r>
          </w:p>
          <w:p w:rsidR="00AC08F3" w:rsidRDefault="00AC08F3" w:rsidP="00AC08F3">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“attr1”: {“op”: “&lt;&gt;”, “value”: “100”},</w:t>
            </w:r>
          </w:p>
          <w:p w:rsidR="00AC08F3" w:rsidRDefault="00AC08F3" w:rsidP="00AC08F3">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“attr2”: {“op”: “like”, “value”: “something”}</w:t>
            </w:r>
          </w:p>
          <w:p w:rsidR="00AC08F3" w:rsidRDefault="00AC08F3" w:rsidP="00AC08F3">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AC08F3" w:rsidRPr="00C325F4" w:rsidRDefault="00AC08F3" w:rsidP="00AC08F3">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AC08F3" w:rsidTr="008F0DCF">
        <w:tc>
          <w:tcPr>
            <w:tcW w:w="696"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lastRenderedPageBreak/>
              <w:t>返回</w:t>
            </w:r>
          </w:p>
        </w:tc>
        <w:tc>
          <w:tcPr>
            <w:tcW w:w="9096" w:type="dxa"/>
          </w:tcPr>
          <w:p w:rsidR="00AC08F3" w:rsidRPr="00C325F4" w:rsidRDefault="00AC08F3"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AC08F3" w:rsidRPr="00C325F4" w:rsidRDefault="00AC08F3"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AC08F3" w:rsidRPr="00C325F4" w:rsidRDefault="00AC08F3"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AC08F3" w:rsidRDefault="00AC08F3"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AC08F3" w:rsidRPr="007B1CB5" w:rsidRDefault="00AC08F3" w:rsidP="008F0DC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“removed”: true,</w:t>
            </w:r>
          </w:p>
          <w:p w:rsidR="00AC08F3" w:rsidRPr="00C325F4" w:rsidRDefault="00AC08F3" w:rsidP="008F0DC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w:t>
            </w:r>
            <w:r>
              <w:rPr>
                <w:rFonts w:ascii="Calibri Light" w:eastAsia="宋体" w:hAnsi="Calibri Light" w:cs="Calibri Light" w:hint="eastAsia"/>
                <w:sz w:val="24"/>
                <w:szCs w:val="24"/>
              </w:rPr>
              <w:t>s</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removed</w:t>
            </w:r>
            <w:r w:rsidRPr="00C325F4">
              <w:rPr>
                <w:rFonts w:ascii="Calibri Light" w:eastAsia="宋体" w:hAnsi="Calibri Light" w:cs="Calibri Light"/>
                <w:sz w:val="24"/>
                <w:szCs w:val="24"/>
              </w:rPr>
              <w:t>”</w:t>
            </w:r>
          </w:p>
          <w:p w:rsidR="00AC08F3" w:rsidRPr="00C325F4" w:rsidRDefault="00AC08F3" w:rsidP="008F0DC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AC08F3" w:rsidRPr="00C325F4" w:rsidRDefault="00AC08F3" w:rsidP="008F0DC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AC08F3" w:rsidRPr="00B30395" w:rsidRDefault="00AC08F3" w:rsidP="00AC08F3">
      <w:pPr>
        <w:spacing w:line="360" w:lineRule="auto"/>
        <w:jc w:val="left"/>
        <w:rPr>
          <w:rFonts w:ascii="宋体" w:eastAsia="宋体" w:hAnsi="宋体"/>
          <w:sz w:val="24"/>
          <w:szCs w:val="24"/>
        </w:rPr>
      </w:pPr>
    </w:p>
    <w:p w:rsidR="00AC08F3" w:rsidRDefault="00AC08F3" w:rsidP="00AC08F3">
      <w:pPr>
        <w:pStyle w:val="a3"/>
        <w:numPr>
          <w:ilvl w:val="1"/>
          <w:numId w:val="15"/>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AC08F3" w:rsidTr="008F0DCF">
        <w:tc>
          <w:tcPr>
            <w:tcW w:w="993" w:type="dxa"/>
          </w:tcPr>
          <w:p w:rsidR="00AC08F3" w:rsidRPr="009F53DA" w:rsidRDefault="00AC08F3" w:rsidP="008F0DC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C08F3" w:rsidRPr="009F53DA" w:rsidRDefault="00AC08F3" w:rsidP="008F0DCF">
            <w:pPr>
              <w:jc w:val="left"/>
              <w:rPr>
                <w:rFonts w:ascii="宋体" w:eastAsia="宋体" w:hAnsi="宋体"/>
                <w:sz w:val="24"/>
                <w:szCs w:val="24"/>
              </w:rPr>
            </w:pPr>
            <w:r>
              <w:rPr>
                <w:rFonts w:ascii="宋体" w:eastAsia="宋体" w:hAnsi="宋体" w:hint="eastAsia"/>
                <w:sz w:val="24"/>
                <w:szCs w:val="24"/>
              </w:rPr>
              <w:t>在图中删除满足一定条件的关系集合。</w:t>
            </w:r>
          </w:p>
        </w:tc>
      </w:tr>
      <w:tr w:rsidR="00AC08F3" w:rsidTr="008F0DCF">
        <w:tc>
          <w:tcPr>
            <w:tcW w:w="993"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方法</w:t>
            </w:r>
          </w:p>
        </w:tc>
        <w:tc>
          <w:tcPr>
            <w:tcW w:w="8505" w:type="dxa"/>
          </w:tcPr>
          <w:p w:rsidR="00AC08F3" w:rsidRDefault="00AC08F3" w:rsidP="008F0DCF">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hint="eastAsia"/>
                <w:sz w:val="24"/>
                <w:szCs w:val="24"/>
              </w:rPr>
              <w:t>delete</w:t>
            </w:r>
            <w:r>
              <w:rPr>
                <w:rFonts w:ascii="宋体" w:eastAsia="宋体" w:hAnsi="宋体"/>
                <w:sz w:val="24"/>
                <w:szCs w:val="24"/>
              </w:rPr>
              <w:t>R</w:t>
            </w:r>
            <w:r>
              <w:rPr>
                <w:rFonts w:ascii="宋体" w:eastAsia="宋体" w:hAnsi="宋体" w:hint="eastAsia"/>
                <w:sz w:val="24"/>
                <w:szCs w:val="24"/>
              </w:rPr>
              <w:t>elations</w:t>
            </w:r>
            <w:proofErr w:type="gramEnd"/>
            <w:r w:rsidRPr="00105C8B">
              <w:rPr>
                <w:rFonts w:ascii="宋体" w:eastAsia="宋体" w:hAnsi="宋体"/>
                <w:sz w:val="24"/>
                <w:szCs w:val="24"/>
              </w:rPr>
              <w:t>(</w:t>
            </w:r>
          </w:p>
          <w:p w:rsidR="00AC08F3" w:rsidRDefault="00AC08F3" w:rsidP="008F0DCF">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KCR</w:t>
            </w:r>
            <w:r>
              <w:rPr>
                <w:rFonts w:ascii="宋体" w:eastAsia="宋体" w:hAnsi="宋体" w:hint="eastAsia"/>
                <w:sz w:val="24"/>
                <w:szCs w:val="24"/>
              </w:rPr>
              <w:t>elation</w:t>
            </w:r>
            <w:r>
              <w:rPr>
                <w:rFonts w:ascii="宋体" w:eastAsia="宋体" w:hAnsi="宋体"/>
                <w:sz w:val="24"/>
                <w:szCs w:val="24"/>
              </w:rPr>
              <w:t>Filter filter</w:t>
            </w:r>
          </w:p>
          <w:p w:rsidR="00AC08F3" w:rsidRPr="009F53DA" w:rsidRDefault="00AC08F3" w:rsidP="008F0DCF">
            <w:pPr>
              <w:jc w:val="left"/>
              <w:rPr>
                <w:rFonts w:ascii="宋体" w:eastAsia="宋体" w:hAnsi="宋体"/>
                <w:sz w:val="24"/>
                <w:szCs w:val="24"/>
              </w:rPr>
            </w:pPr>
            <w:r w:rsidRPr="00105C8B">
              <w:rPr>
                <w:rFonts w:ascii="宋体" w:eastAsia="宋体" w:hAnsi="宋体"/>
                <w:sz w:val="24"/>
                <w:szCs w:val="24"/>
              </w:rPr>
              <w:t>)</w:t>
            </w:r>
          </w:p>
        </w:tc>
      </w:tr>
      <w:tr w:rsidR="00AC08F3" w:rsidTr="008F0DCF">
        <w:tc>
          <w:tcPr>
            <w:tcW w:w="993"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参数</w:t>
            </w:r>
          </w:p>
        </w:tc>
        <w:tc>
          <w:tcPr>
            <w:tcW w:w="8505" w:type="dxa"/>
          </w:tcPr>
          <w:p w:rsidR="00AC08F3" w:rsidRDefault="00AC08F3" w:rsidP="008F0DCF">
            <w:pPr>
              <w:jc w:val="left"/>
              <w:rPr>
                <w:rFonts w:ascii="宋体" w:eastAsia="宋体" w:hAnsi="宋体"/>
                <w:sz w:val="24"/>
                <w:szCs w:val="24"/>
              </w:rPr>
            </w:pPr>
            <w:r>
              <w:rPr>
                <w:rFonts w:ascii="宋体" w:eastAsia="宋体" w:hAnsi="宋体"/>
                <w:sz w:val="24"/>
                <w:szCs w:val="24"/>
              </w:rPr>
              <w:t xml:space="preserve">filter – </w:t>
            </w:r>
            <w:r>
              <w:rPr>
                <w:rFonts w:ascii="宋体" w:eastAsia="宋体" w:hAnsi="宋体" w:hint="eastAsia"/>
                <w:sz w:val="24"/>
                <w:szCs w:val="24"/>
              </w:rPr>
              <w:t>筛选关系集合的条件配置</w:t>
            </w:r>
          </w:p>
        </w:tc>
      </w:tr>
      <w:tr w:rsidR="00AC08F3" w:rsidTr="008F0DCF">
        <w:tc>
          <w:tcPr>
            <w:tcW w:w="993"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返回</w:t>
            </w:r>
          </w:p>
        </w:tc>
        <w:tc>
          <w:tcPr>
            <w:tcW w:w="8505"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关系是否被删除</w:t>
            </w:r>
          </w:p>
          <w:p w:rsidR="00AC08F3" w:rsidRPr="009F53DA" w:rsidRDefault="00AC08F3" w:rsidP="008F0DCF">
            <w:pPr>
              <w:jc w:val="left"/>
              <w:rPr>
                <w:rFonts w:ascii="宋体" w:eastAsia="宋体" w:hAnsi="宋体"/>
                <w:sz w:val="24"/>
                <w:szCs w:val="24"/>
              </w:rPr>
            </w:pPr>
            <w:r>
              <w:rPr>
                <w:rFonts w:ascii="宋体" w:eastAsia="宋体" w:hAnsi="宋体" w:hint="eastAsia"/>
                <w:sz w:val="24"/>
                <w:szCs w:val="24"/>
              </w:rPr>
              <w:t>boolean</w:t>
            </w:r>
          </w:p>
        </w:tc>
      </w:tr>
      <w:tr w:rsidR="00AC08F3" w:rsidTr="008F0DCF">
        <w:tc>
          <w:tcPr>
            <w:tcW w:w="993" w:type="dxa"/>
          </w:tcPr>
          <w:p w:rsidR="00AC08F3" w:rsidRDefault="00AC08F3" w:rsidP="008F0DCF">
            <w:pPr>
              <w:jc w:val="left"/>
              <w:rPr>
                <w:rFonts w:ascii="宋体" w:eastAsia="宋体" w:hAnsi="宋体"/>
                <w:sz w:val="24"/>
                <w:szCs w:val="24"/>
              </w:rPr>
            </w:pPr>
            <w:r>
              <w:rPr>
                <w:rFonts w:ascii="宋体" w:eastAsia="宋体" w:hAnsi="宋体" w:hint="eastAsia"/>
                <w:sz w:val="24"/>
                <w:szCs w:val="24"/>
              </w:rPr>
              <w:t>异常</w:t>
            </w:r>
          </w:p>
        </w:tc>
        <w:tc>
          <w:tcPr>
            <w:tcW w:w="8505" w:type="dxa"/>
          </w:tcPr>
          <w:p w:rsidR="00AC08F3" w:rsidRPr="009F53DA" w:rsidRDefault="00AC08F3" w:rsidP="008F0DCF">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061023" w:rsidRDefault="00061023" w:rsidP="00FF3427">
      <w:pPr>
        <w:spacing w:line="360" w:lineRule="auto"/>
        <w:jc w:val="left"/>
        <w:rPr>
          <w:rFonts w:ascii="宋体" w:eastAsia="宋体" w:hAnsi="宋体"/>
          <w:sz w:val="24"/>
          <w:szCs w:val="24"/>
        </w:rPr>
      </w:pPr>
    </w:p>
    <w:p w:rsidR="00CF681B" w:rsidRPr="00C539F8" w:rsidRDefault="00CF681B" w:rsidP="00CF681B">
      <w:pPr>
        <w:pStyle w:val="3"/>
        <w:numPr>
          <w:ilvl w:val="2"/>
          <w:numId w:val="7"/>
        </w:numPr>
      </w:pPr>
      <w:bookmarkStart w:id="113" w:name="_Toc37157545"/>
      <w:r>
        <w:rPr>
          <w:rFonts w:hint="eastAsia"/>
        </w:rPr>
        <w:t>实体链接接口</w:t>
      </w:r>
      <w:bookmarkEnd w:id="113"/>
    </w:p>
    <w:p w:rsidR="00CF681B" w:rsidRPr="00457EC7" w:rsidRDefault="00CF681B" w:rsidP="00CF681B">
      <w:pPr>
        <w:pStyle w:val="4"/>
        <w:numPr>
          <w:ilvl w:val="0"/>
          <w:numId w:val="9"/>
        </w:numPr>
      </w:pPr>
      <w:bookmarkStart w:id="114" w:name="_Toc37157546"/>
      <w:r>
        <w:rPr>
          <w:rFonts w:hint="eastAsia"/>
        </w:rPr>
        <w:t>实体消</w:t>
      </w:r>
      <w:proofErr w:type="gramStart"/>
      <w:r>
        <w:rPr>
          <w:rFonts w:hint="eastAsia"/>
        </w:rPr>
        <w:t>歧</w:t>
      </w:r>
      <w:bookmarkEnd w:id="114"/>
      <w:proofErr w:type="gramEnd"/>
    </w:p>
    <w:p w:rsidR="00CF681B" w:rsidRDefault="00CF681B" w:rsidP="00CF681B">
      <w:pPr>
        <w:pStyle w:val="a3"/>
        <w:numPr>
          <w:ilvl w:val="0"/>
          <w:numId w:val="6"/>
        </w:numPr>
        <w:spacing w:line="360" w:lineRule="auto"/>
        <w:ind w:firstLineChars="0"/>
        <w:jc w:val="left"/>
        <w:rPr>
          <w:rFonts w:ascii="宋体" w:eastAsia="宋体" w:hAnsi="宋体"/>
          <w:sz w:val="24"/>
          <w:szCs w:val="24"/>
        </w:rPr>
      </w:pPr>
      <w:r w:rsidRPr="00C61AFB">
        <w:rPr>
          <w:rFonts w:ascii="宋体" w:eastAsia="宋体" w:hAnsi="宋体" w:hint="eastAsia"/>
          <w:sz w:val="24"/>
          <w:szCs w:val="24"/>
        </w:rPr>
        <w:t>H</w:t>
      </w:r>
      <w:r w:rsidRPr="00C61AFB">
        <w:rPr>
          <w:rFonts w:ascii="宋体" w:eastAsia="宋体" w:hAnsi="宋体"/>
          <w:sz w:val="24"/>
          <w:szCs w:val="24"/>
        </w:rPr>
        <w:t>TTP</w:t>
      </w:r>
      <w:r w:rsidRPr="00C61AFB">
        <w:rPr>
          <w:rFonts w:ascii="宋体" w:eastAsia="宋体" w:hAnsi="宋体" w:hint="eastAsia"/>
          <w:sz w:val="24"/>
          <w:szCs w:val="24"/>
        </w:rPr>
        <w:t>接口</w:t>
      </w:r>
    </w:p>
    <w:tbl>
      <w:tblPr>
        <w:tblStyle w:val="a8"/>
        <w:tblW w:w="9498" w:type="dxa"/>
        <w:tblInd w:w="-572" w:type="dxa"/>
        <w:tblLook w:val="04A0" w:firstRow="1" w:lastRow="0" w:firstColumn="1" w:lastColumn="0" w:noHBand="0" w:noVBand="1"/>
      </w:tblPr>
      <w:tblGrid>
        <w:gridCol w:w="993"/>
        <w:gridCol w:w="8505"/>
      </w:tblGrid>
      <w:tr w:rsidR="00CF681B" w:rsidTr="00105013">
        <w:tc>
          <w:tcPr>
            <w:tcW w:w="993" w:type="dxa"/>
          </w:tcPr>
          <w:p w:rsidR="00CF681B" w:rsidRPr="009F53DA" w:rsidRDefault="00CF681B" w:rsidP="0010501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给定一个图和一个待消</w:t>
            </w:r>
            <w:proofErr w:type="gramStart"/>
            <w:r>
              <w:rPr>
                <w:rFonts w:ascii="宋体" w:eastAsia="宋体" w:hAnsi="宋体" w:hint="eastAsia"/>
                <w:sz w:val="24"/>
                <w:szCs w:val="24"/>
              </w:rPr>
              <w:t>歧</w:t>
            </w:r>
            <w:proofErr w:type="gramEnd"/>
            <w:r>
              <w:rPr>
                <w:rFonts w:ascii="宋体" w:eastAsia="宋体" w:hAnsi="宋体" w:hint="eastAsia"/>
                <w:sz w:val="24"/>
                <w:szCs w:val="24"/>
              </w:rPr>
              <w:t>实体，</w:t>
            </w:r>
            <w:r>
              <w:rPr>
                <w:rFonts w:ascii="宋体" w:eastAsia="宋体" w:hAnsi="宋体"/>
                <w:sz w:val="24"/>
                <w:szCs w:val="24"/>
              </w:rPr>
              <w:t>返回</w:t>
            </w:r>
            <w:r>
              <w:rPr>
                <w:rFonts w:ascii="宋体" w:eastAsia="宋体" w:hAnsi="宋体" w:hint="eastAsia"/>
                <w:sz w:val="24"/>
                <w:szCs w:val="24"/>
              </w:rPr>
              <w:t>图中与待消歧实体指</w:t>
            </w:r>
            <w:proofErr w:type="gramStart"/>
            <w:r>
              <w:rPr>
                <w:rFonts w:ascii="宋体" w:eastAsia="宋体" w:hAnsi="宋体" w:hint="eastAsia"/>
                <w:sz w:val="24"/>
                <w:szCs w:val="24"/>
              </w:rPr>
              <w:t>代相</w:t>
            </w:r>
            <w:proofErr w:type="gramEnd"/>
            <w:r>
              <w:rPr>
                <w:rFonts w:ascii="宋体" w:eastAsia="宋体" w:hAnsi="宋体" w:hint="eastAsia"/>
                <w:sz w:val="24"/>
                <w:szCs w:val="24"/>
              </w:rPr>
              <w:t>同的实体。</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方法</w:t>
            </w:r>
          </w:p>
        </w:tc>
        <w:tc>
          <w:tcPr>
            <w:tcW w:w="8505" w:type="dxa"/>
          </w:tcPr>
          <w:p w:rsidR="00CF681B" w:rsidRPr="009F53DA" w:rsidRDefault="00CF681B" w:rsidP="0010501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/entity_</w:t>
            </w:r>
            <w:r>
              <w:rPr>
                <w:rFonts w:ascii="宋体" w:eastAsia="宋体" w:hAnsi="宋体"/>
                <w:sz w:val="24"/>
                <w:szCs w:val="24"/>
              </w:rPr>
              <w:t>disam</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参数</w:t>
            </w:r>
          </w:p>
        </w:tc>
        <w:tc>
          <w:tcPr>
            <w:tcW w:w="8505"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无</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CF681B"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“graphName”: “graph name”,</w:t>
            </w:r>
          </w:p>
          <w:p w:rsidR="00CF681B"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sz w:val="24"/>
                <w:szCs w:val="24"/>
              </w:rPr>
              <w:t>entity</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p>
          <w:p w:rsidR="00CF681B"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“attribute”: “value”</w:t>
            </w:r>
          </w:p>
          <w:p w:rsidR="00CF681B" w:rsidRDefault="00CF681B" w:rsidP="00105013">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CF681B"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CF681B"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“graphEntityId”: “entity id”, </w:t>
            </w:r>
          </w:p>
          <w:p w:rsidR="00CF681B" w:rsidRPr="00C325F4" w:rsidRDefault="00CF681B" w:rsidP="00105013">
            <w:pPr>
              <w:jc w:val="left"/>
              <w:rPr>
                <w:rFonts w:ascii="Calibri Light" w:eastAsia="宋体" w:hAnsi="Calibri Light" w:cs="Calibri Light"/>
                <w:sz w:val="24"/>
                <w:szCs w:val="24"/>
              </w:rPr>
            </w:pPr>
            <w:r>
              <w:rPr>
                <w:rFonts w:ascii="Calibri Light" w:eastAsia="宋体" w:hAnsi="Calibri Light" w:cs="Calibri Light"/>
                <w:sz w:val="24"/>
                <w:szCs w:val="24"/>
              </w:rPr>
              <w:t xml:space="preserve">       “confidence”: 0.92</w:t>
            </w:r>
          </w:p>
          <w:p w:rsidR="00CF681B" w:rsidRPr="00C325F4" w:rsidRDefault="00CF681B" w:rsidP="0010501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CF681B" w:rsidRPr="00C61AFB" w:rsidRDefault="00CF681B" w:rsidP="00CF681B">
      <w:pPr>
        <w:spacing w:line="360" w:lineRule="auto"/>
        <w:jc w:val="left"/>
        <w:rPr>
          <w:rFonts w:ascii="宋体" w:eastAsia="宋体" w:hAnsi="宋体"/>
          <w:sz w:val="24"/>
          <w:szCs w:val="24"/>
        </w:rPr>
      </w:pPr>
    </w:p>
    <w:p w:rsidR="00CF681B" w:rsidRDefault="00CF681B" w:rsidP="00CF681B">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CF681B" w:rsidTr="00105013">
        <w:tc>
          <w:tcPr>
            <w:tcW w:w="993" w:type="dxa"/>
          </w:tcPr>
          <w:p w:rsidR="00CF681B" w:rsidRPr="009F53DA" w:rsidRDefault="00CF681B" w:rsidP="0010501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F681B" w:rsidRPr="009F53DA" w:rsidRDefault="00CF681B" w:rsidP="00105013">
            <w:pPr>
              <w:jc w:val="left"/>
              <w:rPr>
                <w:rFonts w:ascii="宋体" w:eastAsia="宋体" w:hAnsi="宋体"/>
                <w:sz w:val="24"/>
                <w:szCs w:val="24"/>
              </w:rPr>
            </w:pPr>
            <w:r>
              <w:rPr>
                <w:rFonts w:ascii="宋体" w:eastAsia="宋体" w:hAnsi="宋体" w:hint="eastAsia"/>
                <w:sz w:val="24"/>
                <w:szCs w:val="24"/>
              </w:rPr>
              <w:t>在某一图中，输入一系列实体提及，返回所链接上的实体I</w:t>
            </w:r>
            <w:r>
              <w:rPr>
                <w:rFonts w:ascii="宋体" w:eastAsia="宋体" w:hAnsi="宋体"/>
                <w:sz w:val="24"/>
                <w:szCs w:val="24"/>
              </w:rPr>
              <w:t>D</w:t>
            </w:r>
            <w:r w:rsidRPr="00105C8B">
              <w:rPr>
                <w:rFonts w:ascii="宋体" w:eastAsia="宋体" w:hAnsi="宋体" w:hint="eastAsia"/>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方法</w:t>
            </w:r>
          </w:p>
        </w:tc>
        <w:tc>
          <w:tcPr>
            <w:tcW w:w="8505" w:type="dxa"/>
          </w:tcPr>
          <w:p w:rsidR="00CF681B" w:rsidRDefault="00CF681B" w:rsidP="0010501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entityD</w:t>
            </w:r>
            <w:r>
              <w:rPr>
                <w:rFonts w:ascii="宋体" w:eastAsia="宋体" w:hAnsi="宋体" w:hint="eastAsia"/>
                <w:sz w:val="24"/>
                <w:szCs w:val="24"/>
              </w:rPr>
              <w:t>isam</w:t>
            </w:r>
            <w:proofErr w:type="gramEnd"/>
            <w:r w:rsidRPr="00105C8B">
              <w:rPr>
                <w:rFonts w:ascii="宋体" w:eastAsia="宋体" w:hAnsi="宋体"/>
                <w:sz w:val="24"/>
                <w:szCs w:val="24"/>
              </w:rPr>
              <w:t>(</w:t>
            </w:r>
          </w:p>
          <w:p w:rsidR="00CF681B" w:rsidRDefault="00CF681B" w:rsidP="00105013">
            <w:pPr>
              <w:ind w:firstLine="480"/>
              <w:jc w:val="left"/>
              <w:rPr>
                <w:rFonts w:ascii="宋体" w:eastAsia="宋体" w:hAnsi="宋体"/>
                <w:sz w:val="24"/>
                <w:szCs w:val="24"/>
              </w:rPr>
            </w:pPr>
            <w:r>
              <w:rPr>
                <w:rFonts w:ascii="宋体" w:eastAsia="宋体" w:hAnsi="宋体"/>
                <w:sz w:val="24"/>
                <w:szCs w:val="24"/>
              </w:rPr>
              <w:t>String graphName,</w:t>
            </w:r>
          </w:p>
          <w:p w:rsidR="00CF681B" w:rsidRDefault="00CF681B" w:rsidP="00105013">
            <w:pPr>
              <w:ind w:firstLine="480"/>
              <w:jc w:val="left"/>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Pr>
                <w:rFonts w:ascii="宋体" w:eastAsia="宋体" w:hAnsi="宋体"/>
                <w:sz w:val="24"/>
                <w:szCs w:val="24"/>
              </w:rPr>
              <w:t>&lt;String, String&gt; entityAttr</w:t>
            </w:r>
          </w:p>
          <w:p w:rsidR="00CF681B" w:rsidRPr="009F53DA" w:rsidRDefault="00CF681B" w:rsidP="00105013">
            <w:pPr>
              <w:jc w:val="left"/>
              <w:rPr>
                <w:rFonts w:ascii="宋体" w:eastAsia="宋体" w:hAnsi="宋体"/>
                <w:sz w:val="24"/>
                <w:szCs w:val="24"/>
              </w:rPr>
            </w:pPr>
            <w:r w:rsidRPr="00105C8B">
              <w:rPr>
                <w:rFonts w:ascii="宋体" w:eastAsia="宋体" w:hAnsi="宋体"/>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参数</w:t>
            </w:r>
          </w:p>
        </w:tc>
        <w:tc>
          <w:tcPr>
            <w:tcW w:w="8505" w:type="dxa"/>
          </w:tcPr>
          <w:p w:rsidR="00CF681B" w:rsidRDefault="00CF681B" w:rsidP="00105013">
            <w:pPr>
              <w:jc w:val="left"/>
              <w:rPr>
                <w:rFonts w:ascii="宋体" w:eastAsia="宋体" w:hAnsi="宋体"/>
                <w:sz w:val="24"/>
                <w:szCs w:val="24"/>
              </w:rPr>
            </w:pPr>
            <w:r>
              <w:rPr>
                <w:rFonts w:ascii="宋体" w:eastAsia="宋体" w:hAnsi="宋体"/>
                <w:sz w:val="24"/>
                <w:szCs w:val="24"/>
              </w:rPr>
              <w:t xml:space="preserve">graphName – </w:t>
            </w:r>
            <w:r>
              <w:rPr>
                <w:rFonts w:ascii="宋体" w:eastAsia="宋体" w:hAnsi="宋体" w:hint="eastAsia"/>
                <w:sz w:val="24"/>
                <w:szCs w:val="24"/>
              </w:rPr>
              <w:t>图的名称</w:t>
            </w:r>
          </w:p>
          <w:p w:rsidR="00CF681B" w:rsidRDefault="00CF681B" w:rsidP="00105013">
            <w:pPr>
              <w:jc w:val="left"/>
              <w:rPr>
                <w:rFonts w:ascii="宋体" w:eastAsia="宋体" w:hAnsi="宋体"/>
                <w:sz w:val="24"/>
                <w:szCs w:val="24"/>
              </w:rPr>
            </w:pPr>
            <w:r>
              <w:rPr>
                <w:rFonts w:ascii="宋体" w:eastAsia="宋体" w:hAnsi="宋体"/>
                <w:sz w:val="24"/>
                <w:szCs w:val="24"/>
              </w:rPr>
              <w:t xml:space="preserve">entityAttr – </w:t>
            </w:r>
            <w:r>
              <w:rPr>
                <w:rFonts w:ascii="宋体" w:eastAsia="宋体" w:hAnsi="宋体" w:hint="eastAsia"/>
                <w:sz w:val="24"/>
                <w:szCs w:val="24"/>
              </w:rPr>
              <w:t>实体属性字典</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返回</w:t>
            </w:r>
          </w:p>
        </w:tc>
        <w:tc>
          <w:tcPr>
            <w:tcW w:w="8505"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链接到的实体I</w:t>
            </w:r>
            <w:r>
              <w:rPr>
                <w:rFonts w:ascii="宋体" w:eastAsia="宋体" w:hAnsi="宋体"/>
                <w:sz w:val="24"/>
                <w:szCs w:val="24"/>
              </w:rPr>
              <w:t>D</w:t>
            </w:r>
            <w:r>
              <w:rPr>
                <w:rFonts w:ascii="宋体" w:eastAsia="宋体" w:hAnsi="宋体" w:hint="eastAsia"/>
                <w:sz w:val="24"/>
                <w:szCs w:val="24"/>
              </w:rPr>
              <w:t>及置信度</w:t>
            </w:r>
          </w:p>
          <w:p w:rsidR="00CF681B" w:rsidRPr="009F53DA" w:rsidRDefault="00CF681B" w:rsidP="00105013">
            <w:pPr>
              <w:jc w:val="left"/>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Pr>
                <w:rFonts w:ascii="宋体" w:eastAsia="宋体" w:hAnsi="宋体"/>
                <w:sz w:val="24"/>
                <w:szCs w:val="24"/>
              </w:rPr>
              <w:t>&lt;String, Object&gt;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异常</w:t>
            </w:r>
          </w:p>
        </w:tc>
        <w:tc>
          <w:tcPr>
            <w:tcW w:w="8505" w:type="dxa"/>
          </w:tcPr>
          <w:p w:rsidR="00CF681B" w:rsidRPr="009F53DA" w:rsidRDefault="00CF681B" w:rsidP="0010501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CF681B" w:rsidRDefault="00CF681B" w:rsidP="00CF681B">
      <w:pPr>
        <w:pStyle w:val="4"/>
        <w:numPr>
          <w:ilvl w:val="0"/>
          <w:numId w:val="15"/>
        </w:numPr>
      </w:pPr>
      <w:bookmarkStart w:id="115" w:name="_Toc37157547"/>
      <w:r>
        <w:rPr>
          <w:rFonts w:hint="eastAsia"/>
        </w:rPr>
        <w:t>实体融合</w:t>
      </w:r>
      <w:bookmarkEnd w:id="115"/>
    </w:p>
    <w:p w:rsidR="00CF681B" w:rsidRDefault="00CF681B" w:rsidP="00CF681B">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CF681B" w:rsidTr="00105013">
        <w:tc>
          <w:tcPr>
            <w:tcW w:w="709" w:type="dxa"/>
          </w:tcPr>
          <w:p w:rsidR="00CF681B" w:rsidRPr="009F53DA" w:rsidRDefault="00CF681B" w:rsidP="00105013">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给定一个图中的实体id，</w:t>
            </w:r>
            <w:r>
              <w:rPr>
                <w:rFonts w:ascii="宋体" w:eastAsia="宋体" w:hAnsi="宋体"/>
                <w:sz w:val="24"/>
                <w:szCs w:val="24"/>
              </w:rPr>
              <w:t>和</w:t>
            </w:r>
            <w:r>
              <w:rPr>
                <w:rFonts w:ascii="宋体" w:eastAsia="宋体" w:hAnsi="宋体" w:hint="eastAsia"/>
                <w:sz w:val="24"/>
                <w:szCs w:val="24"/>
              </w:rPr>
              <w:t>待融合的新实体，</w:t>
            </w:r>
            <w:r>
              <w:rPr>
                <w:rFonts w:ascii="宋体" w:eastAsia="宋体" w:hAnsi="宋体"/>
                <w:sz w:val="24"/>
                <w:szCs w:val="24"/>
              </w:rPr>
              <w:t>返回</w:t>
            </w:r>
            <w:r>
              <w:rPr>
                <w:rFonts w:ascii="宋体" w:eastAsia="宋体" w:hAnsi="宋体" w:hint="eastAsia"/>
                <w:sz w:val="24"/>
                <w:szCs w:val="24"/>
              </w:rPr>
              <w:t>融合计算后的实体。</w:t>
            </w:r>
          </w:p>
        </w:tc>
      </w:tr>
      <w:tr w:rsidR="00CF681B" w:rsidTr="00105013">
        <w:tc>
          <w:tcPr>
            <w:tcW w:w="709"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方法</w:t>
            </w:r>
          </w:p>
        </w:tc>
        <w:tc>
          <w:tcPr>
            <w:tcW w:w="8843" w:type="dxa"/>
          </w:tcPr>
          <w:p w:rsidR="00CF681B" w:rsidRPr="009F53DA" w:rsidRDefault="00CF681B" w:rsidP="0010501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/entity_</w:t>
            </w:r>
            <w:r>
              <w:rPr>
                <w:rFonts w:ascii="宋体" w:eastAsia="宋体" w:hAnsi="宋体"/>
                <w:sz w:val="24"/>
                <w:szCs w:val="24"/>
              </w:rPr>
              <w:t>fusion</w:t>
            </w:r>
          </w:p>
        </w:tc>
      </w:tr>
      <w:tr w:rsidR="00CF681B" w:rsidTr="00105013">
        <w:tc>
          <w:tcPr>
            <w:tcW w:w="709"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参数</w:t>
            </w:r>
          </w:p>
        </w:tc>
        <w:tc>
          <w:tcPr>
            <w:tcW w:w="884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无</w:t>
            </w:r>
          </w:p>
        </w:tc>
      </w:tr>
      <w:tr w:rsidR="00CF681B" w:rsidTr="00105013">
        <w:tc>
          <w:tcPr>
            <w:tcW w:w="709"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CF681B"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F681B"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“graphName”: “graph name”,</w:t>
            </w:r>
          </w:p>
          <w:p w:rsidR="00CF681B" w:rsidRPr="00C325F4"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“graphEntityId”: “entity id”, </w:t>
            </w:r>
          </w:p>
          <w:p w:rsidR="00CF681B"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sz w:val="24"/>
                <w:szCs w:val="24"/>
              </w:rPr>
              <w:t>newEntity</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p>
          <w:p w:rsidR="00CF681B"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“attribute”: “value”</w:t>
            </w:r>
          </w:p>
          <w:p w:rsidR="00CF681B" w:rsidRDefault="00CF681B" w:rsidP="00105013">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w:t>
            </w:r>
          </w:p>
          <w:p w:rsidR="00CF681B" w:rsidRPr="00502962"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r w:rsidR="00CF681B" w:rsidTr="00105013">
        <w:tc>
          <w:tcPr>
            <w:tcW w:w="709"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返回</w:t>
            </w:r>
          </w:p>
        </w:tc>
        <w:tc>
          <w:tcPr>
            <w:tcW w:w="8843" w:type="dxa"/>
          </w:tcPr>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CF681B"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CF681B"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“_id”: “entity id”, </w:t>
            </w:r>
          </w:p>
          <w:p w:rsidR="00CF681B" w:rsidRPr="00C325F4" w:rsidRDefault="00CF681B" w:rsidP="00105013">
            <w:pPr>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 “value”</w:t>
            </w:r>
          </w:p>
          <w:p w:rsidR="00CF681B" w:rsidRPr="00C325F4" w:rsidRDefault="00CF681B" w:rsidP="0010501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CF681B" w:rsidRDefault="00CF681B" w:rsidP="00CF681B">
      <w:pPr>
        <w:pStyle w:val="a3"/>
        <w:numPr>
          <w:ilvl w:val="0"/>
          <w:numId w:val="6"/>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编程接口</w:t>
      </w:r>
    </w:p>
    <w:tbl>
      <w:tblPr>
        <w:tblStyle w:val="a8"/>
        <w:tblW w:w="9498" w:type="dxa"/>
        <w:tblInd w:w="-572" w:type="dxa"/>
        <w:tblLook w:val="04A0" w:firstRow="1" w:lastRow="0" w:firstColumn="1" w:lastColumn="0" w:noHBand="0" w:noVBand="1"/>
      </w:tblPr>
      <w:tblGrid>
        <w:gridCol w:w="993"/>
        <w:gridCol w:w="8505"/>
      </w:tblGrid>
      <w:tr w:rsidR="00CF681B" w:rsidTr="00105013">
        <w:tc>
          <w:tcPr>
            <w:tcW w:w="993" w:type="dxa"/>
          </w:tcPr>
          <w:p w:rsidR="00CF681B" w:rsidRPr="009F53DA" w:rsidRDefault="00CF681B" w:rsidP="0010501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F681B" w:rsidRPr="009F53DA" w:rsidRDefault="00CF681B" w:rsidP="00105013">
            <w:pPr>
              <w:jc w:val="left"/>
              <w:rPr>
                <w:rFonts w:ascii="宋体" w:eastAsia="宋体" w:hAnsi="宋体"/>
                <w:sz w:val="24"/>
                <w:szCs w:val="24"/>
              </w:rPr>
            </w:pPr>
            <w:r>
              <w:rPr>
                <w:rFonts w:ascii="宋体" w:eastAsia="宋体" w:hAnsi="宋体" w:hint="eastAsia"/>
                <w:sz w:val="24"/>
                <w:szCs w:val="24"/>
              </w:rPr>
              <w:t>给定一个图中的实体id，</w:t>
            </w:r>
            <w:r>
              <w:rPr>
                <w:rFonts w:ascii="宋体" w:eastAsia="宋体" w:hAnsi="宋体"/>
                <w:sz w:val="24"/>
                <w:szCs w:val="24"/>
              </w:rPr>
              <w:t>和</w:t>
            </w:r>
            <w:r>
              <w:rPr>
                <w:rFonts w:ascii="宋体" w:eastAsia="宋体" w:hAnsi="宋体" w:hint="eastAsia"/>
                <w:sz w:val="24"/>
                <w:szCs w:val="24"/>
              </w:rPr>
              <w:t>待融合的新实体，</w:t>
            </w:r>
            <w:r>
              <w:rPr>
                <w:rFonts w:ascii="宋体" w:eastAsia="宋体" w:hAnsi="宋体"/>
                <w:sz w:val="24"/>
                <w:szCs w:val="24"/>
              </w:rPr>
              <w:t>返回</w:t>
            </w:r>
            <w:r>
              <w:rPr>
                <w:rFonts w:ascii="宋体" w:eastAsia="宋体" w:hAnsi="宋体" w:hint="eastAsia"/>
                <w:sz w:val="24"/>
                <w:szCs w:val="24"/>
              </w:rPr>
              <w:t>融合计算后的实体</w:t>
            </w:r>
            <w:r w:rsidRPr="00105C8B">
              <w:rPr>
                <w:rFonts w:ascii="宋体" w:eastAsia="宋体" w:hAnsi="宋体" w:hint="eastAsia"/>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方法</w:t>
            </w:r>
          </w:p>
        </w:tc>
        <w:tc>
          <w:tcPr>
            <w:tcW w:w="8505" w:type="dxa"/>
          </w:tcPr>
          <w:p w:rsidR="00CF681B" w:rsidRDefault="00CF681B" w:rsidP="0010501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entityF</w:t>
            </w:r>
            <w:r>
              <w:rPr>
                <w:rFonts w:ascii="宋体" w:eastAsia="宋体" w:hAnsi="宋体" w:hint="eastAsia"/>
                <w:sz w:val="24"/>
                <w:szCs w:val="24"/>
              </w:rPr>
              <w:t>usion</w:t>
            </w:r>
            <w:proofErr w:type="gramEnd"/>
            <w:r w:rsidRPr="00105C8B">
              <w:rPr>
                <w:rFonts w:ascii="宋体" w:eastAsia="宋体" w:hAnsi="宋体"/>
                <w:sz w:val="24"/>
                <w:szCs w:val="24"/>
              </w:rPr>
              <w:t>(</w:t>
            </w:r>
          </w:p>
          <w:p w:rsidR="00CF681B" w:rsidRDefault="00CF681B" w:rsidP="00105013">
            <w:pPr>
              <w:ind w:firstLine="480"/>
              <w:jc w:val="left"/>
              <w:rPr>
                <w:rFonts w:ascii="宋体" w:eastAsia="宋体" w:hAnsi="宋体"/>
                <w:sz w:val="24"/>
                <w:szCs w:val="24"/>
              </w:rPr>
            </w:pPr>
            <w:r>
              <w:rPr>
                <w:rFonts w:ascii="宋体" w:eastAsia="宋体" w:hAnsi="宋体"/>
                <w:sz w:val="24"/>
                <w:szCs w:val="24"/>
              </w:rPr>
              <w:t>String graphName,</w:t>
            </w:r>
          </w:p>
          <w:p w:rsidR="00CF681B" w:rsidRDefault="00CF681B" w:rsidP="00105013">
            <w:pPr>
              <w:ind w:firstLine="480"/>
              <w:jc w:val="left"/>
              <w:rPr>
                <w:rFonts w:ascii="宋体" w:eastAsia="宋体" w:hAnsi="宋体"/>
                <w:sz w:val="24"/>
                <w:szCs w:val="24"/>
              </w:rPr>
            </w:pPr>
            <w:r>
              <w:rPr>
                <w:rFonts w:ascii="宋体" w:eastAsia="宋体" w:hAnsi="宋体" w:hint="eastAsia"/>
                <w:sz w:val="24"/>
                <w:szCs w:val="24"/>
              </w:rPr>
              <w:t>String</w:t>
            </w:r>
            <w:r>
              <w:rPr>
                <w:rFonts w:ascii="宋体" w:eastAsia="宋体" w:hAnsi="宋体"/>
                <w:sz w:val="24"/>
                <w:szCs w:val="24"/>
              </w:rPr>
              <w:t xml:space="preserve"> </w:t>
            </w:r>
            <w:r>
              <w:rPr>
                <w:rFonts w:ascii="宋体" w:eastAsia="宋体" w:hAnsi="宋体" w:hint="eastAsia"/>
                <w:sz w:val="24"/>
                <w:szCs w:val="24"/>
              </w:rPr>
              <w:t>entityId</w:t>
            </w:r>
          </w:p>
          <w:p w:rsidR="00CF681B" w:rsidRDefault="00CF681B" w:rsidP="00105013">
            <w:pPr>
              <w:ind w:firstLine="480"/>
              <w:jc w:val="left"/>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Pr>
                <w:rFonts w:ascii="宋体" w:eastAsia="宋体" w:hAnsi="宋体"/>
                <w:sz w:val="24"/>
                <w:szCs w:val="24"/>
              </w:rPr>
              <w:t>&lt;String, String&gt; entityAttr</w:t>
            </w:r>
          </w:p>
          <w:p w:rsidR="00CF681B" w:rsidRPr="009F53DA" w:rsidRDefault="00CF681B" w:rsidP="00105013">
            <w:pPr>
              <w:jc w:val="left"/>
              <w:rPr>
                <w:rFonts w:ascii="宋体" w:eastAsia="宋体" w:hAnsi="宋体"/>
                <w:sz w:val="24"/>
                <w:szCs w:val="24"/>
              </w:rPr>
            </w:pPr>
            <w:r w:rsidRPr="00105C8B">
              <w:rPr>
                <w:rFonts w:ascii="宋体" w:eastAsia="宋体" w:hAnsi="宋体"/>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参数</w:t>
            </w:r>
          </w:p>
        </w:tc>
        <w:tc>
          <w:tcPr>
            <w:tcW w:w="8505" w:type="dxa"/>
          </w:tcPr>
          <w:p w:rsidR="00CF681B" w:rsidRDefault="00CF681B" w:rsidP="00105013">
            <w:pPr>
              <w:jc w:val="left"/>
              <w:rPr>
                <w:rFonts w:ascii="宋体" w:eastAsia="宋体" w:hAnsi="宋体"/>
                <w:sz w:val="24"/>
                <w:szCs w:val="24"/>
              </w:rPr>
            </w:pPr>
            <w:r>
              <w:rPr>
                <w:rFonts w:ascii="宋体" w:eastAsia="宋体" w:hAnsi="宋体"/>
                <w:sz w:val="24"/>
                <w:szCs w:val="24"/>
              </w:rPr>
              <w:t xml:space="preserve">graphName – </w:t>
            </w:r>
            <w:r>
              <w:rPr>
                <w:rFonts w:ascii="宋体" w:eastAsia="宋体" w:hAnsi="宋体" w:hint="eastAsia"/>
                <w:sz w:val="24"/>
                <w:szCs w:val="24"/>
              </w:rPr>
              <w:t>图的名称</w:t>
            </w:r>
          </w:p>
          <w:p w:rsidR="00CF681B" w:rsidRDefault="00CF681B" w:rsidP="00105013">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w:t>
            </w:r>
            <w:r>
              <w:rPr>
                <w:rFonts w:ascii="宋体" w:eastAsia="宋体" w:hAnsi="宋体" w:hint="eastAsia"/>
                <w:sz w:val="24"/>
                <w:szCs w:val="24"/>
              </w:rPr>
              <w:t>d</w:t>
            </w:r>
            <w:r>
              <w:rPr>
                <w:rFonts w:ascii="宋体" w:eastAsia="宋体" w:hAnsi="宋体"/>
                <w:sz w:val="24"/>
                <w:szCs w:val="24"/>
              </w:rPr>
              <w:t xml:space="preserve"> – </w:t>
            </w:r>
            <w:r>
              <w:rPr>
                <w:rFonts w:ascii="宋体" w:eastAsia="宋体" w:hAnsi="宋体" w:hint="eastAsia"/>
                <w:sz w:val="24"/>
                <w:szCs w:val="24"/>
              </w:rPr>
              <w:t>给定实体I</w:t>
            </w:r>
            <w:r>
              <w:rPr>
                <w:rFonts w:ascii="宋体" w:eastAsia="宋体" w:hAnsi="宋体"/>
                <w:sz w:val="24"/>
                <w:szCs w:val="24"/>
              </w:rPr>
              <w:t>D</w:t>
            </w:r>
          </w:p>
          <w:p w:rsidR="00CF681B" w:rsidRDefault="00CF681B" w:rsidP="00105013">
            <w:pPr>
              <w:jc w:val="left"/>
              <w:rPr>
                <w:rFonts w:ascii="宋体" w:eastAsia="宋体" w:hAnsi="宋体"/>
                <w:sz w:val="24"/>
                <w:szCs w:val="24"/>
              </w:rPr>
            </w:pPr>
            <w:r>
              <w:rPr>
                <w:rFonts w:ascii="宋体" w:eastAsia="宋体" w:hAnsi="宋体"/>
                <w:sz w:val="24"/>
                <w:szCs w:val="24"/>
              </w:rPr>
              <w:t xml:space="preserve">entityAttr – </w:t>
            </w:r>
            <w:r>
              <w:rPr>
                <w:rFonts w:ascii="宋体" w:eastAsia="宋体" w:hAnsi="宋体" w:hint="eastAsia"/>
                <w:sz w:val="24"/>
                <w:szCs w:val="24"/>
              </w:rPr>
              <w:t>新实体属性字典</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返回</w:t>
            </w:r>
          </w:p>
        </w:tc>
        <w:tc>
          <w:tcPr>
            <w:tcW w:w="8505"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融合后的实体</w:t>
            </w:r>
          </w:p>
          <w:p w:rsidR="00CF681B" w:rsidRPr="009F53DA" w:rsidRDefault="00CF681B" w:rsidP="00105013">
            <w:pPr>
              <w:jc w:val="left"/>
              <w:rPr>
                <w:rFonts w:ascii="宋体" w:eastAsia="宋体" w:hAnsi="宋体"/>
                <w:sz w:val="24"/>
                <w:szCs w:val="24"/>
              </w:rPr>
            </w:pPr>
            <w:r>
              <w:rPr>
                <w:rFonts w:ascii="宋体" w:eastAsia="宋体" w:hAnsi="宋体"/>
                <w:sz w:val="24"/>
                <w:szCs w:val="24"/>
              </w:rPr>
              <w:t>CKCE</w:t>
            </w:r>
            <w:r>
              <w:rPr>
                <w:rFonts w:ascii="宋体" w:eastAsia="宋体" w:hAnsi="宋体" w:hint="eastAsia"/>
                <w:sz w:val="24"/>
                <w:szCs w:val="24"/>
              </w:rPr>
              <w:t>ntity</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异常</w:t>
            </w:r>
          </w:p>
        </w:tc>
        <w:tc>
          <w:tcPr>
            <w:tcW w:w="8505" w:type="dxa"/>
          </w:tcPr>
          <w:p w:rsidR="00CF681B" w:rsidRPr="009F53DA" w:rsidRDefault="00CF681B" w:rsidP="0010501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CF681B" w:rsidRPr="00C61AFB" w:rsidRDefault="00CF681B" w:rsidP="00CF681B">
      <w:pPr>
        <w:spacing w:line="360" w:lineRule="auto"/>
        <w:jc w:val="left"/>
        <w:rPr>
          <w:rFonts w:ascii="宋体" w:eastAsia="宋体" w:hAnsi="宋体"/>
          <w:sz w:val="24"/>
          <w:szCs w:val="24"/>
        </w:rPr>
      </w:pPr>
    </w:p>
    <w:p w:rsidR="00CF681B" w:rsidRDefault="00CF681B" w:rsidP="00CF681B">
      <w:pPr>
        <w:pStyle w:val="4"/>
        <w:numPr>
          <w:ilvl w:val="0"/>
          <w:numId w:val="9"/>
        </w:numPr>
      </w:pPr>
      <w:bookmarkStart w:id="116" w:name="_Toc37157548"/>
      <w:r>
        <w:rPr>
          <w:rFonts w:hint="eastAsia"/>
        </w:rPr>
        <w:t>事件链接</w:t>
      </w:r>
      <w:bookmarkEnd w:id="116"/>
    </w:p>
    <w:p w:rsidR="00CF681B" w:rsidRDefault="00CF681B" w:rsidP="00CF681B">
      <w:pPr>
        <w:pStyle w:val="a3"/>
        <w:numPr>
          <w:ilvl w:val="1"/>
          <w:numId w:val="9"/>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p w:rsidR="00CF681B" w:rsidRPr="00457EC7" w:rsidRDefault="00CF681B" w:rsidP="00CF681B"/>
    <w:tbl>
      <w:tblPr>
        <w:tblStyle w:val="a8"/>
        <w:tblW w:w="9498" w:type="dxa"/>
        <w:tblInd w:w="-572" w:type="dxa"/>
        <w:tblLook w:val="04A0" w:firstRow="1" w:lastRow="0" w:firstColumn="1" w:lastColumn="0" w:noHBand="0" w:noVBand="1"/>
      </w:tblPr>
      <w:tblGrid>
        <w:gridCol w:w="993"/>
        <w:gridCol w:w="8505"/>
      </w:tblGrid>
      <w:tr w:rsidR="00CF681B" w:rsidTr="00105013">
        <w:tc>
          <w:tcPr>
            <w:tcW w:w="993" w:type="dxa"/>
          </w:tcPr>
          <w:p w:rsidR="00CF681B" w:rsidRPr="009F53DA" w:rsidRDefault="00CF681B" w:rsidP="00105013">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在某一图中，输入一系列事件提及，返回所链接上的事件I</w:t>
            </w:r>
            <w:r>
              <w:rPr>
                <w:rFonts w:ascii="宋体" w:eastAsia="宋体" w:hAnsi="宋体"/>
                <w:sz w:val="24"/>
                <w:szCs w:val="24"/>
              </w:rPr>
              <w:t>D</w:t>
            </w:r>
            <w:r>
              <w:rPr>
                <w:rFonts w:ascii="宋体" w:eastAsia="宋体" w:hAnsi="宋体" w:hint="eastAsia"/>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方法</w:t>
            </w:r>
          </w:p>
        </w:tc>
        <w:tc>
          <w:tcPr>
            <w:tcW w:w="8505" w:type="dxa"/>
          </w:tcPr>
          <w:p w:rsidR="00CF681B" w:rsidRPr="009F53DA" w:rsidRDefault="00CF681B" w:rsidP="00105013">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POST</w:t>
            </w:r>
            <w:r w:rsidRPr="00105C8B">
              <w:rPr>
                <w:rFonts w:ascii="宋体" w:eastAsia="宋体" w:hAnsi="宋体"/>
                <w:sz w:val="24"/>
                <w:szCs w:val="24"/>
              </w:rPr>
              <w:t xml:space="preserve"> /_api</w:t>
            </w:r>
            <w:r>
              <w:rPr>
                <w:rFonts w:ascii="宋体" w:eastAsia="宋体" w:hAnsi="宋体"/>
                <w:sz w:val="24"/>
                <w:szCs w:val="24"/>
              </w:rPr>
              <w:t>/CKC</w:t>
            </w:r>
            <w:r w:rsidRPr="00105C8B">
              <w:rPr>
                <w:rFonts w:ascii="宋体" w:eastAsia="宋体" w:hAnsi="宋体"/>
                <w:sz w:val="24"/>
                <w:szCs w:val="24"/>
              </w:rPr>
              <w:t>/graph</w:t>
            </w:r>
            <w:r>
              <w:rPr>
                <w:rFonts w:ascii="宋体" w:eastAsia="宋体" w:hAnsi="宋体" w:hint="eastAsia"/>
                <w:sz w:val="24"/>
                <w:szCs w:val="24"/>
              </w:rPr>
              <w:t>/{graph</w:t>
            </w:r>
            <w:r>
              <w:rPr>
                <w:rFonts w:ascii="宋体" w:eastAsia="宋体" w:hAnsi="宋体"/>
                <w:sz w:val="24"/>
                <w:szCs w:val="24"/>
              </w:rPr>
              <w:t>Name</w:t>
            </w:r>
            <w:r>
              <w:rPr>
                <w:rFonts w:ascii="宋体" w:eastAsia="宋体" w:hAnsi="宋体" w:hint="eastAsia"/>
                <w:sz w:val="24"/>
                <w:szCs w:val="24"/>
              </w:rPr>
              <w:t>}/class/</w:t>
            </w:r>
            <w:r>
              <w:rPr>
                <w:rFonts w:ascii="宋体" w:eastAsia="宋体" w:hAnsi="宋体"/>
                <w:sz w:val="24"/>
                <w:szCs w:val="24"/>
              </w:rPr>
              <w:t>{className}</w:t>
            </w:r>
            <w:r>
              <w:rPr>
                <w:rFonts w:ascii="宋体" w:eastAsia="宋体" w:hAnsi="宋体" w:hint="eastAsia"/>
                <w:sz w:val="24"/>
                <w:szCs w:val="24"/>
              </w:rPr>
              <w:t>/event-linking</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参数</w:t>
            </w:r>
          </w:p>
        </w:tc>
        <w:tc>
          <w:tcPr>
            <w:tcW w:w="8505"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raphName</w:t>
            </w:r>
            <w:r>
              <w:rPr>
                <w:rFonts w:ascii="宋体" w:eastAsia="宋体" w:hAnsi="宋体" w:hint="eastAsia"/>
                <w:sz w:val="24"/>
                <w:szCs w:val="24"/>
              </w:rPr>
              <w:t>：图的名称</w:t>
            </w:r>
          </w:p>
          <w:p w:rsidR="00CF681B" w:rsidRDefault="00CF681B" w:rsidP="00105013">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lassName</w:t>
            </w:r>
            <w:r>
              <w:rPr>
                <w:rFonts w:ascii="宋体" w:eastAsia="宋体" w:hAnsi="宋体" w:hint="eastAsia"/>
                <w:sz w:val="24"/>
                <w:szCs w:val="24"/>
              </w:rPr>
              <w:t>：类的名称</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ody</w:t>
            </w:r>
          </w:p>
        </w:tc>
        <w:tc>
          <w:tcPr>
            <w:tcW w:w="8505" w:type="dxa"/>
          </w:tcPr>
          <w:p w:rsidR="00CF681B" w:rsidRPr="009F53DA" w:rsidRDefault="00CF681B" w:rsidP="00105013">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p w:rsidR="00CF681B" w:rsidRDefault="00CF681B" w:rsidP="00105013">
            <w:pPr>
              <w:ind w:firstLineChars="200" w:firstLine="480"/>
              <w:jc w:val="left"/>
              <w:rPr>
                <w:rFonts w:ascii="Calibri Light" w:eastAsia="宋体" w:hAnsi="Calibri Light" w:cs="Calibri Light"/>
                <w:sz w:val="24"/>
                <w:szCs w:val="24"/>
              </w:rPr>
            </w:pPr>
            <w:r w:rsidRPr="009F53DA">
              <w:rPr>
                <w:rFonts w:ascii="Calibri Light" w:eastAsia="宋体" w:hAnsi="Calibri Light" w:cs="Calibri Light"/>
                <w:sz w:val="24"/>
                <w:szCs w:val="24"/>
              </w:rPr>
              <w:t>“</w:t>
            </w:r>
            <w:r>
              <w:rPr>
                <w:rFonts w:ascii="Calibri Light" w:eastAsia="宋体" w:hAnsi="Calibri Light" w:cs="Calibri Light" w:hint="eastAsia"/>
                <w:sz w:val="24"/>
                <w:szCs w:val="24"/>
              </w:rPr>
              <w:t>mentions</w:t>
            </w:r>
            <w:r w:rsidRPr="009F53DA">
              <w:rPr>
                <w:rFonts w:ascii="Calibri Light" w:eastAsia="宋体" w:hAnsi="Calibri Light" w:cs="Calibri Light"/>
                <w:sz w:val="24"/>
                <w:szCs w:val="24"/>
              </w:rPr>
              <w:t>”:</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CF681B" w:rsidRDefault="00CF681B" w:rsidP="00105013">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roofErr w:type="gramStart"/>
            <w:r>
              <w:rPr>
                <w:rFonts w:ascii="Calibri Light" w:eastAsia="宋体" w:hAnsi="Calibri Light" w:cs="Calibri Light"/>
                <w:sz w:val="24"/>
                <w:szCs w:val="24"/>
              </w:rPr>
              <w:t>{ MentionStandardFormat</w:t>
            </w:r>
            <w:proofErr w:type="gramEnd"/>
            <w:r>
              <w:rPr>
                <w:rFonts w:ascii="Calibri Light" w:eastAsia="宋体" w:hAnsi="Calibri Light" w:cs="Calibri Light"/>
                <w:sz w:val="24"/>
                <w:szCs w:val="24"/>
              </w:rPr>
              <w:t xml:space="preserve"> }</w:t>
            </w:r>
          </w:p>
          <w:p w:rsidR="00CF681B" w:rsidRPr="009F53DA" w:rsidRDefault="00CF681B" w:rsidP="00105013">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w:t>
            </w:r>
            <w:r w:rsidRPr="009F53DA">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sidRPr="009F53DA">
              <w:rPr>
                <w:rFonts w:ascii="Calibri Light" w:eastAsia="宋体" w:hAnsi="Calibri Light" w:cs="Calibri Light"/>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返回</w:t>
            </w:r>
          </w:p>
        </w:tc>
        <w:tc>
          <w:tcPr>
            <w:tcW w:w="8505" w:type="dxa"/>
          </w:tcPr>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CF681B"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CF681B" w:rsidRPr="00C325F4" w:rsidRDefault="00CF681B" w:rsidP="00105013">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w:t>
            </w:r>
            <w:r>
              <w:rPr>
                <w:rFonts w:ascii="Calibri Light" w:eastAsia="宋体" w:hAnsi="Calibri Light" w:cs="Calibri Light" w:hint="eastAsia"/>
                <w:sz w:val="24"/>
                <w:szCs w:val="24"/>
              </w:rPr>
              <w:t>vent</w:t>
            </w:r>
            <w:r>
              <w:rPr>
                <w:rFonts w:ascii="Calibri Light" w:eastAsia="宋体" w:hAnsi="Calibri Light" w:cs="Calibri Light"/>
                <w:sz w:val="24"/>
                <w:szCs w:val="24"/>
              </w:rPr>
              <w:t>Ids”: [“id1”</w:t>
            </w:r>
            <w:proofErr w:type="gramStart"/>
            <w:r>
              <w:rPr>
                <w:rFonts w:ascii="Calibri Light" w:eastAsia="宋体" w:hAnsi="Calibri Light" w:cs="Calibri Light"/>
                <w:sz w:val="24"/>
                <w:szCs w:val="24"/>
              </w:rPr>
              <w:t>, ”None</w:t>
            </w:r>
            <w:proofErr w:type="gramEnd"/>
            <w:r>
              <w:rPr>
                <w:rFonts w:ascii="Calibri Light" w:eastAsia="宋体" w:hAnsi="Calibri Light" w:cs="Calibri Light"/>
                <w:sz w:val="24"/>
                <w:szCs w:val="24"/>
              </w:rPr>
              <w:t>”, ”id2”, … ]</w:t>
            </w:r>
          </w:p>
          <w:p w:rsidR="00CF681B" w:rsidRPr="00C325F4" w:rsidRDefault="00CF681B" w:rsidP="0010501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event</w:t>
            </w:r>
            <w:r>
              <w:rPr>
                <w:rFonts w:ascii="Calibri Light" w:eastAsia="宋体" w:hAnsi="Calibri Light" w:cs="Calibri Light"/>
                <w:sz w:val="24"/>
                <w:szCs w:val="24"/>
              </w:rPr>
              <w:t xml:space="preserve"> linking finished</w:t>
            </w:r>
            <w:r w:rsidRPr="00C325F4">
              <w:rPr>
                <w:rFonts w:ascii="Calibri Light" w:eastAsia="宋体" w:hAnsi="Calibri Light" w:cs="Calibri Light"/>
                <w:sz w:val="24"/>
                <w:szCs w:val="24"/>
              </w:rPr>
              <w:t>”</w:t>
            </w:r>
          </w:p>
          <w:p w:rsidR="00CF681B" w:rsidRPr="00C325F4" w:rsidRDefault="00CF681B" w:rsidP="00105013">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F681B" w:rsidRPr="00C325F4" w:rsidRDefault="00CF681B" w:rsidP="00105013">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CF681B" w:rsidRDefault="00CF681B" w:rsidP="00CF681B">
      <w:pPr>
        <w:spacing w:line="360" w:lineRule="auto"/>
        <w:jc w:val="left"/>
        <w:rPr>
          <w:rFonts w:ascii="宋体" w:eastAsia="宋体" w:hAnsi="宋体"/>
          <w:sz w:val="24"/>
          <w:szCs w:val="24"/>
        </w:rPr>
      </w:pPr>
    </w:p>
    <w:p w:rsidR="00CF681B" w:rsidRDefault="00CF681B" w:rsidP="00CF681B">
      <w:pPr>
        <w:pStyle w:val="a3"/>
        <w:numPr>
          <w:ilvl w:val="1"/>
          <w:numId w:val="9"/>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CF681B" w:rsidTr="00105013">
        <w:tc>
          <w:tcPr>
            <w:tcW w:w="993" w:type="dxa"/>
          </w:tcPr>
          <w:p w:rsidR="00CF681B" w:rsidRPr="009F53DA" w:rsidRDefault="00CF681B" w:rsidP="00105013">
            <w:pPr>
              <w:jc w:val="left"/>
              <w:rPr>
                <w:rFonts w:ascii="宋体" w:eastAsia="宋体" w:hAnsi="宋体"/>
                <w:sz w:val="24"/>
                <w:szCs w:val="24"/>
              </w:rPr>
            </w:pPr>
            <w:r w:rsidRPr="009F53DA">
              <w:rPr>
                <w:rFonts w:ascii="宋体" w:eastAsia="宋体" w:hAnsi="宋体" w:hint="eastAsia"/>
                <w:sz w:val="24"/>
                <w:szCs w:val="24"/>
              </w:rPr>
              <w:lastRenderedPageBreak/>
              <w:t>功能</w:t>
            </w:r>
          </w:p>
        </w:tc>
        <w:tc>
          <w:tcPr>
            <w:tcW w:w="8505" w:type="dxa"/>
          </w:tcPr>
          <w:p w:rsidR="00CF681B" w:rsidRPr="009F53DA" w:rsidRDefault="00CF681B" w:rsidP="00105013">
            <w:pPr>
              <w:jc w:val="left"/>
              <w:rPr>
                <w:rFonts w:ascii="宋体" w:eastAsia="宋体" w:hAnsi="宋体"/>
                <w:sz w:val="24"/>
                <w:szCs w:val="24"/>
              </w:rPr>
            </w:pPr>
            <w:r>
              <w:rPr>
                <w:rFonts w:ascii="宋体" w:eastAsia="宋体" w:hAnsi="宋体" w:hint="eastAsia"/>
                <w:sz w:val="24"/>
                <w:szCs w:val="24"/>
              </w:rPr>
              <w:t>在某一图中，输入一系列事件提及，返回所链接上的事件I</w:t>
            </w:r>
            <w:r>
              <w:rPr>
                <w:rFonts w:ascii="宋体" w:eastAsia="宋体" w:hAnsi="宋体"/>
                <w:sz w:val="24"/>
                <w:szCs w:val="24"/>
              </w:rPr>
              <w:t>D</w:t>
            </w:r>
            <w:r w:rsidRPr="00105C8B">
              <w:rPr>
                <w:rFonts w:ascii="宋体" w:eastAsia="宋体" w:hAnsi="宋体" w:hint="eastAsia"/>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方法</w:t>
            </w:r>
          </w:p>
        </w:tc>
        <w:tc>
          <w:tcPr>
            <w:tcW w:w="8505" w:type="dxa"/>
          </w:tcPr>
          <w:p w:rsidR="00CF681B" w:rsidRDefault="00CF681B" w:rsidP="00105013">
            <w:pPr>
              <w:jc w:val="left"/>
              <w:rPr>
                <w:rFonts w:ascii="宋体" w:eastAsia="宋体" w:hAnsi="宋体"/>
                <w:sz w:val="24"/>
                <w:szCs w:val="24"/>
              </w:rPr>
            </w:pPr>
            <w:proofErr w:type="gramStart"/>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Pr>
                <w:rFonts w:ascii="宋体" w:eastAsia="宋体" w:hAnsi="宋体"/>
                <w:sz w:val="24"/>
                <w:szCs w:val="24"/>
              </w:rPr>
              <w:t>.CKCGraph</w:t>
            </w:r>
            <w:r w:rsidRPr="00105C8B">
              <w:rPr>
                <w:rFonts w:ascii="宋体" w:eastAsia="宋体" w:hAnsi="宋体"/>
                <w:sz w:val="24"/>
                <w:szCs w:val="24"/>
              </w:rPr>
              <w:t>.</w:t>
            </w:r>
            <w:r>
              <w:rPr>
                <w:rFonts w:ascii="宋体" w:eastAsia="宋体" w:hAnsi="宋体"/>
                <w:sz w:val="24"/>
                <w:szCs w:val="24"/>
              </w:rPr>
              <w:t>e</w:t>
            </w:r>
            <w:r>
              <w:rPr>
                <w:rFonts w:ascii="宋体" w:eastAsia="宋体" w:hAnsi="宋体" w:hint="eastAsia"/>
                <w:sz w:val="24"/>
                <w:szCs w:val="24"/>
              </w:rPr>
              <w:t>vent</w:t>
            </w:r>
            <w:r>
              <w:rPr>
                <w:rFonts w:ascii="宋体" w:eastAsia="宋体" w:hAnsi="宋体"/>
                <w:sz w:val="24"/>
                <w:szCs w:val="24"/>
              </w:rPr>
              <w:t>Linking</w:t>
            </w:r>
            <w:proofErr w:type="gramEnd"/>
            <w:r w:rsidRPr="00105C8B">
              <w:rPr>
                <w:rFonts w:ascii="宋体" w:eastAsia="宋体" w:hAnsi="宋体"/>
                <w:sz w:val="24"/>
                <w:szCs w:val="24"/>
              </w:rPr>
              <w:t>(</w:t>
            </w:r>
          </w:p>
          <w:p w:rsidR="00CF681B" w:rsidRDefault="00CF681B" w:rsidP="00105013">
            <w:pPr>
              <w:ind w:firstLine="480"/>
              <w:jc w:val="left"/>
              <w:rPr>
                <w:rFonts w:ascii="宋体" w:eastAsia="宋体" w:hAnsi="宋体"/>
                <w:sz w:val="24"/>
                <w:szCs w:val="24"/>
              </w:rPr>
            </w:pPr>
            <w:r>
              <w:rPr>
                <w:rFonts w:ascii="宋体" w:eastAsia="宋体" w:hAnsi="宋体"/>
                <w:sz w:val="24"/>
                <w:szCs w:val="24"/>
              </w:rPr>
              <w:t>String className,</w:t>
            </w:r>
          </w:p>
          <w:p w:rsidR="00CF681B" w:rsidRDefault="00CF681B" w:rsidP="00105013">
            <w:pPr>
              <w:ind w:firstLine="480"/>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ollection&lt;CKCE</w:t>
            </w:r>
            <w:r>
              <w:rPr>
                <w:rFonts w:ascii="宋体" w:eastAsia="宋体" w:hAnsi="宋体" w:hint="eastAsia"/>
                <w:sz w:val="24"/>
                <w:szCs w:val="24"/>
              </w:rPr>
              <w:t>vent</w:t>
            </w:r>
            <w:r>
              <w:rPr>
                <w:rFonts w:ascii="宋体" w:eastAsia="宋体" w:hAnsi="宋体"/>
                <w:sz w:val="24"/>
                <w:szCs w:val="24"/>
              </w:rPr>
              <w:t>Mention&gt; mentions</w:t>
            </w:r>
          </w:p>
          <w:p w:rsidR="00CF681B" w:rsidRPr="009F53DA" w:rsidRDefault="00CF681B" w:rsidP="00105013">
            <w:pPr>
              <w:jc w:val="left"/>
              <w:rPr>
                <w:rFonts w:ascii="宋体" w:eastAsia="宋体" w:hAnsi="宋体"/>
                <w:sz w:val="24"/>
                <w:szCs w:val="24"/>
              </w:rPr>
            </w:pPr>
            <w:r w:rsidRPr="00105C8B">
              <w:rPr>
                <w:rFonts w:ascii="宋体" w:eastAsia="宋体" w:hAnsi="宋体"/>
                <w:sz w:val="24"/>
                <w:szCs w:val="24"/>
              </w:rPr>
              <w: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参数</w:t>
            </w:r>
          </w:p>
        </w:tc>
        <w:tc>
          <w:tcPr>
            <w:tcW w:w="8505" w:type="dxa"/>
          </w:tcPr>
          <w:p w:rsidR="00CF681B" w:rsidRDefault="00CF681B" w:rsidP="00105013">
            <w:pPr>
              <w:jc w:val="left"/>
              <w:rPr>
                <w:rFonts w:ascii="宋体" w:eastAsia="宋体" w:hAnsi="宋体"/>
                <w:sz w:val="24"/>
                <w:szCs w:val="24"/>
              </w:rPr>
            </w:pPr>
            <w:r>
              <w:rPr>
                <w:rFonts w:ascii="宋体" w:eastAsia="宋体" w:hAnsi="宋体"/>
                <w:sz w:val="24"/>
                <w:szCs w:val="24"/>
              </w:rPr>
              <w:t xml:space="preserve">className – </w:t>
            </w:r>
            <w:r>
              <w:rPr>
                <w:rFonts w:ascii="宋体" w:eastAsia="宋体" w:hAnsi="宋体" w:hint="eastAsia"/>
                <w:sz w:val="24"/>
                <w:szCs w:val="24"/>
              </w:rPr>
              <w:t>实体类型名称</w:t>
            </w:r>
          </w:p>
          <w:p w:rsidR="00CF681B" w:rsidRDefault="00CF681B" w:rsidP="00105013">
            <w:pPr>
              <w:jc w:val="left"/>
              <w:rPr>
                <w:rFonts w:ascii="宋体" w:eastAsia="宋体" w:hAnsi="宋体"/>
                <w:sz w:val="24"/>
                <w:szCs w:val="24"/>
              </w:rPr>
            </w:pPr>
            <w:r>
              <w:rPr>
                <w:rFonts w:ascii="宋体" w:eastAsia="宋体" w:hAnsi="宋体" w:hint="eastAsia"/>
                <w:sz w:val="24"/>
                <w:szCs w:val="24"/>
              </w:rPr>
              <w:t>mentions</w:t>
            </w:r>
            <w:r>
              <w:rPr>
                <w:rFonts w:ascii="宋体" w:eastAsia="宋体" w:hAnsi="宋体"/>
                <w:sz w:val="24"/>
                <w:szCs w:val="24"/>
              </w:rPr>
              <w:t xml:space="preserve"> – </w:t>
            </w:r>
            <w:r>
              <w:rPr>
                <w:rFonts w:ascii="宋体" w:eastAsia="宋体" w:hAnsi="宋体" w:hint="eastAsia"/>
                <w:sz w:val="24"/>
                <w:szCs w:val="24"/>
              </w:rPr>
              <w:t>实体提及集合</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返回</w:t>
            </w:r>
          </w:p>
        </w:tc>
        <w:tc>
          <w:tcPr>
            <w:tcW w:w="8505"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链接到的事件I</w:t>
            </w:r>
            <w:r>
              <w:rPr>
                <w:rFonts w:ascii="宋体" w:eastAsia="宋体" w:hAnsi="宋体"/>
                <w:sz w:val="24"/>
                <w:szCs w:val="24"/>
              </w:rPr>
              <w:t>D</w:t>
            </w:r>
            <w:r>
              <w:rPr>
                <w:rFonts w:ascii="宋体" w:eastAsia="宋体" w:hAnsi="宋体" w:hint="eastAsia"/>
                <w:sz w:val="24"/>
                <w:szCs w:val="24"/>
              </w:rPr>
              <w:t>集合</w:t>
            </w:r>
          </w:p>
          <w:p w:rsidR="00CF681B" w:rsidRPr="009F53DA" w:rsidRDefault="00CF681B" w:rsidP="00105013">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ollection&lt;String&gt;</w:t>
            </w:r>
          </w:p>
        </w:tc>
      </w:tr>
      <w:tr w:rsidR="00CF681B" w:rsidTr="00105013">
        <w:tc>
          <w:tcPr>
            <w:tcW w:w="993" w:type="dxa"/>
          </w:tcPr>
          <w:p w:rsidR="00CF681B" w:rsidRDefault="00CF681B" w:rsidP="00105013">
            <w:pPr>
              <w:jc w:val="left"/>
              <w:rPr>
                <w:rFonts w:ascii="宋体" w:eastAsia="宋体" w:hAnsi="宋体"/>
                <w:sz w:val="24"/>
                <w:szCs w:val="24"/>
              </w:rPr>
            </w:pPr>
            <w:r>
              <w:rPr>
                <w:rFonts w:ascii="宋体" w:eastAsia="宋体" w:hAnsi="宋体" w:hint="eastAsia"/>
                <w:sz w:val="24"/>
                <w:szCs w:val="24"/>
              </w:rPr>
              <w:t>异常</w:t>
            </w:r>
          </w:p>
        </w:tc>
        <w:tc>
          <w:tcPr>
            <w:tcW w:w="8505" w:type="dxa"/>
          </w:tcPr>
          <w:p w:rsidR="00CF681B" w:rsidRPr="009F53DA" w:rsidRDefault="00CF681B" w:rsidP="00105013">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CF681B" w:rsidRDefault="00CF681B" w:rsidP="00FF3427">
      <w:pPr>
        <w:spacing w:line="360" w:lineRule="auto"/>
        <w:jc w:val="left"/>
        <w:rPr>
          <w:rFonts w:ascii="宋体" w:eastAsia="宋体" w:hAnsi="宋体" w:hint="eastAsia"/>
          <w:sz w:val="24"/>
          <w:szCs w:val="24"/>
        </w:rPr>
      </w:pPr>
    </w:p>
    <w:p w:rsidR="00DD1BAB" w:rsidRPr="00DD1BAB" w:rsidRDefault="00DC4313" w:rsidP="00231688">
      <w:pPr>
        <w:pStyle w:val="3"/>
        <w:numPr>
          <w:ilvl w:val="2"/>
          <w:numId w:val="7"/>
        </w:numPr>
      </w:pPr>
      <w:bookmarkStart w:id="117" w:name="_Toc37157549"/>
      <w:r>
        <w:rPr>
          <w:rFonts w:hint="eastAsia"/>
        </w:rPr>
        <w:t>图算法</w:t>
      </w:r>
      <w:r w:rsidR="00DD1BAB">
        <w:rPr>
          <w:rFonts w:hint="eastAsia"/>
        </w:rPr>
        <w:t>接口</w:t>
      </w:r>
      <w:bookmarkEnd w:id="117"/>
    </w:p>
    <w:p w:rsidR="009121C3" w:rsidRDefault="00E41CEC" w:rsidP="00231688">
      <w:pPr>
        <w:pStyle w:val="4"/>
        <w:numPr>
          <w:ilvl w:val="0"/>
          <w:numId w:val="15"/>
        </w:numPr>
      </w:pPr>
      <w:bookmarkStart w:id="118" w:name="_Toc37157550"/>
      <w:r w:rsidRPr="00105C8B">
        <w:rPr>
          <w:rFonts w:hint="eastAsia"/>
        </w:rPr>
        <w:t>图</w:t>
      </w:r>
      <w:r w:rsidR="00E75B9E">
        <w:rPr>
          <w:rFonts w:hint="eastAsia"/>
        </w:rPr>
        <w:t>的</w:t>
      </w:r>
      <w:r w:rsidRPr="00105C8B">
        <w:rPr>
          <w:rFonts w:hint="eastAsia"/>
        </w:rPr>
        <w:t>遍历</w:t>
      </w:r>
      <w:bookmarkEnd w:id="118"/>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FF3427" w:rsidTr="0076355E">
        <w:tc>
          <w:tcPr>
            <w:tcW w:w="709" w:type="dxa"/>
          </w:tcPr>
          <w:p w:rsidR="00FF3427" w:rsidRPr="009F53DA" w:rsidRDefault="00FF3427" w:rsidP="0076355E">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FF3427" w:rsidRDefault="00FF3427" w:rsidP="0076355E">
            <w:pPr>
              <w:jc w:val="left"/>
              <w:rPr>
                <w:rFonts w:ascii="宋体" w:eastAsia="宋体" w:hAnsi="宋体"/>
                <w:sz w:val="24"/>
                <w:szCs w:val="24"/>
              </w:rPr>
            </w:pPr>
            <w:r>
              <w:rPr>
                <w:rFonts w:ascii="宋体" w:eastAsia="宋体" w:hAnsi="宋体" w:hint="eastAsia"/>
                <w:sz w:val="24"/>
                <w:szCs w:val="24"/>
              </w:rPr>
              <w:t>遍历一个图，需声明起始实体</w:t>
            </w:r>
            <w:r w:rsidR="00665B0F">
              <w:rPr>
                <w:rFonts w:ascii="宋体" w:eastAsia="宋体" w:hAnsi="宋体" w:hint="eastAsia"/>
                <w:sz w:val="24"/>
                <w:szCs w:val="24"/>
              </w:rPr>
              <w:t>实例</w:t>
            </w:r>
            <w:r>
              <w:rPr>
                <w:rFonts w:ascii="宋体" w:eastAsia="宋体" w:hAnsi="宋体" w:hint="eastAsia"/>
                <w:sz w:val="24"/>
                <w:szCs w:val="24"/>
              </w:rPr>
              <w:t>、关系</w:t>
            </w:r>
            <w:r w:rsidR="00C2665D">
              <w:rPr>
                <w:rFonts w:ascii="宋体" w:eastAsia="宋体" w:hAnsi="宋体" w:hint="eastAsia"/>
                <w:sz w:val="24"/>
                <w:szCs w:val="24"/>
              </w:rPr>
              <w:t>类的</w:t>
            </w:r>
            <w:r>
              <w:rPr>
                <w:rFonts w:ascii="宋体" w:eastAsia="宋体" w:hAnsi="宋体" w:hint="eastAsia"/>
                <w:sz w:val="24"/>
                <w:szCs w:val="24"/>
              </w:rPr>
              <w:t>集合、方向、策略、深度范围等参数。</w:t>
            </w:r>
          </w:p>
        </w:tc>
      </w:tr>
      <w:tr w:rsidR="00FF3427" w:rsidTr="0076355E">
        <w:tc>
          <w:tcPr>
            <w:tcW w:w="709" w:type="dxa"/>
          </w:tcPr>
          <w:p w:rsidR="00FF3427" w:rsidRDefault="00FF3427" w:rsidP="0076355E">
            <w:pPr>
              <w:jc w:val="left"/>
              <w:rPr>
                <w:rFonts w:ascii="宋体" w:eastAsia="宋体" w:hAnsi="宋体"/>
                <w:sz w:val="24"/>
                <w:szCs w:val="24"/>
              </w:rPr>
            </w:pPr>
            <w:r>
              <w:rPr>
                <w:rFonts w:ascii="宋体" w:eastAsia="宋体" w:hAnsi="宋体" w:hint="eastAsia"/>
                <w:sz w:val="24"/>
                <w:szCs w:val="24"/>
              </w:rPr>
              <w:t>方法</w:t>
            </w:r>
          </w:p>
        </w:tc>
        <w:tc>
          <w:tcPr>
            <w:tcW w:w="8843" w:type="dxa"/>
          </w:tcPr>
          <w:p w:rsidR="00FF3427" w:rsidRPr="009F53DA" w:rsidRDefault="00FF3427" w:rsidP="0076355E">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tr</w:t>
            </w:r>
            <w:r>
              <w:rPr>
                <w:rFonts w:ascii="宋体" w:eastAsia="宋体" w:hAnsi="宋体"/>
                <w:sz w:val="24"/>
                <w:szCs w:val="24"/>
              </w:rPr>
              <w:t>aversal</w:t>
            </w:r>
          </w:p>
        </w:tc>
      </w:tr>
      <w:tr w:rsidR="00FF3427" w:rsidTr="0076355E">
        <w:tc>
          <w:tcPr>
            <w:tcW w:w="709" w:type="dxa"/>
          </w:tcPr>
          <w:p w:rsidR="00FF3427" w:rsidRDefault="00FF3427" w:rsidP="0076355E">
            <w:pPr>
              <w:jc w:val="left"/>
              <w:rPr>
                <w:rFonts w:ascii="宋体" w:eastAsia="宋体" w:hAnsi="宋体"/>
                <w:sz w:val="24"/>
                <w:szCs w:val="24"/>
              </w:rPr>
            </w:pPr>
            <w:r>
              <w:rPr>
                <w:rFonts w:ascii="宋体" w:eastAsia="宋体" w:hAnsi="宋体" w:hint="eastAsia"/>
                <w:sz w:val="24"/>
                <w:szCs w:val="24"/>
              </w:rPr>
              <w:t>参数</w:t>
            </w:r>
          </w:p>
        </w:tc>
        <w:tc>
          <w:tcPr>
            <w:tcW w:w="8843" w:type="dxa"/>
          </w:tcPr>
          <w:p w:rsidR="00FF3427" w:rsidRDefault="00FF3427" w:rsidP="0076355E">
            <w:pPr>
              <w:jc w:val="left"/>
              <w:rPr>
                <w:rFonts w:ascii="宋体" w:eastAsia="宋体" w:hAnsi="宋体"/>
                <w:sz w:val="24"/>
                <w:szCs w:val="24"/>
              </w:rPr>
            </w:pPr>
            <w:r>
              <w:rPr>
                <w:rFonts w:ascii="宋体" w:eastAsia="宋体" w:hAnsi="宋体" w:hint="eastAsia"/>
                <w:sz w:val="24"/>
                <w:szCs w:val="24"/>
              </w:rPr>
              <w:t>无</w:t>
            </w:r>
          </w:p>
        </w:tc>
      </w:tr>
      <w:tr w:rsidR="00FF3427" w:rsidTr="0076355E">
        <w:tc>
          <w:tcPr>
            <w:tcW w:w="709" w:type="dxa"/>
          </w:tcPr>
          <w:p w:rsidR="00FF3427" w:rsidRDefault="00FF3427" w:rsidP="0076355E">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FF3427" w:rsidRPr="00C325F4" w:rsidRDefault="00FF3427" w:rsidP="00FF3427">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FF3427" w:rsidRPr="00C325F4" w:rsidRDefault="00FF3427" w:rsidP="00FF342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sz w:val="24"/>
                <w:szCs w:val="24"/>
              </w:rPr>
              <w:t>graphName</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graph name</w:t>
            </w:r>
            <w:r w:rsidRPr="00C325F4">
              <w:rPr>
                <w:rFonts w:ascii="Calibri Light" w:eastAsia="宋体" w:hAnsi="Calibri Light" w:cs="Calibri Light"/>
                <w:sz w:val="24"/>
                <w:szCs w:val="24"/>
              </w:rPr>
              <w:t>”,</w:t>
            </w:r>
          </w:p>
          <w:p w:rsidR="00FF3427" w:rsidRPr="00C325F4" w:rsidRDefault="00FF3427" w:rsidP="00FF342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hint="eastAsia"/>
                <w:sz w:val="24"/>
                <w:szCs w:val="24"/>
              </w:rPr>
              <w:t>start</w:t>
            </w:r>
            <w:r>
              <w:rPr>
                <w:rFonts w:ascii="Calibri Light" w:eastAsia="宋体" w:hAnsi="Calibri Light" w:cs="Calibri Light"/>
                <w:sz w:val="24"/>
                <w:szCs w:val="24"/>
              </w:rPr>
              <w:t>Entity</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entity id</w:t>
            </w:r>
            <w:r w:rsidRPr="00C325F4">
              <w:rPr>
                <w:rFonts w:ascii="Calibri Light" w:eastAsia="宋体" w:hAnsi="Calibri Light" w:cs="Calibri Light"/>
                <w:sz w:val="24"/>
                <w:szCs w:val="24"/>
              </w:rPr>
              <w:t>”,</w:t>
            </w:r>
          </w:p>
          <w:p w:rsidR="00FF3427" w:rsidRDefault="00FF3427" w:rsidP="00FF3427">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sz w:val="24"/>
                <w:szCs w:val="24"/>
              </w:rPr>
              <w:t>direction”: “outbound”,</w:t>
            </w:r>
          </w:p>
          <w:p w:rsidR="00FF3427" w:rsidRDefault="00FF3427" w:rsidP="00FF3427">
            <w:pPr>
              <w:ind w:firstLine="480"/>
              <w:jc w:val="left"/>
              <w:rPr>
                <w:rFonts w:ascii="Calibri Light" w:eastAsia="宋体" w:hAnsi="Calibri Light" w:cs="Calibri Light"/>
                <w:sz w:val="24"/>
                <w:szCs w:val="24"/>
              </w:rPr>
            </w:pPr>
            <w:r>
              <w:rPr>
                <w:rFonts w:ascii="Calibri Light" w:eastAsia="宋体" w:hAnsi="Calibri Light" w:cs="Calibri Light"/>
                <w:sz w:val="24"/>
                <w:szCs w:val="24"/>
              </w:rPr>
              <w:t>“minDepth”: 2,</w:t>
            </w:r>
          </w:p>
          <w:p w:rsidR="00FF3427" w:rsidRPr="00FF3427" w:rsidRDefault="00FF3427" w:rsidP="00FF3427">
            <w:pPr>
              <w:ind w:firstLine="480"/>
              <w:jc w:val="left"/>
              <w:rPr>
                <w:rFonts w:ascii="Calibri Light" w:eastAsia="宋体" w:hAnsi="Calibri Light" w:cs="Calibri Light"/>
                <w:sz w:val="24"/>
                <w:szCs w:val="24"/>
              </w:rPr>
            </w:pPr>
            <w:r>
              <w:rPr>
                <w:rFonts w:ascii="Calibri Light" w:eastAsia="宋体" w:hAnsi="Calibri Light" w:cs="Calibri Light"/>
                <w:sz w:val="24"/>
                <w:szCs w:val="24"/>
              </w:rPr>
              <w:t>“strategy”: “depthfirst”</w:t>
            </w:r>
          </w:p>
          <w:p w:rsidR="00FF3427" w:rsidRDefault="00FF3427" w:rsidP="00FF3427">
            <w:pPr>
              <w:jc w:val="left"/>
              <w:rPr>
                <w:rFonts w:ascii="宋体" w:eastAsia="宋体" w:hAnsi="宋体"/>
                <w:sz w:val="24"/>
                <w:szCs w:val="24"/>
              </w:rPr>
            </w:pPr>
            <w:r w:rsidRPr="00C325F4">
              <w:rPr>
                <w:rFonts w:ascii="Calibri Light" w:eastAsia="宋体" w:hAnsi="Calibri Light" w:cs="Calibri Light"/>
                <w:sz w:val="24"/>
                <w:szCs w:val="24"/>
              </w:rPr>
              <w:t>}</w:t>
            </w:r>
          </w:p>
        </w:tc>
      </w:tr>
      <w:tr w:rsidR="00FF3427" w:rsidTr="0076355E">
        <w:tc>
          <w:tcPr>
            <w:tcW w:w="709" w:type="dxa"/>
          </w:tcPr>
          <w:p w:rsidR="00FF3427" w:rsidRDefault="00FF3427" w:rsidP="0076355E">
            <w:pPr>
              <w:jc w:val="left"/>
              <w:rPr>
                <w:rFonts w:ascii="宋体" w:eastAsia="宋体" w:hAnsi="宋体"/>
                <w:sz w:val="24"/>
                <w:szCs w:val="24"/>
              </w:rPr>
            </w:pPr>
            <w:r>
              <w:rPr>
                <w:rFonts w:ascii="宋体" w:eastAsia="宋体" w:hAnsi="宋体" w:hint="eastAsia"/>
                <w:sz w:val="24"/>
                <w:szCs w:val="24"/>
              </w:rPr>
              <w:t>返回</w:t>
            </w:r>
          </w:p>
        </w:tc>
        <w:tc>
          <w:tcPr>
            <w:tcW w:w="8843" w:type="dxa"/>
          </w:tcPr>
          <w:p w:rsidR="00FF3427" w:rsidRPr="00C325F4" w:rsidRDefault="00FF3427"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FF3427" w:rsidRPr="00C325F4" w:rsidRDefault="00FF3427"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FF3427" w:rsidRPr="00C325F4" w:rsidRDefault="00FF3427"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FF3427" w:rsidRDefault="00FF3427"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7103BF" w:rsidRDefault="00FF3427" w:rsidP="0076355E">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7103BF">
              <w:rPr>
                <w:rFonts w:ascii="Calibri Light" w:eastAsia="宋体" w:hAnsi="Calibri Light" w:cs="Calibri Light"/>
                <w:sz w:val="24"/>
                <w:szCs w:val="24"/>
              </w:rPr>
              <w:t>visited</w:t>
            </w:r>
            <w:r>
              <w:rPr>
                <w:rFonts w:ascii="Calibri Light" w:eastAsia="宋体" w:hAnsi="Calibri Light" w:cs="Calibri Light"/>
                <w:sz w:val="24"/>
                <w:szCs w:val="24"/>
              </w:rPr>
              <w:t>”:</w:t>
            </w:r>
            <w:r w:rsidR="007103BF">
              <w:rPr>
                <w:rFonts w:ascii="Calibri Light" w:eastAsia="宋体" w:hAnsi="Calibri Light" w:cs="Calibri Light"/>
                <w:sz w:val="24"/>
                <w:szCs w:val="24"/>
              </w:rPr>
              <w:t xml:space="preserve"> {</w:t>
            </w:r>
          </w:p>
          <w:p w:rsidR="007103BF" w:rsidRDefault="007103BF" w:rsidP="007103BF">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“entities”: [{entity1}, {entity2}],</w:t>
            </w:r>
          </w:p>
          <w:p w:rsidR="007103BF" w:rsidRDefault="007103BF" w:rsidP="007103BF">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“path”: [</w:t>
            </w:r>
          </w:p>
          <w:p w:rsidR="007103BF" w:rsidRDefault="007103BF" w:rsidP="007103BF">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w:t>
            </w:r>
          </w:p>
          <w:p w:rsidR="007103BF" w:rsidRDefault="007103BF" w:rsidP="007103BF">
            <w:pPr>
              <w:ind w:firstLineChars="800" w:firstLine="1920"/>
              <w:jc w:val="left"/>
              <w:rPr>
                <w:rFonts w:ascii="Calibri Light" w:eastAsia="宋体" w:hAnsi="Calibri Light" w:cs="Calibri Light"/>
                <w:sz w:val="24"/>
                <w:szCs w:val="24"/>
              </w:rPr>
            </w:pPr>
            <w:r>
              <w:rPr>
                <w:rFonts w:ascii="Calibri Light" w:eastAsia="宋体" w:hAnsi="Calibri Light" w:cs="Calibri Light"/>
                <w:sz w:val="24"/>
                <w:szCs w:val="24"/>
              </w:rPr>
              <w:t>“relations”: [{relation1}, {relation2}],</w:t>
            </w:r>
          </w:p>
          <w:p w:rsidR="007103BF" w:rsidRDefault="007103BF" w:rsidP="007103BF">
            <w:pPr>
              <w:ind w:firstLineChars="800" w:firstLine="1920"/>
              <w:jc w:val="left"/>
              <w:rPr>
                <w:rFonts w:ascii="Calibri Light" w:eastAsia="宋体" w:hAnsi="Calibri Light" w:cs="Calibri Light"/>
                <w:sz w:val="24"/>
                <w:szCs w:val="24"/>
              </w:rPr>
            </w:pPr>
            <w:r>
              <w:rPr>
                <w:rFonts w:ascii="Calibri Light" w:eastAsia="宋体" w:hAnsi="Calibri Light" w:cs="Calibri Light"/>
                <w:sz w:val="24"/>
                <w:szCs w:val="24"/>
              </w:rPr>
              <w:t>“entities”: [{entity1}, {entity2}]</w:t>
            </w:r>
          </w:p>
          <w:p w:rsidR="007103BF" w:rsidRDefault="007103BF" w:rsidP="007103BF">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7103BF" w:rsidRDefault="007103BF" w:rsidP="007103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7103BF" w:rsidRPr="007103BF" w:rsidRDefault="007103BF" w:rsidP="007103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FF3427" w:rsidRPr="007B1CB5" w:rsidRDefault="007103BF" w:rsidP="007103BF">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lastRenderedPageBreak/>
              <w:t>}</w:t>
            </w:r>
            <w:r w:rsidR="00FF3427">
              <w:rPr>
                <w:rFonts w:ascii="Calibri Light" w:eastAsia="宋体" w:hAnsi="Calibri Light" w:cs="Calibri Light"/>
                <w:sz w:val="24"/>
                <w:szCs w:val="24"/>
              </w:rPr>
              <w:t>,</w:t>
            </w:r>
          </w:p>
          <w:p w:rsidR="00FF3427" w:rsidRPr="00C325F4" w:rsidRDefault="00FF3427" w:rsidP="0076355E">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AC04CE">
              <w:rPr>
                <w:rFonts w:ascii="Calibri Light" w:eastAsia="宋体" w:hAnsi="Calibri Light" w:cs="Calibri Light"/>
                <w:sz w:val="24"/>
                <w:szCs w:val="24"/>
              </w:rPr>
              <w:t>traversal</w:t>
            </w:r>
            <w:r>
              <w:rPr>
                <w:rFonts w:ascii="Calibri Light" w:eastAsia="宋体" w:hAnsi="Calibri Light" w:cs="Calibri Light"/>
                <w:sz w:val="24"/>
                <w:szCs w:val="24"/>
              </w:rPr>
              <w:t xml:space="preserve"> </w:t>
            </w:r>
            <w:r w:rsidR="00AC04CE">
              <w:rPr>
                <w:rFonts w:ascii="Calibri Light" w:eastAsia="宋体" w:hAnsi="Calibri Light" w:cs="Calibri Light"/>
                <w:sz w:val="24"/>
                <w:szCs w:val="24"/>
              </w:rPr>
              <w:t>finishe</w:t>
            </w:r>
            <w:r>
              <w:rPr>
                <w:rFonts w:ascii="Calibri Light" w:eastAsia="宋体" w:hAnsi="Calibri Light" w:cs="Calibri Light" w:hint="eastAsia"/>
                <w:sz w:val="24"/>
                <w:szCs w:val="24"/>
              </w:rPr>
              <w:t>d</w:t>
            </w:r>
            <w:r w:rsidRPr="00C325F4">
              <w:rPr>
                <w:rFonts w:ascii="Calibri Light" w:eastAsia="宋体" w:hAnsi="Calibri Light" w:cs="Calibri Light"/>
                <w:sz w:val="24"/>
                <w:szCs w:val="24"/>
              </w:rPr>
              <w:t>”</w:t>
            </w:r>
          </w:p>
          <w:p w:rsidR="00FF3427" w:rsidRPr="00C325F4" w:rsidRDefault="00FF3427" w:rsidP="0076355E">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FF3427" w:rsidRPr="00C325F4" w:rsidRDefault="00FF3427"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FF3427" w:rsidRPr="00FF3427" w:rsidRDefault="00FF3427" w:rsidP="00FF3427">
      <w:pPr>
        <w:spacing w:line="360" w:lineRule="auto"/>
        <w:jc w:val="left"/>
        <w:rPr>
          <w:rFonts w:ascii="宋体" w:eastAsia="宋体" w:hAnsi="宋体"/>
          <w:sz w:val="24"/>
          <w:szCs w:val="24"/>
        </w:rPr>
      </w:pPr>
    </w:p>
    <w:p w:rsidR="002F5103" w:rsidRDefault="002F5103"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CC673B" w:rsidTr="0076355E">
        <w:tc>
          <w:tcPr>
            <w:tcW w:w="993" w:type="dxa"/>
          </w:tcPr>
          <w:p w:rsidR="00CC673B" w:rsidRPr="009F53DA" w:rsidRDefault="00CC673B" w:rsidP="0076355E">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C673B" w:rsidRPr="009F53DA" w:rsidRDefault="00CC673B" w:rsidP="0076355E">
            <w:pPr>
              <w:jc w:val="left"/>
              <w:rPr>
                <w:rFonts w:ascii="宋体" w:eastAsia="宋体" w:hAnsi="宋体"/>
                <w:sz w:val="24"/>
                <w:szCs w:val="24"/>
              </w:rPr>
            </w:pPr>
            <w:r>
              <w:rPr>
                <w:rFonts w:ascii="宋体" w:eastAsia="宋体" w:hAnsi="宋体" w:hint="eastAsia"/>
                <w:sz w:val="24"/>
                <w:szCs w:val="24"/>
              </w:rPr>
              <w:t>遍历一个图，需声明起始实体</w:t>
            </w:r>
            <w:r w:rsidR="00665B0F">
              <w:rPr>
                <w:rFonts w:ascii="宋体" w:eastAsia="宋体" w:hAnsi="宋体" w:hint="eastAsia"/>
                <w:sz w:val="24"/>
                <w:szCs w:val="24"/>
              </w:rPr>
              <w:t>实例</w:t>
            </w:r>
            <w:r>
              <w:rPr>
                <w:rFonts w:ascii="宋体" w:eastAsia="宋体" w:hAnsi="宋体" w:hint="eastAsia"/>
                <w:sz w:val="24"/>
                <w:szCs w:val="24"/>
              </w:rPr>
              <w:t>、关系</w:t>
            </w:r>
            <w:r w:rsidR="00C2665D">
              <w:rPr>
                <w:rFonts w:ascii="宋体" w:eastAsia="宋体" w:hAnsi="宋体" w:hint="eastAsia"/>
                <w:sz w:val="24"/>
                <w:szCs w:val="24"/>
              </w:rPr>
              <w:t>类的</w:t>
            </w:r>
            <w:r>
              <w:rPr>
                <w:rFonts w:ascii="宋体" w:eastAsia="宋体" w:hAnsi="宋体" w:hint="eastAsia"/>
                <w:sz w:val="24"/>
                <w:szCs w:val="24"/>
              </w:rPr>
              <w:t>集合、方向、策略、深度范围等参数</w:t>
            </w:r>
            <w:r w:rsidRPr="00105C8B">
              <w:rPr>
                <w:rFonts w:ascii="宋体" w:eastAsia="宋体" w:hAnsi="宋体" w:hint="eastAsia"/>
                <w:sz w:val="24"/>
                <w:szCs w:val="24"/>
              </w:rPr>
              <w:t>。</w:t>
            </w:r>
          </w:p>
        </w:tc>
      </w:tr>
      <w:tr w:rsidR="00CC673B" w:rsidTr="0076355E">
        <w:tc>
          <w:tcPr>
            <w:tcW w:w="993" w:type="dxa"/>
          </w:tcPr>
          <w:p w:rsidR="00CC673B" w:rsidRDefault="00CC673B" w:rsidP="0076355E">
            <w:pPr>
              <w:jc w:val="left"/>
              <w:rPr>
                <w:rFonts w:ascii="宋体" w:eastAsia="宋体" w:hAnsi="宋体"/>
                <w:sz w:val="24"/>
                <w:szCs w:val="24"/>
              </w:rPr>
            </w:pPr>
            <w:r>
              <w:rPr>
                <w:rFonts w:ascii="宋体" w:eastAsia="宋体" w:hAnsi="宋体" w:hint="eastAsia"/>
                <w:sz w:val="24"/>
                <w:szCs w:val="24"/>
              </w:rPr>
              <w:t>方法</w:t>
            </w:r>
          </w:p>
        </w:tc>
        <w:tc>
          <w:tcPr>
            <w:tcW w:w="8505" w:type="dxa"/>
          </w:tcPr>
          <w:p w:rsidR="00CC673B" w:rsidRPr="00CC673B" w:rsidRDefault="005074EA" w:rsidP="0076355E">
            <w:pPr>
              <w:jc w:val="left"/>
              <w:rPr>
                <w:rFonts w:ascii="宋体" w:eastAsia="宋体" w:hAnsi="宋体"/>
                <w:sz w:val="24"/>
                <w:szCs w:val="24"/>
              </w:rPr>
            </w:pPr>
            <w:proofErr w:type="gramStart"/>
            <w:r>
              <w:rPr>
                <w:rFonts w:ascii="宋体" w:eastAsia="宋体" w:hAnsi="宋体"/>
                <w:sz w:val="24"/>
                <w:szCs w:val="24"/>
              </w:rPr>
              <w:t>CKC</w:t>
            </w:r>
            <w:r w:rsidR="00CC673B" w:rsidRPr="00CC673B">
              <w:rPr>
                <w:rFonts w:ascii="宋体" w:eastAsia="宋体" w:hAnsi="宋体"/>
                <w:sz w:val="24"/>
                <w:szCs w:val="24"/>
              </w:rPr>
              <w:t>A</w:t>
            </w:r>
            <w:r w:rsidR="00CC673B" w:rsidRPr="00CC673B">
              <w:rPr>
                <w:rFonts w:ascii="宋体" w:eastAsia="宋体" w:hAnsi="宋体" w:hint="eastAsia"/>
                <w:sz w:val="24"/>
                <w:szCs w:val="24"/>
              </w:rPr>
              <w:t>pi</w:t>
            </w:r>
            <w:r w:rsidR="00551945">
              <w:rPr>
                <w:rFonts w:ascii="宋体" w:eastAsia="宋体" w:hAnsi="宋体"/>
                <w:sz w:val="24"/>
                <w:szCs w:val="24"/>
              </w:rPr>
              <w:t>.</w:t>
            </w:r>
            <w:r>
              <w:rPr>
                <w:rFonts w:ascii="宋体" w:eastAsia="宋体" w:hAnsi="宋体"/>
                <w:sz w:val="24"/>
                <w:szCs w:val="24"/>
              </w:rPr>
              <w:t>CKC</w:t>
            </w:r>
            <w:r w:rsidR="00551945">
              <w:rPr>
                <w:rFonts w:ascii="宋体" w:eastAsia="宋体" w:hAnsi="宋体"/>
                <w:sz w:val="24"/>
                <w:szCs w:val="24"/>
              </w:rPr>
              <w:t>Graph</w:t>
            </w:r>
            <w:r w:rsidR="00CC673B" w:rsidRPr="00CC673B">
              <w:rPr>
                <w:rFonts w:ascii="宋体" w:eastAsia="宋体" w:hAnsi="宋体"/>
                <w:sz w:val="24"/>
                <w:szCs w:val="24"/>
              </w:rPr>
              <w:t>.traversal</w:t>
            </w:r>
            <w:proofErr w:type="gramEnd"/>
            <w:r w:rsidR="00CC673B" w:rsidRPr="00CC673B">
              <w:rPr>
                <w:rFonts w:ascii="宋体" w:eastAsia="宋体" w:hAnsi="宋体"/>
                <w:sz w:val="24"/>
                <w:szCs w:val="24"/>
              </w:rPr>
              <w:t xml:space="preserve"> (</w:t>
            </w:r>
          </w:p>
          <w:p w:rsidR="00CC673B" w:rsidRPr="00CC673B" w:rsidRDefault="00CC673B" w:rsidP="0076355E">
            <w:pPr>
              <w:ind w:firstLineChars="200" w:firstLine="480"/>
              <w:jc w:val="left"/>
              <w:rPr>
                <w:rFonts w:ascii="宋体" w:eastAsia="宋体" w:hAnsi="宋体"/>
                <w:sz w:val="24"/>
                <w:szCs w:val="24"/>
              </w:rPr>
            </w:pPr>
            <w:r w:rsidRPr="00CC673B">
              <w:rPr>
                <w:rFonts w:ascii="宋体" w:eastAsia="宋体" w:hAnsi="宋体" w:hint="eastAsia"/>
                <w:sz w:val="24"/>
                <w:szCs w:val="24"/>
              </w:rPr>
              <w:t>S</w:t>
            </w:r>
            <w:r w:rsidRPr="00CC673B">
              <w:rPr>
                <w:rFonts w:ascii="宋体" w:eastAsia="宋体" w:hAnsi="宋体"/>
                <w:sz w:val="24"/>
                <w:szCs w:val="24"/>
              </w:rPr>
              <w:t>tring graphName,</w:t>
            </w:r>
          </w:p>
          <w:p w:rsidR="00CC673B" w:rsidRPr="00CC673B" w:rsidRDefault="00CC673B" w:rsidP="0076355E">
            <w:pPr>
              <w:ind w:firstLine="480"/>
              <w:jc w:val="left"/>
              <w:rPr>
                <w:rFonts w:ascii="宋体" w:eastAsia="宋体" w:hAnsi="宋体"/>
                <w:sz w:val="24"/>
                <w:szCs w:val="24"/>
              </w:rPr>
            </w:pPr>
            <w:r w:rsidRPr="00CC673B">
              <w:rPr>
                <w:rFonts w:ascii="宋体" w:eastAsia="宋体" w:hAnsi="宋体"/>
                <w:sz w:val="24"/>
                <w:szCs w:val="24"/>
              </w:rPr>
              <w:t xml:space="preserve">String </w:t>
            </w:r>
            <w:r w:rsidRPr="00CC673B">
              <w:rPr>
                <w:rFonts w:ascii="宋体" w:eastAsia="宋体" w:hAnsi="宋体" w:cs="Calibri Light" w:hint="eastAsia"/>
                <w:sz w:val="24"/>
                <w:szCs w:val="24"/>
              </w:rPr>
              <w:t>start</w:t>
            </w:r>
            <w:r w:rsidRPr="00CC673B">
              <w:rPr>
                <w:rFonts w:ascii="宋体" w:eastAsia="宋体" w:hAnsi="宋体" w:cs="Calibri Light"/>
                <w:sz w:val="24"/>
                <w:szCs w:val="24"/>
              </w:rPr>
              <w:t>Entity</w:t>
            </w:r>
            <w:r w:rsidRPr="00CC673B">
              <w:rPr>
                <w:rFonts w:ascii="宋体" w:eastAsia="宋体" w:hAnsi="宋体"/>
                <w:sz w:val="24"/>
                <w:szCs w:val="24"/>
              </w:rPr>
              <w:t>,</w:t>
            </w:r>
          </w:p>
          <w:p w:rsidR="00CC673B" w:rsidRPr="00CC673B" w:rsidRDefault="00CC673B" w:rsidP="0076355E">
            <w:pPr>
              <w:ind w:firstLine="480"/>
              <w:jc w:val="left"/>
              <w:rPr>
                <w:rFonts w:ascii="宋体" w:eastAsia="宋体" w:hAnsi="宋体" w:cs="Calibri Light"/>
                <w:sz w:val="24"/>
                <w:szCs w:val="24"/>
              </w:rPr>
            </w:pPr>
            <w:r w:rsidRPr="00CC673B">
              <w:rPr>
                <w:rFonts w:ascii="宋体" w:eastAsia="宋体" w:hAnsi="宋体"/>
                <w:sz w:val="24"/>
                <w:szCs w:val="24"/>
              </w:rPr>
              <w:t xml:space="preserve">String </w:t>
            </w:r>
            <w:r w:rsidRPr="00CC673B">
              <w:rPr>
                <w:rFonts w:ascii="宋体" w:eastAsia="宋体" w:hAnsi="宋体" w:cs="Calibri Light"/>
                <w:sz w:val="24"/>
                <w:szCs w:val="24"/>
              </w:rPr>
              <w:t>direction,</w:t>
            </w:r>
          </w:p>
          <w:p w:rsidR="00CC673B" w:rsidRPr="00CC673B" w:rsidRDefault="00CC673B" w:rsidP="0076355E">
            <w:pPr>
              <w:ind w:firstLine="480"/>
              <w:jc w:val="left"/>
              <w:rPr>
                <w:rFonts w:ascii="宋体" w:eastAsia="宋体" w:hAnsi="宋体" w:cs="Calibri Light"/>
                <w:sz w:val="24"/>
                <w:szCs w:val="24"/>
              </w:rPr>
            </w:pPr>
            <w:r w:rsidRPr="00CC673B">
              <w:rPr>
                <w:rFonts w:ascii="宋体" w:eastAsia="宋体" w:hAnsi="宋体"/>
                <w:sz w:val="24"/>
                <w:szCs w:val="24"/>
              </w:rPr>
              <w:t xml:space="preserve">int </w:t>
            </w:r>
            <w:r w:rsidRPr="00CC673B">
              <w:rPr>
                <w:rFonts w:ascii="宋体" w:eastAsia="宋体" w:hAnsi="宋体" w:cs="Calibri Light"/>
                <w:sz w:val="24"/>
                <w:szCs w:val="24"/>
              </w:rPr>
              <w:t>minDepth,</w:t>
            </w:r>
          </w:p>
          <w:p w:rsidR="00CC673B" w:rsidRPr="00CC673B" w:rsidRDefault="00CC673B" w:rsidP="0076355E">
            <w:pPr>
              <w:ind w:firstLine="480"/>
              <w:jc w:val="left"/>
              <w:rPr>
                <w:rFonts w:ascii="宋体" w:eastAsia="宋体" w:hAnsi="宋体" w:cs="Calibri Light"/>
                <w:sz w:val="24"/>
                <w:szCs w:val="24"/>
              </w:rPr>
            </w:pPr>
            <w:r w:rsidRPr="00CC673B">
              <w:rPr>
                <w:rFonts w:ascii="宋体" w:eastAsia="宋体" w:hAnsi="宋体" w:hint="eastAsia"/>
                <w:sz w:val="24"/>
                <w:szCs w:val="24"/>
              </w:rPr>
              <w:t>S</w:t>
            </w:r>
            <w:r w:rsidRPr="00CC673B">
              <w:rPr>
                <w:rFonts w:ascii="宋体" w:eastAsia="宋体" w:hAnsi="宋体"/>
                <w:sz w:val="24"/>
                <w:szCs w:val="24"/>
              </w:rPr>
              <w:t xml:space="preserve">tring </w:t>
            </w:r>
            <w:r w:rsidRPr="00CC673B">
              <w:rPr>
                <w:rFonts w:ascii="宋体" w:eastAsia="宋体" w:hAnsi="宋体" w:cs="Calibri Light"/>
                <w:sz w:val="24"/>
                <w:szCs w:val="24"/>
              </w:rPr>
              <w:t>strategy</w:t>
            </w:r>
          </w:p>
          <w:p w:rsidR="00CC673B" w:rsidRPr="00CC673B" w:rsidRDefault="00CC673B" w:rsidP="0076355E">
            <w:pPr>
              <w:ind w:firstLine="480"/>
              <w:jc w:val="left"/>
              <w:rPr>
                <w:rFonts w:ascii="宋体" w:eastAsia="宋体" w:hAnsi="宋体"/>
                <w:sz w:val="24"/>
                <w:szCs w:val="24"/>
              </w:rPr>
            </w:pPr>
            <w:r w:rsidRPr="00CC673B">
              <w:rPr>
                <w:rFonts w:ascii="宋体" w:eastAsia="宋体" w:hAnsi="宋体"/>
                <w:sz w:val="24"/>
                <w:szCs w:val="24"/>
              </w:rPr>
              <w:t>…</w:t>
            </w:r>
          </w:p>
          <w:p w:rsidR="00CC673B" w:rsidRPr="00CC673B" w:rsidRDefault="00CC673B" w:rsidP="0076355E">
            <w:pPr>
              <w:jc w:val="left"/>
              <w:rPr>
                <w:rFonts w:ascii="宋体" w:eastAsia="宋体" w:hAnsi="宋体"/>
                <w:sz w:val="24"/>
                <w:szCs w:val="24"/>
              </w:rPr>
            </w:pPr>
            <w:r w:rsidRPr="00CC673B">
              <w:rPr>
                <w:rFonts w:ascii="宋体" w:eastAsia="宋体" w:hAnsi="宋体"/>
                <w:sz w:val="24"/>
                <w:szCs w:val="24"/>
              </w:rPr>
              <w:t>)</w:t>
            </w:r>
          </w:p>
        </w:tc>
      </w:tr>
      <w:tr w:rsidR="00CC673B" w:rsidTr="0076355E">
        <w:tc>
          <w:tcPr>
            <w:tcW w:w="993" w:type="dxa"/>
          </w:tcPr>
          <w:p w:rsidR="00CC673B" w:rsidRDefault="00CC673B" w:rsidP="0076355E">
            <w:pPr>
              <w:jc w:val="left"/>
              <w:rPr>
                <w:rFonts w:ascii="宋体" w:eastAsia="宋体" w:hAnsi="宋体"/>
                <w:sz w:val="24"/>
                <w:szCs w:val="24"/>
              </w:rPr>
            </w:pPr>
            <w:r>
              <w:rPr>
                <w:rFonts w:ascii="宋体" w:eastAsia="宋体" w:hAnsi="宋体" w:hint="eastAsia"/>
                <w:sz w:val="24"/>
                <w:szCs w:val="24"/>
              </w:rPr>
              <w:t>参数</w:t>
            </w:r>
          </w:p>
        </w:tc>
        <w:tc>
          <w:tcPr>
            <w:tcW w:w="8505" w:type="dxa"/>
          </w:tcPr>
          <w:p w:rsidR="00CC673B" w:rsidRDefault="00CC673B" w:rsidP="0076355E">
            <w:pPr>
              <w:jc w:val="left"/>
              <w:rPr>
                <w:rFonts w:ascii="宋体" w:eastAsia="宋体" w:hAnsi="宋体"/>
                <w:sz w:val="24"/>
                <w:szCs w:val="24"/>
              </w:rPr>
            </w:pPr>
            <w:r>
              <w:rPr>
                <w:rFonts w:ascii="宋体" w:eastAsia="宋体" w:hAnsi="宋体"/>
                <w:sz w:val="24"/>
                <w:szCs w:val="24"/>
              </w:rPr>
              <w:t xml:space="preserve">graphName – </w:t>
            </w:r>
            <w:r>
              <w:rPr>
                <w:rFonts w:ascii="宋体" w:eastAsia="宋体" w:hAnsi="宋体" w:hint="eastAsia"/>
                <w:sz w:val="24"/>
                <w:szCs w:val="24"/>
              </w:rPr>
              <w:t>图的名称</w:t>
            </w:r>
          </w:p>
          <w:p w:rsidR="00CC673B" w:rsidRDefault="00CC673B" w:rsidP="0076355E">
            <w:pPr>
              <w:jc w:val="left"/>
              <w:rPr>
                <w:rFonts w:ascii="宋体" w:eastAsia="宋体" w:hAnsi="宋体"/>
                <w:sz w:val="24"/>
                <w:szCs w:val="24"/>
              </w:rPr>
            </w:pPr>
            <w:r w:rsidRPr="00CC673B">
              <w:rPr>
                <w:rFonts w:ascii="宋体" w:eastAsia="宋体" w:hAnsi="宋体" w:cs="Calibri Light" w:hint="eastAsia"/>
                <w:sz w:val="24"/>
                <w:szCs w:val="24"/>
              </w:rPr>
              <w:t>start</w:t>
            </w:r>
            <w:r w:rsidRPr="00CC673B">
              <w:rPr>
                <w:rFonts w:ascii="宋体" w:eastAsia="宋体" w:hAnsi="宋体" w:cs="Calibri Light"/>
                <w:sz w:val="24"/>
                <w:szCs w:val="24"/>
              </w:rPr>
              <w:t>Entity</w:t>
            </w:r>
            <w:r>
              <w:rPr>
                <w:rFonts w:ascii="宋体" w:eastAsia="宋体" w:hAnsi="宋体" w:cs="Calibri Light"/>
                <w:sz w:val="24"/>
                <w:szCs w:val="24"/>
              </w:rPr>
              <w:t xml:space="preserve"> </w:t>
            </w:r>
            <w:r>
              <w:rPr>
                <w:rFonts w:ascii="宋体" w:eastAsia="宋体" w:hAnsi="宋体"/>
                <w:sz w:val="24"/>
                <w:szCs w:val="24"/>
              </w:rPr>
              <w:t xml:space="preserve">– </w:t>
            </w:r>
            <w:r>
              <w:rPr>
                <w:rFonts w:ascii="宋体" w:eastAsia="宋体" w:hAnsi="宋体" w:hint="eastAsia"/>
                <w:sz w:val="24"/>
                <w:szCs w:val="24"/>
              </w:rPr>
              <w:t>起始实体</w:t>
            </w:r>
          </w:p>
          <w:p w:rsidR="00CC673B" w:rsidRDefault="00CC673B" w:rsidP="0076355E">
            <w:pPr>
              <w:jc w:val="left"/>
              <w:rPr>
                <w:rFonts w:ascii="宋体" w:eastAsia="宋体" w:hAnsi="宋体"/>
                <w:sz w:val="24"/>
                <w:szCs w:val="24"/>
              </w:rPr>
            </w:pPr>
            <w:r w:rsidRPr="00CC673B">
              <w:rPr>
                <w:rFonts w:ascii="宋体" w:eastAsia="宋体" w:hAnsi="宋体" w:cs="Calibri Light"/>
                <w:sz w:val="24"/>
                <w:szCs w:val="24"/>
              </w:rPr>
              <w:t>direction</w:t>
            </w:r>
            <w:r>
              <w:rPr>
                <w:rFonts w:ascii="宋体" w:eastAsia="宋体" w:hAnsi="宋体" w:cs="Calibri Light"/>
                <w:sz w:val="24"/>
                <w:szCs w:val="24"/>
              </w:rPr>
              <w:t xml:space="preserve"> </w:t>
            </w:r>
            <w:r>
              <w:rPr>
                <w:rFonts w:ascii="宋体" w:eastAsia="宋体" w:hAnsi="宋体"/>
                <w:sz w:val="24"/>
                <w:szCs w:val="24"/>
              </w:rPr>
              <w:t xml:space="preserve">– </w:t>
            </w:r>
            <w:r>
              <w:rPr>
                <w:rFonts w:ascii="宋体" w:eastAsia="宋体" w:hAnsi="宋体" w:hint="eastAsia"/>
                <w:sz w:val="24"/>
                <w:szCs w:val="24"/>
              </w:rPr>
              <w:t>遍历方向</w:t>
            </w:r>
          </w:p>
          <w:p w:rsidR="00CC673B" w:rsidRDefault="00CC673B" w:rsidP="0076355E">
            <w:pPr>
              <w:jc w:val="left"/>
              <w:rPr>
                <w:rFonts w:ascii="宋体" w:eastAsia="宋体" w:hAnsi="宋体" w:cs="Calibri Light"/>
                <w:sz w:val="24"/>
                <w:szCs w:val="24"/>
              </w:rPr>
            </w:pPr>
            <w:r w:rsidRPr="00CC673B">
              <w:rPr>
                <w:rFonts w:ascii="宋体" w:eastAsia="宋体" w:hAnsi="宋体" w:cs="Calibri Light"/>
                <w:sz w:val="24"/>
                <w:szCs w:val="24"/>
              </w:rPr>
              <w:t>minDepth</w:t>
            </w:r>
            <w:r>
              <w:rPr>
                <w:rFonts w:ascii="宋体" w:eastAsia="宋体" w:hAnsi="宋体" w:cs="Calibri Light"/>
                <w:sz w:val="24"/>
                <w:szCs w:val="24"/>
              </w:rPr>
              <w:t xml:space="preserve"> – </w:t>
            </w:r>
            <w:r>
              <w:rPr>
                <w:rFonts w:ascii="宋体" w:eastAsia="宋体" w:hAnsi="宋体" w:cs="Calibri Light" w:hint="eastAsia"/>
                <w:sz w:val="24"/>
                <w:szCs w:val="24"/>
              </w:rPr>
              <w:t>最小深度</w:t>
            </w:r>
          </w:p>
          <w:p w:rsidR="00CC673B" w:rsidRDefault="00CC673B" w:rsidP="0076355E">
            <w:pPr>
              <w:jc w:val="left"/>
              <w:rPr>
                <w:rFonts w:ascii="宋体" w:eastAsia="宋体" w:hAnsi="宋体"/>
                <w:sz w:val="24"/>
                <w:szCs w:val="24"/>
              </w:rPr>
            </w:pPr>
            <w:r>
              <w:rPr>
                <w:rFonts w:ascii="宋体" w:eastAsia="宋体" w:hAnsi="宋体" w:hint="eastAsia"/>
                <w:sz w:val="24"/>
                <w:szCs w:val="24"/>
              </w:rPr>
              <w:t>maxDepth</w:t>
            </w:r>
            <w:r>
              <w:rPr>
                <w:rFonts w:ascii="宋体" w:eastAsia="宋体" w:hAnsi="宋体"/>
                <w:sz w:val="24"/>
                <w:szCs w:val="24"/>
              </w:rPr>
              <w:t xml:space="preserve"> – </w:t>
            </w:r>
            <w:r>
              <w:rPr>
                <w:rFonts w:ascii="宋体" w:eastAsia="宋体" w:hAnsi="宋体" w:hint="eastAsia"/>
                <w:sz w:val="24"/>
                <w:szCs w:val="24"/>
              </w:rPr>
              <w:t>最大深度</w:t>
            </w:r>
          </w:p>
          <w:p w:rsidR="00CC673B" w:rsidRDefault="00CC673B" w:rsidP="0076355E">
            <w:pPr>
              <w:jc w:val="left"/>
              <w:rPr>
                <w:rFonts w:ascii="宋体" w:eastAsia="宋体" w:hAnsi="宋体" w:cs="Calibri Light"/>
                <w:sz w:val="24"/>
                <w:szCs w:val="24"/>
              </w:rPr>
            </w:pPr>
            <w:r w:rsidRPr="00CC673B">
              <w:rPr>
                <w:rFonts w:ascii="宋体" w:eastAsia="宋体" w:hAnsi="宋体" w:cs="Calibri Light"/>
                <w:sz w:val="24"/>
                <w:szCs w:val="24"/>
              </w:rPr>
              <w:t>strategy</w:t>
            </w:r>
            <w:r>
              <w:rPr>
                <w:rFonts w:ascii="宋体" w:eastAsia="宋体" w:hAnsi="宋体" w:cs="Calibri Light"/>
                <w:sz w:val="24"/>
                <w:szCs w:val="24"/>
              </w:rPr>
              <w:t xml:space="preserve"> – </w:t>
            </w:r>
            <w:r>
              <w:rPr>
                <w:rFonts w:ascii="宋体" w:eastAsia="宋体" w:hAnsi="宋体" w:cs="Calibri Light" w:hint="eastAsia"/>
                <w:sz w:val="24"/>
                <w:szCs w:val="24"/>
              </w:rPr>
              <w:t>遍历策略</w:t>
            </w:r>
          </w:p>
          <w:p w:rsidR="00CC673B" w:rsidRDefault="00CC673B" w:rsidP="0076355E">
            <w:pPr>
              <w:jc w:val="left"/>
              <w:rPr>
                <w:rFonts w:ascii="宋体" w:eastAsia="宋体" w:hAnsi="宋体"/>
                <w:sz w:val="24"/>
                <w:szCs w:val="24"/>
              </w:rPr>
            </w:pPr>
            <w:r>
              <w:rPr>
                <w:rFonts w:ascii="宋体" w:eastAsia="宋体" w:hAnsi="宋体"/>
                <w:sz w:val="24"/>
                <w:szCs w:val="24"/>
              </w:rPr>
              <w:t>…</w:t>
            </w:r>
          </w:p>
        </w:tc>
      </w:tr>
      <w:tr w:rsidR="00CC673B" w:rsidTr="0076355E">
        <w:tc>
          <w:tcPr>
            <w:tcW w:w="993" w:type="dxa"/>
          </w:tcPr>
          <w:p w:rsidR="00CC673B" w:rsidRDefault="00CC673B" w:rsidP="0076355E">
            <w:pPr>
              <w:jc w:val="left"/>
              <w:rPr>
                <w:rFonts w:ascii="宋体" w:eastAsia="宋体" w:hAnsi="宋体"/>
                <w:sz w:val="24"/>
                <w:szCs w:val="24"/>
              </w:rPr>
            </w:pPr>
            <w:r>
              <w:rPr>
                <w:rFonts w:ascii="宋体" w:eastAsia="宋体" w:hAnsi="宋体" w:hint="eastAsia"/>
                <w:sz w:val="24"/>
                <w:szCs w:val="24"/>
              </w:rPr>
              <w:t>返回</w:t>
            </w:r>
          </w:p>
        </w:tc>
        <w:tc>
          <w:tcPr>
            <w:tcW w:w="8505" w:type="dxa"/>
          </w:tcPr>
          <w:p w:rsidR="00CC673B" w:rsidRDefault="00CC673B" w:rsidP="0076355E">
            <w:pPr>
              <w:jc w:val="left"/>
              <w:rPr>
                <w:rFonts w:ascii="宋体" w:eastAsia="宋体" w:hAnsi="宋体"/>
                <w:sz w:val="24"/>
                <w:szCs w:val="24"/>
              </w:rPr>
            </w:pPr>
            <w:r>
              <w:rPr>
                <w:rFonts w:ascii="宋体" w:eastAsia="宋体" w:hAnsi="宋体" w:hint="eastAsia"/>
                <w:sz w:val="24"/>
                <w:szCs w:val="24"/>
              </w:rPr>
              <w:t>遍历结果路径对象</w:t>
            </w:r>
          </w:p>
          <w:p w:rsidR="00CC673B" w:rsidRPr="009F53DA" w:rsidRDefault="005074EA" w:rsidP="0076355E">
            <w:pPr>
              <w:jc w:val="left"/>
              <w:rPr>
                <w:rFonts w:ascii="宋体" w:eastAsia="宋体" w:hAnsi="宋体"/>
                <w:sz w:val="24"/>
                <w:szCs w:val="24"/>
              </w:rPr>
            </w:pPr>
            <w:r>
              <w:rPr>
                <w:rFonts w:ascii="宋体" w:eastAsia="宋体" w:hAnsi="宋体"/>
                <w:sz w:val="24"/>
                <w:szCs w:val="24"/>
              </w:rPr>
              <w:t>CKC</w:t>
            </w:r>
            <w:r w:rsidR="00CC673B">
              <w:rPr>
                <w:rFonts w:ascii="宋体" w:eastAsia="宋体" w:hAnsi="宋体"/>
                <w:sz w:val="24"/>
                <w:szCs w:val="24"/>
              </w:rPr>
              <w:t>T</w:t>
            </w:r>
            <w:r w:rsidR="00CC673B">
              <w:rPr>
                <w:rFonts w:ascii="宋体" w:eastAsia="宋体" w:hAnsi="宋体" w:hint="eastAsia"/>
                <w:sz w:val="24"/>
                <w:szCs w:val="24"/>
              </w:rPr>
              <w:t>raversal</w:t>
            </w:r>
            <w:r w:rsidR="00CC673B">
              <w:rPr>
                <w:rFonts w:ascii="宋体" w:eastAsia="宋体" w:hAnsi="宋体"/>
                <w:sz w:val="24"/>
                <w:szCs w:val="24"/>
              </w:rPr>
              <w:t>Path</w:t>
            </w:r>
          </w:p>
        </w:tc>
      </w:tr>
      <w:tr w:rsidR="00CC673B" w:rsidTr="0076355E">
        <w:tc>
          <w:tcPr>
            <w:tcW w:w="993" w:type="dxa"/>
          </w:tcPr>
          <w:p w:rsidR="00CC673B" w:rsidRDefault="00CC673B" w:rsidP="0076355E">
            <w:pPr>
              <w:jc w:val="left"/>
              <w:rPr>
                <w:rFonts w:ascii="宋体" w:eastAsia="宋体" w:hAnsi="宋体"/>
                <w:sz w:val="24"/>
                <w:szCs w:val="24"/>
              </w:rPr>
            </w:pPr>
            <w:r>
              <w:rPr>
                <w:rFonts w:ascii="宋体" w:eastAsia="宋体" w:hAnsi="宋体" w:hint="eastAsia"/>
                <w:sz w:val="24"/>
                <w:szCs w:val="24"/>
              </w:rPr>
              <w:t>异常</w:t>
            </w:r>
          </w:p>
        </w:tc>
        <w:tc>
          <w:tcPr>
            <w:tcW w:w="8505" w:type="dxa"/>
          </w:tcPr>
          <w:p w:rsidR="00CC673B" w:rsidRPr="009F53DA" w:rsidRDefault="005074EA" w:rsidP="0076355E">
            <w:pPr>
              <w:jc w:val="left"/>
              <w:rPr>
                <w:rFonts w:ascii="Calibri Light" w:eastAsia="宋体" w:hAnsi="Calibri Light" w:cs="Calibri Light"/>
                <w:sz w:val="24"/>
                <w:szCs w:val="24"/>
              </w:rPr>
            </w:pPr>
            <w:r>
              <w:rPr>
                <w:rFonts w:ascii="宋体" w:eastAsia="宋体" w:hAnsi="宋体"/>
                <w:sz w:val="24"/>
                <w:szCs w:val="24"/>
              </w:rPr>
              <w:t>CKC</w:t>
            </w:r>
            <w:r w:rsidR="00CC673B" w:rsidRPr="00105C8B">
              <w:rPr>
                <w:rFonts w:ascii="宋体" w:eastAsia="宋体" w:hAnsi="宋体"/>
                <w:sz w:val="24"/>
                <w:szCs w:val="24"/>
              </w:rPr>
              <w:t>A</w:t>
            </w:r>
            <w:r w:rsidR="00CC673B" w:rsidRPr="00105C8B">
              <w:rPr>
                <w:rFonts w:ascii="宋体" w:eastAsia="宋体" w:hAnsi="宋体" w:hint="eastAsia"/>
                <w:sz w:val="24"/>
                <w:szCs w:val="24"/>
              </w:rPr>
              <w:t>pi</w:t>
            </w:r>
            <w:r w:rsidR="00CC673B" w:rsidRPr="00105C8B">
              <w:rPr>
                <w:rFonts w:ascii="宋体" w:eastAsia="宋体" w:hAnsi="宋体"/>
                <w:sz w:val="24"/>
                <w:szCs w:val="24"/>
              </w:rPr>
              <w:t>E</w:t>
            </w:r>
            <w:r w:rsidR="00CC673B" w:rsidRPr="00105C8B">
              <w:rPr>
                <w:rFonts w:ascii="宋体" w:eastAsia="宋体" w:hAnsi="宋体" w:hint="eastAsia"/>
                <w:sz w:val="24"/>
                <w:szCs w:val="24"/>
              </w:rPr>
              <w:t>xception</w:t>
            </w:r>
          </w:p>
        </w:tc>
      </w:tr>
    </w:tbl>
    <w:p w:rsidR="00AC04CE" w:rsidRDefault="00AC04CE" w:rsidP="00AC04CE">
      <w:pPr>
        <w:spacing w:line="360" w:lineRule="auto"/>
        <w:jc w:val="left"/>
        <w:rPr>
          <w:rFonts w:ascii="宋体" w:eastAsia="宋体" w:hAnsi="宋体"/>
          <w:sz w:val="24"/>
          <w:szCs w:val="24"/>
        </w:rPr>
      </w:pPr>
    </w:p>
    <w:p w:rsidR="00E4524E" w:rsidRDefault="00E4524E" w:rsidP="00231688">
      <w:pPr>
        <w:pStyle w:val="4"/>
        <w:numPr>
          <w:ilvl w:val="0"/>
          <w:numId w:val="15"/>
        </w:numPr>
      </w:pPr>
      <w:bookmarkStart w:id="119" w:name="_Toc37157551"/>
      <w:r>
        <w:rPr>
          <w:rFonts w:hint="eastAsia"/>
        </w:rPr>
        <w:t>路径检索</w:t>
      </w:r>
      <w:r w:rsidR="00130256">
        <w:rPr>
          <w:rFonts w:hint="eastAsia"/>
        </w:rPr>
        <w:t>（升级子图相关性排序</w:t>
      </w:r>
      <w:r w:rsidR="00130256">
        <w:t>）</w:t>
      </w:r>
      <w:bookmarkEnd w:id="119"/>
    </w:p>
    <w:p w:rsidR="00E4524E" w:rsidRDefault="00E4524E"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E4524E" w:rsidTr="00314D71">
        <w:tc>
          <w:tcPr>
            <w:tcW w:w="709" w:type="dxa"/>
          </w:tcPr>
          <w:p w:rsidR="00E4524E" w:rsidRPr="009F53DA" w:rsidRDefault="00E4524E" w:rsidP="00314D71">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E4524E" w:rsidRDefault="00130256" w:rsidP="00314D71">
            <w:pPr>
              <w:jc w:val="left"/>
              <w:rPr>
                <w:rFonts w:ascii="宋体" w:eastAsia="宋体" w:hAnsi="宋体"/>
                <w:sz w:val="24"/>
                <w:szCs w:val="24"/>
              </w:rPr>
            </w:pPr>
            <w:r>
              <w:rPr>
                <w:rFonts w:ascii="宋体" w:eastAsia="宋体" w:hAnsi="宋体" w:hint="eastAsia"/>
                <w:sz w:val="24"/>
                <w:szCs w:val="24"/>
              </w:rPr>
              <w:t>给定一个图内的始末实体实例，和一个相关子图，返回所有可达的路径，</w:t>
            </w:r>
            <w:r>
              <w:rPr>
                <w:rFonts w:ascii="宋体" w:eastAsia="宋体" w:hAnsi="宋体"/>
                <w:sz w:val="24"/>
                <w:szCs w:val="24"/>
              </w:rPr>
              <w:t>并</w:t>
            </w:r>
            <w:r>
              <w:rPr>
                <w:rFonts w:ascii="宋体" w:eastAsia="宋体" w:hAnsi="宋体" w:hint="eastAsia"/>
                <w:sz w:val="24"/>
                <w:szCs w:val="24"/>
              </w:rPr>
              <w:t>按子图相关性排序。</w:t>
            </w:r>
            <w:r w:rsidR="00A16247">
              <w:rPr>
                <w:rFonts w:ascii="宋体" w:eastAsia="宋体" w:hAnsi="宋体" w:hint="eastAsia"/>
                <w:sz w:val="24"/>
                <w:szCs w:val="24"/>
              </w:rPr>
              <w:t>可用于问答过程中答案归因，</w:t>
            </w:r>
            <w:r w:rsidR="00A16247" w:rsidRPr="00A16247">
              <w:rPr>
                <w:rFonts w:ascii="宋体" w:eastAsia="宋体" w:hAnsi="宋体" w:hint="eastAsia"/>
                <w:sz w:val="24"/>
                <w:szCs w:val="24"/>
              </w:rPr>
              <w:t>计算问题节点到答案节点的显式路径。</w:t>
            </w:r>
          </w:p>
        </w:tc>
      </w:tr>
      <w:tr w:rsidR="00E4524E" w:rsidTr="00314D71">
        <w:tc>
          <w:tcPr>
            <w:tcW w:w="709" w:type="dxa"/>
          </w:tcPr>
          <w:p w:rsidR="00E4524E" w:rsidRDefault="00E4524E" w:rsidP="00314D71">
            <w:pPr>
              <w:jc w:val="left"/>
              <w:rPr>
                <w:rFonts w:ascii="宋体" w:eastAsia="宋体" w:hAnsi="宋体"/>
                <w:sz w:val="24"/>
                <w:szCs w:val="24"/>
              </w:rPr>
            </w:pPr>
            <w:r>
              <w:rPr>
                <w:rFonts w:ascii="宋体" w:eastAsia="宋体" w:hAnsi="宋体" w:hint="eastAsia"/>
                <w:sz w:val="24"/>
                <w:szCs w:val="24"/>
              </w:rPr>
              <w:t>方法</w:t>
            </w:r>
          </w:p>
        </w:tc>
        <w:tc>
          <w:tcPr>
            <w:tcW w:w="8843" w:type="dxa"/>
          </w:tcPr>
          <w:p w:rsidR="00E4524E" w:rsidRPr="009F53DA" w:rsidRDefault="00E4524E" w:rsidP="00314D71">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paths</w:t>
            </w:r>
          </w:p>
        </w:tc>
      </w:tr>
      <w:tr w:rsidR="00E4524E" w:rsidTr="00314D71">
        <w:tc>
          <w:tcPr>
            <w:tcW w:w="709" w:type="dxa"/>
          </w:tcPr>
          <w:p w:rsidR="00E4524E" w:rsidRDefault="00E4524E" w:rsidP="00314D71">
            <w:pPr>
              <w:jc w:val="left"/>
              <w:rPr>
                <w:rFonts w:ascii="宋体" w:eastAsia="宋体" w:hAnsi="宋体"/>
                <w:sz w:val="24"/>
                <w:szCs w:val="24"/>
              </w:rPr>
            </w:pPr>
            <w:r>
              <w:rPr>
                <w:rFonts w:ascii="宋体" w:eastAsia="宋体" w:hAnsi="宋体" w:hint="eastAsia"/>
                <w:sz w:val="24"/>
                <w:szCs w:val="24"/>
              </w:rPr>
              <w:t>参数</w:t>
            </w:r>
          </w:p>
        </w:tc>
        <w:tc>
          <w:tcPr>
            <w:tcW w:w="8843" w:type="dxa"/>
          </w:tcPr>
          <w:p w:rsidR="00E4524E" w:rsidRDefault="00E4524E" w:rsidP="00314D71">
            <w:pPr>
              <w:jc w:val="left"/>
              <w:rPr>
                <w:rFonts w:ascii="宋体" w:eastAsia="宋体" w:hAnsi="宋体"/>
                <w:sz w:val="24"/>
                <w:szCs w:val="24"/>
              </w:rPr>
            </w:pPr>
            <w:r>
              <w:rPr>
                <w:rFonts w:ascii="宋体" w:eastAsia="宋体" w:hAnsi="宋体" w:hint="eastAsia"/>
                <w:sz w:val="24"/>
                <w:szCs w:val="24"/>
              </w:rPr>
              <w:t>无</w:t>
            </w:r>
          </w:p>
        </w:tc>
      </w:tr>
      <w:tr w:rsidR="00E4524E" w:rsidTr="00314D71">
        <w:tc>
          <w:tcPr>
            <w:tcW w:w="709" w:type="dxa"/>
          </w:tcPr>
          <w:p w:rsidR="00E4524E" w:rsidRDefault="00E4524E" w:rsidP="00314D71">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130256"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30256" w:rsidRPr="00C325F4" w:rsidRDefault="00130256" w:rsidP="00130256">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“graphName”: “graph name”,</w:t>
            </w:r>
          </w:p>
          <w:p w:rsidR="00130256" w:rsidRPr="00C325F4"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hint="eastAsia"/>
                <w:sz w:val="24"/>
                <w:szCs w:val="24"/>
              </w:rPr>
              <w:t>start</w:t>
            </w:r>
            <w:r>
              <w:rPr>
                <w:rFonts w:ascii="Calibri Light" w:eastAsia="宋体" w:hAnsi="Calibri Light" w:cs="Calibri Light"/>
                <w:sz w:val="24"/>
                <w:szCs w:val="24"/>
              </w:rPr>
              <w:t>E</w:t>
            </w:r>
            <w:r>
              <w:rPr>
                <w:rFonts w:ascii="Calibri Light" w:eastAsia="宋体" w:hAnsi="Calibri Light" w:cs="Calibri Light" w:hint="eastAsia"/>
                <w:sz w:val="24"/>
                <w:szCs w:val="24"/>
              </w:rPr>
              <w:t>ntity</w:t>
            </w:r>
            <w:r>
              <w:rPr>
                <w:rFonts w:ascii="Calibri Light" w:eastAsia="宋体" w:hAnsi="Calibri Light" w:cs="Calibri Light"/>
                <w:sz w:val="24"/>
                <w:szCs w:val="24"/>
              </w:rPr>
              <w:t>I</w:t>
            </w:r>
            <w:r>
              <w:rPr>
                <w:rFonts w:ascii="Calibri Light" w:eastAsia="宋体" w:hAnsi="Calibri Light" w:cs="Calibri Light" w:hint="eastAsia"/>
                <w:sz w:val="24"/>
                <w:szCs w:val="24"/>
              </w:rPr>
              <w:t>d</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entity</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id</w:t>
            </w:r>
            <w:r>
              <w:rPr>
                <w:rFonts w:ascii="Calibri Light" w:eastAsia="宋体" w:hAnsi="Calibri Light" w:cs="Calibri Light"/>
                <w:sz w:val="24"/>
                <w:szCs w:val="24"/>
              </w:rPr>
              <w:t>1</w:t>
            </w:r>
            <w:r w:rsidRPr="00C325F4">
              <w:rPr>
                <w:rFonts w:ascii="Calibri Light" w:eastAsia="宋体" w:hAnsi="Calibri Light" w:cs="Calibri Light"/>
                <w:sz w:val="24"/>
                <w:szCs w:val="24"/>
              </w:rPr>
              <w:t>”,</w:t>
            </w:r>
          </w:p>
          <w:p w:rsidR="00130256"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w:t>
            </w:r>
            <w:r>
              <w:rPr>
                <w:rFonts w:ascii="Calibri Light" w:eastAsia="宋体" w:hAnsi="Calibri Light" w:cs="Calibri Light" w:hint="eastAsia"/>
                <w:sz w:val="24"/>
                <w:szCs w:val="24"/>
              </w:rPr>
              <w:t>end</w:t>
            </w:r>
            <w:r>
              <w:rPr>
                <w:rFonts w:ascii="Calibri Light" w:eastAsia="宋体" w:hAnsi="Calibri Light" w:cs="Calibri Light"/>
                <w:sz w:val="24"/>
                <w:szCs w:val="24"/>
              </w:rPr>
              <w:t>EntityId</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entity id2</w:t>
            </w:r>
            <w:r w:rsidRPr="00C325F4">
              <w:rPr>
                <w:rFonts w:ascii="Calibri Light" w:eastAsia="宋体" w:hAnsi="Calibri Light" w:cs="Calibri Light"/>
                <w:sz w:val="24"/>
                <w:szCs w:val="24"/>
              </w:rPr>
              <w:t>”,</w:t>
            </w:r>
          </w:p>
          <w:p w:rsidR="00130256" w:rsidRDefault="00130256" w:rsidP="00130256">
            <w:pPr>
              <w:jc w:val="left"/>
              <w:rPr>
                <w:rFonts w:ascii="Calibri Light" w:eastAsia="宋体" w:hAnsi="Calibri Light" w:cs="Calibri Light"/>
                <w:sz w:val="24"/>
                <w:szCs w:val="24"/>
              </w:rPr>
            </w:pPr>
            <w:r>
              <w:rPr>
                <w:rFonts w:ascii="Calibri Light" w:eastAsia="宋体" w:hAnsi="Calibri Light" w:cs="Calibri Light"/>
                <w:sz w:val="24"/>
                <w:szCs w:val="24"/>
              </w:rPr>
              <w:t xml:space="preserve">    “relatedSubGraph”: {</w:t>
            </w:r>
          </w:p>
          <w:p w:rsidR="00130256" w:rsidRDefault="00130256" w:rsidP="00130256">
            <w:pPr>
              <w:jc w:val="left"/>
              <w:rPr>
                <w:rFonts w:ascii="Calibri Light" w:eastAsia="宋体" w:hAnsi="Calibri Light" w:cs="Calibri Light"/>
                <w:sz w:val="24"/>
                <w:szCs w:val="24"/>
              </w:rPr>
            </w:pPr>
            <w:r>
              <w:rPr>
                <w:rFonts w:ascii="Calibri Light" w:eastAsia="宋体" w:hAnsi="Calibri Light" w:cs="Calibri Light" w:hint="eastAsia"/>
                <w:sz w:val="24"/>
                <w:szCs w:val="24"/>
              </w:rPr>
              <w:lastRenderedPageBreak/>
              <w:t xml:space="preserve"> </w:t>
            </w:r>
            <w:r>
              <w:rPr>
                <w:rFonts w:ascii="Calibri Light" w:eastAsia="宋体" w:hAnsi="Calibri Light" w:cs="Calibri Light"/>
                <w:sz w:val="24"/>
                <w:szCs w:val="24"/>
              </w:rPr>
              <w:t xml:space="preserve">         “entities”: [{entity1}, {entity2}, …]</w:t>
            </w:r>
          </w:p>
          <w:p w:rsidR="00130256" w:rsidRPr="00C325F4" w:rsidRDefault="00130256" w:rsidP="00130256">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“relations”: [</w:t>
            </w:r>
          </w:p>
          <w:p w:rsidR="00130256" w:rsidRPr="00C325F4" w:rsidRDefault="00130256" w:rsidP="00130256">
            <w:pPr>
              <w:ind w:left="126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30256" w:rsidRPr="00C325F4" w:rsidRDefault="00130256" w:rsidP="00130256">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id</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 id</w:t>
            </w:r>
            <w:r w:rsidRPr="00C325F4">
              <w:rPr>
                <w:rFonts w:ascii="Calibri Light" w:eastAsia="宋体" w:hAnsi="Calibri Light" w:cs="Calibri Light"/>
                <w:sz w:val="24"/>
                <w:szCs w:val="24"/>
              </w:rPr>
              <w:t>”,</w:t>
            </w:r>
          </w:p>
          <w:p w:rsidR="00130256" w:rsidRPr="00C325F4" w:rsidRDefault="00130256" w:rsidP="00130256">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_</w:t>
            </w:r>
            <w:r w:rsidRPr="00C325F4">
              <w:rPr>
                <w:rFonts w:ascii="Calibri Light" w:eastAsia="宋体" w:hAnsi="Calibri Light" w:cs="Calibri Light"/>
                <w:sz w:val="24"/>
                <w:szCs w:val="24"/>
              </w:rPr>
              <w:t>from”:</w:t>
            </w:r>
            <w:r>
              <w:rPr>
                <w:rFonts w:ascii="Calibri Light" w:eastAsia="宋体" w:hAnsi="Calibri Light" w:cs="Calibri Light"/>
                <w:sz w:val="24"/>
                <w:szCs w:val="24"/>
              </w:rPr>
              <w:t xml:space="preserve"> “entity id1”</w:t>
            </w:r>
            <w:r w:rsidRPr="00C325F4">
              <w:rPr>
                <w:rFonts w:ascii="Calibri Light" w:eastAsia="宋体" w:hAnsi="Calibri Light" w:cs="Calibri Light"/>
                <w:sz w:val="24"/>
                <w:szCs w:val="24"/>
              </w:rPr>
              <w:t>,</w:t>
            </w:r>
          </w:p>
          <w:p w:rsidR="00130256" w:rsidRDefault="00130256" w:rsidP="00130256">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_</w:t>
            </w:r>
            <w:r w:rsidRPr="00C325F4">
              <w:rPr>
                <w:rFonts w:ascii="Calibri Light" w:eastAsia="宋体" w:hAnsi="Calibri Light" w:cs="Calibri Light"/>
                <w:sz w:val="24"/>
                <w:szCs w:val="24"/>
              </w:rPr>
              <w:t xml:space="preserve">to”: </w:t>
            </w:r>
            <w:r>
              <w:rPr>
                <w:rFonts w:ascii="Calibri Light" w:eastAsia="宋体" w:hAnsi="Calibri Light" w:cs="Calibri Light"/>
                <w:sz w:val="24"/>
                <w:szCs w:val="24"/>
              </w:rPr>
              <w:t>“entity id2”,</w:t>
            </w:r>
          </w:p>
          <w:p w:rsidR="00130256" w:rsidRPr="0076355E" w:rsidRDefault="00130256" w:rsidP="00130256">
            <w:pPr>
              <w:ind w:left="1680" w:firstLine="420"/>
              <w:jc w:val="left"/>
              <w:rPr>
                <w:rFonts w:ascii="Calibri Light" w:eastAsia="宋体" w:hAnsi="Calibri Light" w:cs="Calibri Light"/>
                <w:sz w:val="24"/>
                <w:szCs w:val="24"/>
              </w:rPr>
            </w:pPr>
            <w:r>
              <w:rPr>
                <w:rFonts w:ascii="Calibri Light" w:eastAsia="宋体" w:hAnsi="Calibri Light" w:cs="Calibri Light"/>
                <w:sz w:val="24"/>
                <w:szCs w:val="24"/>
              </w:rPr>
              <w:t>“attribute”: “value”</w:t>
            </w:r>
          </w:p>
          <w:p w:rsidR="00130256" w:rsidRDefault="00130256" w:rsidP="00130256">
            <w:pPr>
              <w:ind w:left="126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w:t>
            </w:r>
          </w:p>
          <w:p w:rsidR="00130256" w:rsidRPr="00C325F4" w:rsidRDefault="00130256" w:rsidP="00130256">
            <w:pPr>
              <w:ind w:left="126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130256" w:rsidRPr="007103BF" w:rsidRDefault="00130256" w:rsidP="00130256">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w:t>
            </w:r>
          </w:p>
          <w:p w:rsidR="00130256" w:rsidRPr="00C325F4" w:rsidRDefault="00130256" w:rsidP="00130256">
            <w:pPr>
              <w:ind w:firstLineChars="200" w:firstLine="480"/>
              <w:jc w:val="left"/>
              <w:rPr>
                <w:rFonts w:ascii="Calibri Light" w:eastAsia="宋体" w:hAnsi="Calibri Light" w:cs="Calibri Light"/>
                <w:sz w:val="24"/>
                <w:szCs w:val="24"/>
              </w:rPr>
            </w:pPr>
            <w:r>
              <w:rPr>
                <w:rFonts w:ascii="Calibri Light" w:eastAsia="宋体" w:hAnsi="Calibri Light" w:cs="Calibri Light"/>
                <w:sz w:val="24"/>
                <w:szCs w:val="24"/>
              </w:rPr>
              <w:t>},</w:t>
            </w:r>
          </w:p>
          <w:p w:rsidR="00E4524E" w:rsidRDefault="00130256" w:rsidP="00130256">
            <w:pPr>
              <w:jc w:val="left"/>
              <w:rPr>
                <w:rFonts w:ascii="宋体" w:eastAsia="宋体" w:hAnsi="宋体"/>
                <w:sz w:val="24"/>
                <w:szCs w:val="24"/>
              </w:rPr>
            </w:pPr>
            <w:r w:rsidRPr="00C325F4">
              <w:rPr>
                <w:rFonts w:ascii="Calibri Light" w:eastAsia="宋体" w:hAnsi="Calibri Light" w:cs="Calibri Light"/>
                <w:sz w:val="24"/>
                <w:szCs w:val="24"/>
              </w:rPr>
              <w:t>}</w:t>
            </w:r>
          </w:p>
        </w:tc>
      </w:tr>
      <w:tr w:rsidR="00E4524E" w:rsidTr="00314D71">
        <w:tc>
          <w:tcPr>
            <w:tcW w:w="709" w:type="dxa"/>
          </w:tcPr>
          <w:p w:rsidR="00E4524E" w:rsidRDefault="00E4524E" w:rsidP="00314D71">
            <w:pPr>
              <w:jc w:val="left"/>
              <w:rPr>
                <w:rFonts w:ascii="宋体" w:eastAsia="宋体" w:hAnsi="宋体"/>
                <w:sz w:val="24"/>
                <w:szCs w:val="24"/>
              </w:rPr>
            </w:pPr>
            <w:r>
              <w:rPr>
                <w:rFonts w:ascii="宋体" w:eastAsia="宋体" w:hAnsi="宋体" w:hint="eastAsia"/>
                <w:sz w:val="24"/>
                <w:szCs w:val="24"/>
              </w:rPr>
              <w:lastRenderedPageBreak/>
              <w:t>返回</w:t>
            </w:r>
          </w:p>
        </w:tc>
        <w:tc>
          <w:tcPr>
            <w:tcW w:w="8843" w:type="dxa"/>
          </w:tcPr>
          <w:p w:rsidR="00130256" w:rsidRPr="00C325F4"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30256" w:rsidRPr="00C325F4"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130256" w:rsidRPr="00C325F4"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130256"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130256" w:rsidRDefault="00130256" w:rsidP="00130256">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“visited”: {</w:t>
            </w:r>
          </w:p>
          <w:p w:rsidR="00130256" w:rsidRDefault="00130256" w:rsidP="00130256">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 xml:space="preserve">“entities”: [{start entity}, </w:t>
            </w:r>
            <w:proofErr w:type="gramStart"/>
            <w:r>
              <w:rPr>
                <w:rFonts w:ascii="Calibri Light" w:eastAsia="宋体" w:hAnsi="Calibri Light" w:cs="Calibri Light"/>
                <w:sz w:val="24"/>
                <w:szCs w:val="24"/>
              </w:rPr>
              <w:t>… ,</w:t>
            </w:r>
            <w:proofErr w:type="gramEnd"/>
            <w:r>
              <w:rPr>
                <w:rFonts w:ascii="Calibri Light" w:eastAsia="宋体" w:hAnsi="Calibri Light" w:cs="Calibri Light"/>
                <w:sz w:val="24"/>
                <w:szCs w:val="24"/>
              </w:rPr>
              <w:t xml:space="preserve"> {end entity}],</w:t>
            </w:r>
          </w:p>
          <w:p w:rsidR="00130256" w:rsidRDefault="00130256" w:rsidP="00130256">
            <w:pPr>
              <w:ind w:firstLineChars="500" w:firstLine="1200"/>
              <w:jc w:val="left"/>
              <w:rPr>
                <w:rFonts w:ascii="Calibri Light" w:eastAsia="宋体" w:hAnsi="Calibri Light" w:cs="Calibri Light"/>
                <w:sz w:val="24"/>
                <w:szCs w:val="24"/>
              </w:rPr>
            </w:pPr>
            <w:r>
              <w:rPr>
                <w:rFonts w:ascii="Calibri Light" w:eastAsia="宋体" w:hAnsi="Calibri Light" w:cs="Calibri Light"/>
                <w:sz w:val="24"/>
                <w:szCs w:val="24"/>
              </w:rPr>
              <w:t>“path”: [</w:t>
            </w:r>
          </w:p>
          <w:p w:rsidR="00130256" w:rsidRDefault="00130256" w:rsidP="00130256">
            <w:pPr>
              <w:ind w:firstLineChars="650" w:firstLine="1560"/>
              <w:jc w:val="left"/>
              <w:rPr>
                <w:rFonts w:ascii="Calibri Light" w:eastAsia="宋体" w:hAnsi="Calibri Light" w:cs="Calibri Light"/>
                <w:sz w:val="24"/>
                <w:szCs w:val="24"/>
              </w:rPr>
            </w:pPr>
            <w:r>
              <w:rPr>
                <w:rFonts w:ascii="Calibri Light" w:eastAsia="宋体" w:hAnsi="Calibri Light" w:cs="Calibri Light"/>
                <w:sz w:val="24"/>
                <w:szCs w:val="24"/>
              </w:rPr>
              <w:t>{</w:t>
            </w:r>
          </w:p>
          <w:p w:rsidR="00130256" w:rsidRDefault="00130256" w:rsidP="00130256">
            <w:pPr>
              <w:ind w:firstLineChars="800" w:firstLine="1920"/>
              <w:jc w:val="left"/>
              <w:rPr>
                <w:rFonts w:ascii="Calibri Light" w:eastAsia="宋体" w:hAnsi="Calibri Light" w:cs="Calibri Light"/>
                <w:sz w:val="24"/>
                <w:szCs w:val="24"/>
              </w:rPr>
            </w:pPr>
            <w:r>
              <w:rPr>
                <w:rFonts w:ascii="Calibri Light" w:eastAsia="宋体" w:hAnsi="Calibri Light" w:cs="Calibri Light"/>
                <w:sz w:val="24"/>
                <w:szCs w:val="24"/>
              </w:rPr>
              <w:t>“relations”: [{relation1}, {relation2}],</w:t>
            </w:r>
          </w:p>
          <w:p w:rsidR="00130256" w:rsidRDefault="00130256" w:rsidP="00130256">
            <w:pPr>
              <w:ind w:firstLineChars="800" w:firstLine="1920"/>
              <w:jc w:val="left"/>
              <w:rPr>
                <w:rFonts w:ascii="Calibri Light" w:eastAsia="宋体" w:hAnsi="Calibri Light" w:cs="Calibri Light"/>
                <w:sz w:val="24"/>
                <w:szCs w:val="24"/>
              </w:rPr>
            </w:pPr>
            <w:r>
              <w:rPr>
                <w:rFonts w:ascii="Calibri Light" w:eastAsia="宋体" w:hAnsi="Calibri Light" w:cs="Calibri Light"/>
                <w:sz w:val="24"/>
                <w:szCs w:val="24"/>
              </w:rPr>
              <w:t xml:space="preserve">“entities”: [{entity1}, {entity2}], </w:t>
            </w:r>
          </w:p>
          <w:p w:rsidR="00130256" w:rsidRDefault="00130256" w:rsidP="00130256">
            <w:pPr>
              <w:ind w:firstLineChars="800" w:firstLine="1920"/>
              <w:jc w:val="left"/>
              <w:rPr>
                <w:rFonts w:ascii="Calibri Light" w:eastAsia="宋体" w:hAnsi="Calibri Light" w:cs="Calibri Light"/>
                <w:sz w:val="24"/>
                <w:szCs w:val="24"/>
              </w:rPr>
            </w:pPr>
            <w:r>
              <w:rPr>
                <w:rFonts w:ascii="Calibri Light" w:eastAsia="宋体" w:hAnsi="Calibri Light" w:cs="Calibri Light"/>
                <w:sz w:val="24"/>
                <w:szCs w:val="24"/>
              </w:rPr>
              <w:t>“correlation”: 0.92</w:t>
            </w:r>
          </w:p>
          <w:p w:rsidR="00130256" w:rsidRDefault="00130256" w:rsidP="00130256">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130256" w:rsidRDefault="00130256" w:rsidP="00130256">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130256" w:rsidRPr="007103BF" w:rsidRDefault="00130256" w:rsidP="00130256">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130256" w:rsidRPr="007B1CB5" w:rsidRDefault="00130256" w:rsidP="00130256">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w:t>
            </w:r>
          </w:p>
          <w:p w:rsidR="00130256" w:rsidRPr="00C325F4" w:rsidRDefault="00130256" w:rsidP="00130256">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paths search finishe</w:t>
            </w:r>
            <w:r>
              <w:rPr>
                <w:rFonts w:ascii="Calibri Light" w:eastAsia="宋体" w:hAnsi="Calibri Light" w:cs="Calibri Light" w:hint="eastAsia"/>
                <w:sz w:val="24"/>
                <w:szCs w:val="24"/>
              </w:rPr>
              <w:t>d</w:t>
            </w:r>
            <w:r w:rsidRPr="00C325F4">
              <w:rPr>
                <w:rFonts w:ascii="Calibri Light" w:eastAsia="宋体" w:hAnsi="Calibri Light" w:cs="Calibri Light"/>
                <w:sz w:val="24"/>
                <w:szCs w:val="24"/>
              </w:rPr>
              <w:t>”</w:t>
            </w:r>
          </w:p>
          <w:p w:rsidR="00130256" w:rsidRPr="00C325F4" w:rsidRDefault="00130256" w:rsidP="00130256">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4524E" w:rsidRPr="00C325F4" w:rsidRDefault="00130256" w:rsidP="00130256">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E4524E" w:rsidRPr="00E4524E" w:rsidRDefault="00E4524E" w:rsidP="00E4524E">
      <w:pPr>
        <w:spacing w:line="360" w:lineRule="auto"/>
        <w:jc w:val="left"/>
        <w:rPr>
          <w:rFonts w:ascii="宋体" w:eastAsia="宋体" w:hAnsi="宋体"/>
          <w:sz w:val="24"/>
          <w:szCs w:val="24"/>
        </w:rPr>
      </w:pPr>
    </w:p>
    <w:p w:rsidR="00E4524E" w:rsidRDefault="00E4524E"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7E08CB" w:rsidTr="00314D71">
        <w:tc>
          <w:tcPr>
            <w:tcW w:w="993" w:type="dxa"/>
          </w:tcPr>
          <w:p w:rsidR="007E08CB" w:rsidRPr="009F53DA" w:rsidRDefault="007E08CB" w:rsidP="00314D7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7E08CB" w:rsidRPr="009F53DA" w:rsidRDefault="007E08CB" w:rsidP="00314D71">
            <w:pPr>
              <w:jc w:val="left"/>
              <w:rPr>
                <w:rFonts w:ascii="宋体" w:eastAsia="宋体" w:hAnsi="宋体"/>
                <w:sz w:val="24"/>
                <w:szCs w:val="24"/>
              </w:rPr>
            </w:pPr>
            <w:r>
              <w:rPr>
                <w:rFonts w:ascii="宋体" w:eastAsia="宋体" w:hAnsi="宋体" w:hint="eastAsia"/>
                <w:sz w:val="24"/>
                <w:szCs w:val="24"/>
              </w:rPr>
              <w:t>给定一个图内的始末</w:t>
            </w:r>
            <w:r w:rsidR="00665B0F">
              <w:rPr>
                <w:rFonts w:ascii="宋体" w:eastAsia="宋体" w:hAnsi="宋体" w:hint="eastAsia"/>
                <w:sz w:val="24"/>
                <w:szCs w:val="24"/>
              </w:rPr>
              <w:t>实体实例</w:t>
            </w:r>
            <w:r>
              <w:rPr>
                <w:rFonts w:ascii="宋体" w:eastAsia="宋体" w:hAnsi="宋体" w:hint="eastAsia"/>
                <w:sz w:val="24"/>
                <w:szCs w:val="24"/>
              </w:rPr>
              <w:t>，返回所有可达的路径</w:t>
            </w:r>
            <w:r w:rsidRPr="00105C8B">
              <w:rPr>
                <w:rFonts w:ascii="宋体" w:eastAsia="宋体" w:hAnsi="宋体" w:hint="eastAsia"/>
                <w:sz w:val="24"/>
                <w:szCs w:val="24"/>
              </w:rPr>
              <w:t>。</w:t>
            </w:r>
          </w:p>
        </w:tc>
      </w:tr>
      <w:tr w:rsidR="007E08CB" w:rsidTr="00314D71">
        <w:tc>
          <w:tcPr>
            <w:tcW w:w="993" w:type="dxa"/>
          </w:tcPr>
          <w:p w:rsidR="007E08CB" w:rsidRDefault="007E08CB" w:rsidP="00314D71">
            <w:pPr>
              <w:jc w:val="left"/>
              <w:rPr>
                <w:rFonts w:ascii="宋体" w:eastAsia="宋体" w:hAnsi="宋体"/>
                <w:sz w:val="24"/>
                <w:szCs w:val="24"/>
              </w:rPr>
            </w:pPr>
            <w:r>
              <w:rPr>
                <w:rFonts w:ascii="宋体" w:eastAsia="宋体" w:hAnsi="宋体" w:hint="eastAsia"/>
                <w:sz w:val="24"/>
                <w:szCs w:val="24"/>
              </w:rPr>
              <w:t>方法</w:t>
            </w:r>
          </w:p>
        </w:tc>
        <w:tc>
          <w:tcPr>
            <w:tcW w:w="8505" w:type="dxa"/>
          </w:tcPr>
          <w:p w:rsidR="007E08CB" w:rsidRPr="00CC673B" w:rsidRDefault="005074EA" w:rsidP="00314D71">
            <w:pPr>
              <w:jc w:val="left"/>
              <w:rPr>
                <w:rFonts w:ascii="宋体" w:eastAsia="宋体" w:hAnsi="宋体"/>
                <w:sz w:val="24"/>
                <w:szCs w:val="24"/>
              </w:rPr>
            </w:pPr>
            <w:proofErr w:type="gramStart"/>
            <w:r>
              <w:rPr>
                <w:rFonts w:ascii="宋体" w:eastAsia="宋体" w:hAnsi="宋体"/>
                <w:sz w:val="24"/>
                <w:szCs w:val="24"/>
              </w:rPr>
              <w:t>CKC</w:t>
            </w:r>
            <w:r w:rsidR="007E08CB" w:rsidRPr="00CC673B">
              <w:rPr>
                <w:rFonts w:ascii="宋体" w:eastAsia="宋体" w:hAnsi="宋体"/>
                <w:sz w:val="24"/>
                <w:szCs w:val="24"/>
              </w:rPr>
              <w:t>A</w:t>
            </w:r>
            <w:r w:rsidR="007E08CB" w:rsidRPr="00CC673B">
              <w:rPr>
                <w:rFonts w:ascii="宋体" w:eastAsia="宋体" w:hAnsi="宋体" w:hint="eastAsia"/>
                <w:sz w:val="24"/>
                <w:szCs w:val="24"/>
              </w:rPr>
              <w:t>pi</w:t>
            </w:r>
            <w:r w:rsidR="00551945">
              <w:rPr>
                <w:rFonts w:ascii="宋体" w:eastAsia="宋体" w:hAnsi="宋体"/>
                <w:sz w:val="24"/>
                <w:szCs w:val="24"/>
              </w:rPr>
              <w:t>.</w:t>
            </w:r>
            <w:r>
              <w:rPr>
                <w:rFonts w:ascii="宋体" w:eastAsia="宋体" w:hAnsi="宋体"/>
                <w:sz w:val="24"/>
                <w:szCs w:val="24"/>
              </w:rPr>
              <w:t>CKC</w:t>
            </w:r>
            <w:r w:rsidR="00551945">
              <w:rPr>
                <w:rFonts w:ascii="宋体" w:eastAsia="宋体" w:hAnsi="宋体"/>
                <w:sz w:val="24"/>
                <w:szCs w:val="24"/>
              </w:rPr>
              <w:t>Graph</w:t>
            </w:r>
            <w:r w:rsidR="007E08CB" w:rsidRPr="00CC673B">
              <w:rPr>
                <w:rFonts w:ascii="宋体" w:eastAsia="宋体" w:hAnsi="宋体"/>
                <w:sz w:val="24"/>
                <w:szCs w:val="24"/>
              </w:rPr>
              <w:t>.</w:t>
            </w:r>
            <w:r w:rsidR="00BE4F01">
              <w:rPr>
                <w:rFonts w:ascii="宋体" w:eastAsia="宋体" w:hAnsi="宋体"/>
                <w:sz w:val="24"/>
                <w:szCs w:val="24"/>
              </w:rPr>
              <w:t>p</w:t>
            </w:r>
            <w:r w:rsidR="007E08CB">
              <w:rPr>
                <w:rFonts w:ascii="宋体" w:eastAsia="宋体" w:hAnsi="宋体"/>
                <w:sz w:val="24"/>
                <w:szCs w:val="24"/>
              </w:rPr>
              <w:t>aths</w:t>
            </w:r>
            <w:proofErr w:type="gramEnd"/>
            <w:r w:rsidR="007E08CB" w:rsidRPr="00CC673B">
              <w:rPr>
                <w:rFonts w:ascii="宋体" w:eastAsia="宋体" w:hAnsi="宋体"/>
                <w:sz w:val="24"/>
                <w:szCs w:val="24"/>
              </w:rPr>
              <w:t xml:space="preserve"> (</w:t>
            </w:r>
          </w:p>
          <w:p w:rsidR="007E08CB" w:rsidRPr="00CC673B" w:rsidRDefault="007E08CB" w:rsidP="00314D71">
            <w:pPr>
              <w:ind w:firstLine="480"/>
              <w:jc w:val="left"/>
              <w:rPr>
                <w:rFonts w:ascii="宋体" w:eastAsia="宋体" w:hAnsi="宋体"/>
                <w:sz w:val="24"/>
                <w:szCs w:val="24"/>
              </w:rPr>
            </w:pPr>
            <w:r w:rsidRPr="00CC673B">
              <w:rPr>
                <w:rFonts w:ascii="宋体" w:eastAsia="宋体" w:hAnsi="宋体"/>
                <w:sz w:val="24"/>
                <w:szCs w:val="24"/>
              </w:rPr>
              <w:t xml:space="preserve">String </w:t>
            </w:r>
            <w:r w:rsidRPr="00CC673B">
              <w:rPr>
                <w:rFonts w:ascii="宋体" w:eastAsia="宋体" w:hAnsi="宋体" w:cs="Calibri Light" w:hint="eastAsia"/>
                <w:sz w:val="24"/>
                <w:szCs w:val="24"/>
              </w:rPr>
              <w:t>start</w:t>
            </w:r>
            <w:r w:rsidRPr="00CC673B">
              <w:rPr>
                <w:rFonts w:ascii="宋体" w:eastAsia="宋体" w:hAnsi="宋体" w:cs="Calibri Light"/>
                <w:sz w:val="24"/>
                <w:szCs w:val="24"/>
              </w:rPr>
              <w:t>Entity</w:t>
            </w:r>
            <w:r>
              <w:rPr>
                <w:rFonts w:ascii="宋体" w:eastAsia="宋体" w:hAnsi="宋体" w:cs="Calibri Light"/>
                <w:sz w:val="24"/>
                <w:szCs w:val="24"/>
              </w:rPr>
              <w:t>Id</w:t>
            </w:r>
            <w:r w:rsidRPr="00CC673B">
              <w:rPr>
                <w:rFonts w:ascii="宋体" w:eastAsia="宋体" w:hAnsi="宋体"/>
                <w:sz w:val="24"/>
                <w:szCs w:val="24"/>
              </w:rPr>
              <w:t>,</w:t>
            </w:r>
          </w:p>
          <w:p w:rsidR="007E08CB" w:rsidRDefault="007E08CB" w:rsidP="00314D71">
            <w:pPr>
              <w:ind w:firstLine="480"/>
              <w:jc w:val="left"/>
              <w:rPr>
                <w:rFonts w:ascii="宋体" w:eastAsia="宋体" w:hAnsi="宋体" w:cs="Calibri Light"/>
                <w:sz w:val="24"/>
                <w:szCs w:val="24"/>
              </w:rPr>
            </w:pPr>
            <w:r w:rsidRPr="00CC673B">
              <w:rPr>
                <w:rFonts w:ascii="宋体" w:eastAsia="宋体" w:hAnsi="宋体"/>
                <w:sz w:val="24"/>
                <w:szCs w:val="24"/>
              </w:rPr>
              <w:t xml:space="preserve">String </w:t>
            </w:r>
            <w:r>
              <w:rPr>
                <w:rFonts w:ascii="宋体" w:eastAsia="宋体" w:hAnsi="宋体" w:cs="Calibri Light"/>
                <w:sz w:val="24"/>
                <w:szCs w:val="24"/>
              </w:rPr>
              <w:t>endEntityId</w:t>
            </w:r>
            <w:r w:rsidRPr="00CC673B">
              <w:rPr>
                <w:rFonts w:ascii="宋体" w:eastAsia="宋体" w:hAnsi="宋体" w:cs="Calibri Light"/>
                <w:sz w:val="24"/>
                <w:szCs w:val="24"/>
              </w:rPr>
              <w:t>,</w:t>
            </w:r>
          </w:p>
          <w:p w:rsidR="00130256" w:rsidRPr="00CC673B" w:rsidRDefault="00130256" w:rsidP="00314D71">
            <w:pPr>
              <w:ind w:firstLine="480"/>
              <w:jc w:val="left"/>
              <w:rPr>
                <w:rFonts w:ascii="宋体" w:eastAsia="宋体" w:hAnsi="宋体" w:cs="Calibri Light"/>
                <w:sz w:val="24"/>
                <w:szCs w:val="24"/>
              </w:rPr>
            </w:pPr>
            <w:r>
              <w:rPr>
                <w:rFonts w:ascii="宋体" w:eastAsia="宋体" w:hAnsi="宋体" w:cs="Calibri Light" w:hint="eastAsia"/>
                <w:sz w:val="24"/>
                <w:szCs w:val="24"/>
              </w:rPr>
              <w:t>C</w:t>
            </w:r>
            <w:r>
              <w:rPr>
                <w:rFonts w:ascii="宋体" w:eastAsia="宋体" w:hAnsi="宋体" w:cs="Calibri Light"/>
                <w:sz w:val="24"/>
                <w:szCs w:val="24"/>
              </w:rPr>
              <w:t>KCS</w:t>
            </w:r>
            <w:r>
              <w:rPr>
                <w:rFonts w:ascii="宋体" w:eastAsia="宋体" w:hAnsi="宋体" w:cs="Calibri Light" w:hint="eastAsia"/>
                <w:sz w:val="24"/>
                <w:szCs w:val="24"/>
              </w:rPr>
              <w:t>ub</w:t>
            </w:r>
            <w:r>
              <w:rPr>
                <w:rFonts w:ascii="宋体" w:eastAsia="宋体" w:hAnsi="宋体" w:cs="Calibri Light"/>
                <w:sz w:val="24"/>
                <w:szCs w:val="24"/>
              </w:rPr>
              <w:t>G</w:t>
            </w:r>
            <w:r>
              <w:rPr>
                <w:rFonts w:ascii="宋体" w:eastAsia="宋体" w:hAnsi="宋体" w:cs="Calibri Light" w:hint="eastAsia"/>
                <w:sz w:val="24"/>
                <w:szCs w:val="24"/>
              </w:rPr>
              <w:t>raph</w:t>
            </w:r>
            <w:r>
              <w:rPr>
                <w:rFonts w:ascii="宋体" w:eastAsia="宋体" w:hAnsi="宋体" w:cs="Calibri Light"/>
                <w:sz w:val="24"/>
                <w:szCs w:val="24"/>
              </w:rPr>
              <w:t xml:space="preserve"> sub</w:t>
            </w:r>
            <w:r w:rsidR="00366CD0">
              <w:rPr>
                <w:rFonts w:ascii="宋体" w:eastAsia="宋体" w:hAnsi="宋体" w:cs="Calibri Light"/>
                <w:sz w:val="24"/>
                <w:szCs w:val="24"/>
              </w:rPr>
              <w:t>G</w:t>
            </w:r>
            <w:r>
              <w:rPr>
                <w:rFonts w:ascii="宋体" w:eastAsia="宋体" w:hAnsi="宋体" w:cs="Calibri Light"/>
                <w:sz w:val="24"/>
                <w:szCs w:val="24"/>
              </w:rPr>
              <w:t>raph</w:t>
            </w:r>
          </w:p>
          <w:p w:rsidR="007E08CB" w:rsidRPr="00CC673B" w:rsidRDefault="007E08CB" w:rsidP="00314D71">
            <w:pPr>
              <w:jc w:val="left"/>
              <w:rPr>
                <w:rFonts w:ascii="宋体" w:eastAsia="宋体" w:hAnsi="宋体"/>
                <w:sz w:val="24"/>
                <w:szCs w:val="24"/>
              </w:rPr>
            </w:pPr>
            <w:r w:rsidRPr="00CC673B">
              <w:rPr>
                <w:rFonts w:ascii="宋体" w:eastAsia="宋体" w:hAnsi="宋体"/>
                <w:sz w:val="24"/>
                <w:szCs w:val="24"/>
              </w:rPr>
              <w:t>)</w:t>
            </w:r>
          </w:p>
        </w:tc>
      </w:tr>
      <w:tr w:rsidR="007E08CB" w:rsidTr="00314D71">
        <w:tc>
          <w:tcPr>
            <w:tcW w:w="993" w:type="dxa"/>
          </w:tcPr>
          <w:p w:rsidR="007E08CB" w:rsidRDefault="007E08CB" w:rsidP="00314D71">
            <w:pPr>
              <w:jc w:val="left"/>
              <w:rPr>
                <w:rFonts w:ascii="宋体" w:eastAsia="宋体" w:hAnsi="宋体"/>
                <w:sz w:val="24"/>
                <w:szCs w:val="24"/>
              </w:rPr>
            </w:pPr>
            <w:r>
              <w:rPr>
                <w:rFonts w:ascii="宋体" w:eastAsia="宋体" w:hAnsi="宋体" w:hint="eastAsia"/>
                <w:sz w:val="24"/>
                <w:szCs w:val="24"/>
              </w:rPr>
              <w:t>参数</w:t>
            </w:r>
          </w:p>
        </w:tc>
        <w:tc>
          <w:tcPr>
            <w:tcW w:w="8505" w:type="dxa"/>
          </w:tcPr>
          <w:p w:rsidR="007E08CB" w:rsidRDefault="007E08CB" w:rsidP="00314D71">
            <w:pPr>
              <w:jc w:val="left"/>
              <w:rPr>
                <w:rFonts w:ascii="宋体" w:eastAsia="宋体" w:hAnsi="宋体"/>
                <w:sz w:val="24"/>
                <w:szCs w:val="24"/>
              </w:rPr>
            </w:pPr>
            <w:r w:rsidRPr="00CC673B">
              <w:rPr>
                <w:rFonts w:ascii="宋体" w:eastAsia="宋体" w:hAnsi="宋体" w:cs="Calibri Light" w:hint="eastAsia"/>
                <w:sz w:val="24"/>
                <w:szCs w:val="24"/>
              </w:rPr>
              <w:t>start</w:t>
            </w:r>
            <w:r w:rsidRPr="00CC673B">
              <w:rPr>
                <w:rFonts w:ascii="宋体" w:eastAsia="宋体" w:hAnsi="宋体" w:cs="Calibri Light"/>
                <w:sz w:val="24"/>
                <w:szCs w:val="24"/>
              </w:rPr>
              <w:t>Entity</w:t>
            </w:r>
            <w:r>
              <w:rPr>
                <w:rFonts w:ascii="宋体" w:eastAsia="宋体" w:hAnsi="宋体" w:cs="Calibri Light"/>
                <w:sz w:val="24"/>
                <w:szCs w:val="24"/>
              </w:rPr>
              <w:t xml:space="preserve">Id </w:t>
            </w:r>
            <w:r>
              <w:rPr>
                <w:rFonts w:ascii="宋体" w:eastAsia="宋体" w:hAnsi="宋体"/>
                <w:sz w:val="24"/>
                <w:szCs w:val="24"/>
              </w:rPr>
              <w:t xml:space="preserve">– </w:t>
            </w:r>
            <w:r>
              <w:rPr>
                <w:rFonts w:ascii="宋体" w:eastAsia="宋体" w:hAnsi="宋体" w:hint="eastAsia"/>
                <w:sz w:val="24"/>
                <w:szCs w:val="24"/>
              </w:rPr>
              <w:t>起始实体或事件</w:t>
            </w:r>
            <w:r w:rsidR="00665B0F">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p w:rsidR="007E08CB" w:rsidRDefault="007E08CB" w:rsidP="00314D71">
            <w:pPr>
              <w:jc w:val="left"/>
              <w:rPr>
                <w:rFonts w:ascii="宋体" w:eastAsia="宋体" w:hAnsi="宋体" w:cs="Calibri Light"/>
                <w:sz w:val="24"/>
                <w:szCs w:val="24"/>
              </w:rPr>
            </w:pPr>
            <w:r>
              <w:rPr>
                <w:rFonts w:ascii="宋体" w:eastAsia="宋体" w:hAnsi="宋体" w:cs="Calibri Light"/>
                <w:sz w:val="24"/>
                <w:szCs w:val="24"/>
              </w:rPr>
              <w:t xml:space="preserve">endEntityId – </w:t>
            </w:r>
            <w:r>
              <w:rPr>
                <w:rFonts w:ascii="宋体" w:eastAsia="宋体" w:hAnsi="宋体" w:cs="Calibri Light" w:hint="eastAsia"/>
                <w:sz w:val="24"/>
                <w:szCs w:val="24"/>
              </w:rPr>
              <w:t>末尾实体或事件</w:t>
            </w:r>
            <w:r w:rsidR="00665B0F">
              <w:rPr>
                <w:rFonts w:ascii="宋体" w:eastAsia="宋体" w:hAnsi="宋体" w:hint="eastAsia"/>
                <w:sz w:val="24"/>
                <w:szCs w:val="24"/>
              </w:rPr>
              <w:t>实例的</w:t>
            </w:r>
            <w:r>
              <w:rPr>
                <w:rFonts w:ascii="宋体" w:eastAsia="宋体" w:hAnsi="宋体" w:cs="Calibri Light" w:hint="eastAsia"/>
                <w:sz w:val="24"/>
                <w:szCs w:val="24"/>
              </w:rPr>
              <w:t>I</w:t>
            </w:r>
            <w:r>
              <w:rPr>
                <w:rFonts w:ascii="宋体" w:eastAsia="宋体" w:hAnsi="宋体" w:cs="Calibri Light"/>
                <w:sz w:val="24"/>
                <w:szCs w:val="24"/>
              </w:rPr>
              <w:t>D</w:t>
            </w:r>
          </w:p>
          <w:p w:rsidR="00130256" w:rsidRDefault="00366CD0" w:rsidP="00314D71">
            <w:pPr>
              <w:jc w:val="left"/>
              <w:rPr>
                <w:rFonts w:ascii="宋体" w:eastAsia="宋体" w:hAnsi="宋体"/>
                <w:sz w:val="24"/>
                <w:szCs w:val="24"/>
              </w:rPr>
            </w:pPr>
            <w:r>
              <w:rPr>
                <w:rFonts w:ascii="宋体" w:eastAsia="宋体" w:hAnsi="宋体"/>
                <w:sz w:val="24"/>
                <w:szCs w:val="24"/>
              </w:rPr>
              <w:t xml:space="preserve">subGraph – </w:t>
            </w:r>
            <w:r>
              <w:rPr>
                <w:rFonts w:ascii="宋体" w:eastAsia="宋体" w:hAnsi="宋体" w:hint="eastAsia"/>
                <w:sz w:val="24"/>
                <w:szCs w:val="24"/>
              </w:rPr>
              <w:t>路径检索相关子图定义</w:t>
            </w:r>
          </w:p>
        </w:tc>
      </w:tr>
      <w:tr w:rsidR="007E08CB" w:rsidTr="00314D71">
        <w:tc>
          <w:tcPr>
            <w:tcW w:w="993" w:type="dxa"/>
          </w:tcPr>
          <w:p w:rsidR="007E08CB" w:rsidRDefault="007E08CB" w:rsidP="00314D71">
            <w:pPr>
              <w:jc w:val="left"/>
              <w:rPr>
                <w:rFonts w:ascii="宋体" w:eastAsia="宋体" w:hAnsi="宋体"/>
                <w:sz w:val="24"/>
                <w:szCs w:val="24"/>
              </w:rPr>
            </w:pPr>
            <w:r>
              <w:rPr>
                <w:rFonts w:ascii="宋体" w:eastAsia="宋体" w:hAnsi="宋体" w:hint="eastAsia"/>
                <w:sz w:val="24"/>
                <w:szCs w:val="24"/>
              </w:rPr>
              <w:t>返回</w:t>
            </w:r>
          </w:p>
        </w:tc>
        <w:tc>
          <w:tcPr>
            <w:tcW w:w="8505" w:type="dxa"/>
          </w:tcPr>
          <w:p w:rsidR="007E08CB" w:rsidRDefault="007E08CB" w:rsidP="00314D71">
            <w:pPr>
              <w:jc w:val="left"/>
              <w:rPr>
                <w:rFonts w:ascii="宋体" w:eastAsia="宋体" w:hAnsi="宋体"/>
                <w:sz w:val="24"/>
                <w:szCs w:val="24"/>
              </w:rPr>
            </w:pPr>
            <w:r>
              <w:rPr>
                <w:rFonts w:ascii="宋体" w:eastAsia="宋体" w:hAnsi="宋体" w:hint="eastAsia"/>
                <w:sz w:val="24"/>
                <w:szCs w:val="24"/>
              </w:rPr>
              <w:t>所有遍历结果路径对象</w:t>
            </w:r>
          </w:p>
          <w:p w:rsidR="007E08CB" w:rsidRPr="009F53DA" w:rsidRDefault="005074EA" w:rsidP="00314D71">
            <w:pPr>
              <w:jc w:val="left"/>
              <w:rPr>
                <w:rFonts w:ascii="宋体" w:eastAsia="宋体" w:hAnsi="宋体"/>
                <w:sz w:val="24"/>
                <w:szCs w:val="24"/>
              </w:rPr>
            </w:pPr>
            <w:r>
              <w:rPr>
                <w:rFonts w:ascii="宋体" w:eastAsia="宋体" w:hAnsi="宋体"/>
                <w:sz w:val="24"/>
                <w:szCs w:val="24"/>
              </w:rPr>
              <w:t>CKC</w:t>
            </w:r>
            <w:r w:rsidR="007E08CB">
              <w:rPr>
                <w:rFonts w:ascii="宋体" w:eastAsia="宋体" w:hAnsi="宋体"/>
                <w:sz w:val="24"/>
                <w:szCs w:val="24"/>
              </w:rPr>
              <w:t>T</w:t>
            </w:r>
            <w:r w:rsidR="007E08CB">
              <w:rPr>
                <w:rFonts w:ascii="宋体" w:eastAsia="宋体" w:hAnsi="宋体" w:hint="eastAsia"/>
                <w:sz w:val="24"/>
                <w:szCs w:val="24"/>
              </w:rPr>
              <w:t>raversal</w:t>
            </w:r>
            <w:r w:rsidR="007E08CB">
              <w:rPr>
                <w:rFonts w:ascii="宋体" w:eastAsia="宋体" w:hAnsi="宋体"/>
                <w:sz w:val="24"/>
                <w:szCs w:val="24"/>
              </w:rPr>
              <w:t>Path</w:t>
            </w:r>
          </w:p>
        </w:tc>
      </w:tr>
      <w:tr w:rsidR="007E08CB" w:rsidTr="00314D71">
        <w:tc>
          <w:tcPr>
            <w:tcW w:w="993" w:type="dxa"/>
          </w:tcPr>
          <w:p w:rsidR="007E08CB" w:rsidRDefault="007E08CB" w:rsidP="00314D71">
            <w:pPr>
              <w:jc w:val="left"/>
              <w:rPr>
                <w:rFonts w:ascii="宋体" w:eastAsia="宋体" w:hAnsi="宋体"/>
                <w:sz w:val="24"/>
                <w:szCs w:val="24"/>
              </w:rPr>
            </w:pPr>
            <w:r>
              <w:rPr>
                <w:rFonts w:ascii="宋体" w:eastAsia="宋体" w:hAnsi="宋体" w:hint="eastAsia"/>
                <w:sz w:val="24"/>
                <w:szCs w:val="24"/>
              </w:rPr>
              <w:lastRenderedPageBreak/>
              <w:t>异常</w:t>
            </w:r>
          </w:p>
        </w:tc>
        <w:tc>
          <w:tcPr>
            <w:tcW w:w="8505" w:type="dxa"/>
          </w:tcPr>
          <w:p w:rsidR="007E08CB" w:rsidRPr="009F53DA" w:rsidRDefault="005074EA" w:rsidP="00314D71">
            <w:pPr>
              <w:jc w:val="left"/>
              <w:rPr>
                <w:rFonts w:ascii="Calibri Light" w:eastAsia="宋体" w:hAnsi="Calibri Light" w:cs="Calibri Light"/>
                <w:sz w:val="24"/>
                <w:szCs w:val="24"/>
              </w:rPr>
            </w:pPr>
            <w:r>
              <w:rPr>
                <w:rFonts w:ascii="宋体" w:eastAsia="宋体" w:hAnsi="宋体"/>
                <w:sz w:val="24"/>
                <w:szCs w:val="24"/>
              </w:rPr>
              <w:t>CKC</w:t>
            </w:r>
            <w:r w:rsidR="007E08CB" w:rsidRPr="00105C8B">
              <w:rPr>
                <w:rFonts w:ascii="宋体" w:eastAsia="宋体" w:hAnsi="宋体"/>
                <w:sz w:val="24"/>
                <w:szCs w:val="24"/>
              </w:rPr>
              <w:t>A</w:t>
            </w:r>
            <w:r w:rsidR="007E08CB" w:rsidRPr="00105C8B">
              <w:rPr>
                <w:rFonts w:ascii="宋体" w:eastAsia="宋体" w:hAnsi="宋体" w:hint="eastAsia"/>
                <w:sz w:val="24"/>
                <w:szCs w:val="24"/>
              </w:rPr>
              <w:t>pi</w:t>
            </w:r>
            <w:r w:rsidR="007E08CB" w:rsidRPr="00105C8B">
              <w:rPr>
                <w:rFonts w:ascii="宋体" w:eastAsia="宋体" w:hAnsi="宋体"/>
                <w:sz w:val="24"/>
                <w:szCs w:val="24"/>
              </w:rPr>
              <w:t>E</w:t>
            </w:r>
            <w:r w:rsidR="007E08CB" w:rsidRPr="00105C8B">
              <w:rPr>
                <w:rFonts w:ascii="宋体" w:eastAsia="宋体" w:hAnsi="宋体" w:hint="eastAsia"/>
                <w:sz w:val="24"/>
                <w:szCs w:val="24"/>
              </w:rPr>
              <w:t>xception</w:t>
            </w:r>
          </w:p>
        </w:tc>
      </w:tr>
    </w:tbl>
    <w:p w:rsidR="00E4524E" w:rsidRPr="00E4524E" w:rsidRDefault="00E4524E" w:rsidP="00E4524E"/>
    <w:p w:rsidR="00646589" w:rsidRDefault="00646589" w:rsidP="00231688">
      <w:pPr>
        <w:pStyle w:val="4"/>
        <w:numPr>
          <w:ilvl w:val="0"/>
          <w:numId w:val="16"/>
        </w:numPr>
      </w:pPr>
      <w:bookmarkStart w:id="120" w:name="_Toc37157552"/>
      <w:r>
        <w:rPr>
          <w:rFonts w:hint="eastAsia"/>
        </w:rPr>
        <w:t>获取子图</w:t>
      </w:r>
      <w:bookmarkEnd w:id="120"/>
    </w:p>
    <w:p w:rsidR="00646589" w:rsidRDefault="00646589"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646589" w:rsidTr="0076355E">
        <w:tc>
          <w:tcPr>
            <w:tcW w:w="709" w:type="dxa"/>
          </w:tcPr>
          <w:p w:rsidR="00646589" w:rsidRPr="009F53DA" w:rsidRDefault="00646589" w:rsidP="0076355E">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646589" w:rsidRDefault="00646589" w:rsidP="0076355E">
            <w:pPr>
              <w:jc w:val="left"/>
              <w:rPr>
                <w:rFonts w:ascii="宋体" w:eastAsia="宋体" w:hAnsi="宋体"/>
                <w:sz w:val="24"/>
                <w:szCs w:val="24"/>
              </w:rPr>
            </w:pPr>
            <w:r>
              <w:rPr>
                <w:rFonts w:ascii="宋体" w:eastAsia="宋体" w:hAnsi="宋体" w:hint="eastAsia"/>
                <w:sz w:val="24"/>
                <w:szCs w:val="24"/>
              </w:rPr>
              <w:t>根据图的某个实体或事件</w:t>
            </w:r>
            <w:r w:rsidR="00665B0F">
              <w:rPr>
                <w:rFonts w:ascii="宋体" w:eastAsia="宋体" w:hAnsi="宋体" w:hint="eastAsia"/>
                <w:sz w:val="24"/>
                <w:szCs w:val="24"/>
              </w:rPr>
              <w:t>实例</w:t>
            </w:r>
            <w:r>
              <w:rPr>
                <w:rFonts w:ascii="宋体" w:eastAsia="宋体" w:hAnsi="宋体" w:hint="eastAsia"/>
                <w:sz w:val="24"/>
                <w:szCs w:val="24"/>
              </w:rPr>
              <w:t>获取</w:t>
            </w:r>
            <w:r w:rsidR="00770472">
              <w:rPr>
                <w:rFonts w:ascii="宋体" w:eastAsia="宋体" w:hAnsi="宋体" w:hint="eastAsia"/>
                <w:sz w:val="24"/>
                <w:szCs w:val="24"/>
              </w:rPr>
              <w:t>满足</w:t>
            </w:r>
            <w:r>
              <w:rPr>
                <w:rFonts w:ascii="宋体" w:eastAsia="宋体" w:hAnsi="宋体" w:hint="eastAsia"/>
                <w:sz w:val="24"/>
                <w:szCs w:val="24"/>
              </w:rPr>
              <w:t>一定</w:t>
            </w:r>
            <w:r w:rsidR="00770472">
              <w:rPr>
                <w:rFonts w:ascii="宋体" w:eastAsia="宋体" w:hAnsi="宋体" w:hint="eastAsia"/>
                <w:sz w:val="24"/>
                <w:szCs w:val="24"/>
              </w:rPr>
              <w:t>条件</w:t>
            </w:r>
            <w:r>
              <w:rPr>
                <w:rFonts w:ascii="宋体" w:eastAsia="宋体" w:hAnsi="宋体" w:hint="eastAsia"/>
                <w:sz w:val="24"/>
                <w:szCs w:val="24"/>
              </w:rPr>
              <w:t>的子图</w:t>
            </w:r>
            <w:r w:rsidR="0025330F">
              <w:rPr>
                <w:rFonts w:ascii="宋体" w:eastAsia="宋体" w:hAnsi="宋体" w:hint="eastAsia"/>
                <w:sz w:val="24"/>
                <w:szCs w:val="24"/>
              </w:rPr>
              <w:t>，进而</w:t>
            </w:r>
            <w:r w:rsidR="0025330F" w:rsidRPr="0025330F">
              <w:rPr>
                <w:rFonts w:ascii="宋体" w:eastAsia="宋体" w:hAnsi="宋体" w:hint="eastAsia"/>
                <w:sz w:val="24"/>
                <w:szCs w:val="24"/>
              </w:rPr>
              <w:t>在领域知识图谱中，</w:t>
            </w:r>
            <w:r w:rsidR="0025330F" w:rsidRPr="0025330F">
              <w:rPr>
                <w:rFonts w:ascii="宋体" w:eastAsia="宋体" w:hAnsi="宋体"/>
                <w:sz w:val="24"/>
                <w:szCs w:val="24"/>
              </w:rPr>
              <w:t>获取</w:t>
            </w:r>
            <w:r w:rsidR="0025330F" w:rsidRPr="0025330F">
              <w:rPr>
                <w:rFonts w:ascii="宋体" w:eastAsia="宋体" w:hAnsi="宋体" w:hint="eastAsia"/>
                <w:sz w:val="24"/>
                <w:szCs w:val="24"/>
              </w:rPr>
              <w:t>问题求解上下文相关的领域</w:t>
            </w:r>
            <w:proofErr w:type="gramStart"/>
            <w:r w:rsidR="0025330F" w:rsidRPr="0025330F">
              <w:rPr>
                <w:rFonts w:ascii="宋体" w:eastAsia="宋体" w:hAnsi="宋体" w:hint="eastAsia"/>
                <w:sz w:val="24"/>
                <w:szCs w:val="24"/>
              </w:rPr>
              <w:t>内知识</w:t>
            </w:r>
            <w:proofErr w:type="gramEnd"/>
            <w:r w:rsidR="0025330F" w:rsidRPr="0025330F">
              <w:rPr>
                <w:rFonts w:ascii="宋体" w:eastAsia="宋体" w:hAnsi="宋体" w:hint="eastAsia"/>
                <w:sz w:val="24"/>
                <w:szCs w:val="24"/>
              </w:rPr>
              <w:t>脉络</w:t>
            </w:r>
            <w:r>
              <w:rPr>
                <w:rFonts w:ascii="宋体" w:eastAsia="宋体" w:hAnsi="宋体" w:hint="eastAsia"/>
                <w:sz w:val="24"/>
                <w:szCs w:val="24"/>
              </w:rPr>
              <w:t>。</w:t>
            </w:r>
          </w:p>
        </w:tc>
      </w:tr>
      <w:tr w:rsidR="00646589" w:rsidTr="0076355E">
        <w:tc>
          <w:tcPr>
            <w:tcW w:w="709" w:type="dxa"/>
          </w:tcPr>
          <w:p w:rsidR="00646589" w:rsidRDefault="00646589" w:rsidP="0076355E">
            <w:pPr>
              <w:jc w:val="left"/>
              <w:rPr>
                <w:rFonts w:ascii="宋体" w:eastAsia="宋体" w:hAnsi="宋体"/>
                <w:sz w:val="24"/>
                <w:szCs w:val="24"/>
              </w:rPr>
            </w:pPr>
            <w:r>
              <w:rPr>
                <w:rFonts w:ascii="宋体" w:eastAsia="宋体" w:hAnsi="宋体" w:hint="eastAsia"/>
                <w:sz w:val="24"/>
                <w:szCs w:val="24"/>
              </w:rPr>
              <w:t>方法</w:t>
            </w:r>
          </w:p>
        </w:tc>
        <w:tc>
          <w:tcPr>
            <w:tcW w:w="8843" w:type="dxa"/>
          </w:tcPr>
          <w:p w:rsidR="00646589" w:rsidRPr="009F53DA" w:rsidRDefault="00646589" w:rsidP="0076355E">
            <w:pPr>
              <w:jc w:val="left"/>
              <w:rPr>
                <w:rFonts w:ascii="宋体" w:eastAsia="宋体" w:hAnsi="宋体"/>
                <w:sz w:val="24"/>
                <w:szCs w:val="24"/>
              </w:rPr>
            </w:pPr>
            <w:r w:rsidRPr="00105C8B">
              <w:rPr>
                <w:rFonts w:ascii="宋体" w:eastAsia="宋体" w:hAnsi="宋体"/>
                <w:sz w:val="24"/>
                <w:szCs w:val="24"/>
              </w:rPr>
              <w:t xml:space="preserve">HTTP </w:t>
            </w:r>
            <w:r w:rsidR="00770472">
              <w:rPr>
                <w:rFonts w:ascii="宋体" w:eastAsia="宋体" w:hAnsi="宋体"/>
                <w:sz w:val="24"/>
                <w:szCs w:val="24"/>
              </w:rPr>
              <w:t>POST</w:t>
            </w:r>
            <w:r>
              <w:rPr>
                <w:rFonts w:ascii="宋体" w:eastAsia="宋体" w:hAnsi="宋体"/>
                <w:sz w:val="24"/>
                <w:szCs w:val="24"/>
              </w:rPr>
              <w:t xml:space="preserve"> </w:t>
            </w:r>
            <w:r w:rsidRPr="00105C8B">
              <w:rPr>
                <w:rFonts w:ascii="宋体" w:eastAsia="宋体" w:hAnsi="宋体"/>
                <w:sz w:val="24"/>
                <w:szCs w:val="24"/>
              </w:rPr>
              <w:t>/_api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graph/{graphName}</w:t>
            </w:r>
            <w:r w:rsidR="005F2578">
              <w:rPr>
                <w:rFonts w:ascii="宋体" w:eastAsia="宋体" w:hAnsi="宋体" w:hint="eastAsia"/>
                <w:sz w:val="24"/>
                <w:szCs w:val="24"/>
              </w:rPr>
              <w:t>/</w:t>
            </w:r>
            <w:r w:rsidR="008F47F1">
              <w:rPr>
                <w:rFonts w:ascii="宋体" w:eastAsia="宋体" w:hAnsi="宋体" w:hint="eastAsia"/>
                <w:sz w:val="24"/>
                <w:szCs w:val="24"/>
              </w:rPr>
              <w:t>c</w:t>
            </w:r>
            <w:r w:rsidR="008F47F1">
              <w:rPr>
                <w:rFonts w:ascii="宋体" w:eastAsia="宋体" w:hAnsi="宋体"/>
                <w:sz w:val="24"/>
                <w:szCs w:val="24"/>
              </w:rPr>
              <w:t>lass</w:t>
            </w:r>
            <w:r w:rsidR="005F2578">
              <w:rPr>
                <w:rFonts w:ascii="宋体" w:eastAsia="宋体" w:hAnsi="宋体" w:hint="eastAsia"/>
                <w:sz w:val="24"/>
                <w:szCs w:val="24"/>
              </w:rPr>
              <w:t>/{</w:t>
            </w:r>
            <w:r w:rsidR="008F47F1">
              <w:rPr>
                <w:rFonts w:ascii="宋体" w:eastAsia="宋体" w:hAnsi="宋体" w:hint="eastAsia"/>
                <w:sz w:val="24"/>
                <w:szCs w:val="24"/>
              </w:rPr>
              <w:t>c</w:t>
            </w:r>
            <w:r w:rsidR="008F47F1">
              <w:rPr>
                <w:rFonts w:ascii="宋体" w:eastAsia="宋体" w:hAnsi="宋体"/>
                <w:sz w:val="24"/>
                <w:szCs w:val="24"/>
              </w:rPr>
              <w:t>lass</w:t>
            </w:r>
            <w:r w:rsidR="005F2578">
              <w:rPr>
                <w:rFonts w:ascii="宋体" w:eastAsia="宋体" w:hAnsi="宋体" w:hint="eastAsia"/>
                <w:sz w:val="24"/>
                <w:szCs w:val="24"/>
              </w:rPr>
              <w:t>Name}</w:t>
            </w:r>
            <w:r>
              <w:rPr>
                <w:rFonts w:ascii="宋体" w:eastAsia="宋体" w:hAnsi="宋体" w:hint="eastAsia"/>
                <w:sz w:val="24"/>
                <w:szCs w:val="24"/>
              </w:rPr>
              <w:t>/{</w:t>
            </w:r>
            <w:r>
              <w:rPr>
                <w:rFonts w:ascii="宋体" w:eastAsia="宋体" w:hAnsi="宋体"/>
                <w:sz w:val="24"/>
                <w:szCs w:val="24"/>
              </w:rPr>
              <w:t>entityI</w:t>
            </w:r>
            <w:r>
              <w:rPr>
                <w:rFonts w:ascii="宋体" w:eastAsia="宋体" w:hAnsi="宋体" w:hint="eastAsia"/>
                <w:sz w:val="24"/>
                <w:szCs w:val="24"/>
              </w:rPr>
              <w:t>d}</w:t>
            </w:r>
            <w:r w:rsidR="005F2578">
              <w:rPr>
                <w:rFonts w:ascii="宋体" w:eastAsia="宋体" w:hAnsi="宋体" w:hint="eastAsia"/>
                <w:sz w:val="24"/>
                <w:szCs w:val="24"/>
              </w:rPr>
              <w:t>/subgraph</w:t>
            </w:r>
          </w:p>
        </w:tc>
      </w:tr>
      <w:tr w:rsidR="00646589" w:rsidTr="0076355E">
        <w:tc>
          <w:tcPr>
            <w:tcW w:w="709" w:type="dxa"/>
          </w:tcPr>
          <w:p w:rsidR="00646589" w:rsidRDefault="00646589" w:rsidP="0076355E">
            <w:pPr>
              <w:jc w:val="left"/>
              <w:rPr>
                <w:rFonts w:ascii="宋体" w:eastAsia="宋体" w:hAnsi="宋体"/>
                <w:sz w:val="24"/>
                <w:szCs w:val="24"/>
              </w:rPr>
            </w:pPr>
            <w:r>
              <w:rPr>
                <w:rFonts w:ascii="宋体" w:eastAsia="宋体" w:hAnsi="宋体" w:hint="eastAsia"/>
                <w:sz w:val="24"/>
                <w:szCs w:val="24"/>
              </w:rPr>
              <w:t>参数</w:t>
            </w:r>
          </w:p>
        </w:tc>
        <w:tc>
          <w:tcPr>
            <w:tcW w:w="8843" w:type="dxa"/>
          </w:tcPr>
          <w:p w:rsidR="005F2578" w:rsidRDefault="005F2578" w:rsidP="0076355E">
            <w:pPr>
              <w:jc w:val="left"/>
              <w:rPr>
                <w:rFonts w:ascii="宋体" w:eastAsia="宋体" w:hAnsi="宋体"/>
                <w:sz w:val="24"/>
                <w:szCs w:val="24"/>
              </w:rPr>
            </w:pPr>
            <w:r>
              <w:rPr>
                <w:rFonts w:ascii="宋体" w:eastAsia="宋体" w:hAnsi="宋体" w:hint="eastAsia"/>
                <w:sz w:val="24"/>
                <w:szCs w:val="24"/>
              </w:rPr>
              <w:t>graphName：图的名称</w:t>
            </w:r>
          </w:p>
          <w:p w:rsidR="005F2578" w:rsidRDefault="008F47F1" w:rsidP="0076355E">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w:t>
            </w:r>
            <w:r w:rsidR="005F2578">
              <w:rPr>
                <w:rFonts w:ascii="宋体" w:eastAsia="宋体" w:hAnsi="宋体" w:hint="eastAsia"/>
                <w:sz w:val="24"/>
                <w:szCs w:val="24"/>
              </w:rPr>
              <w:t>Name：实体或事件</w:t>
            </w:r>
            <w:r w:rsidR="00C2665D">
              <w:rPr>
                <w:rFonts w:ascii="宋体" w:eastAsia="宋体" w:hAnsi="宋体" w:hint="eastAsia"/>
                <w:sz w:val="24"/>
                <w:szCs w:val="24"/>
              </w:rPr>
              <w:t>类的</w:t>
            </w:r>
            <w:r w:rsidR="005F2578">
              <w:rPr>
                <w:rFonts w:ascii="宋体" w:eastAsia="宋体" w:hAnsi="宋体" w:hint="eastAsia"/>
                <w:sz w:val="24"/>
                <w:szCs w:val="24"/>
              </w:rPr>
              <w:t>名称</w:t>
            </w:r>
          </w:p>
          <w:p w:rsidR="00646589" w:rsidRDefault="00646589" w:rsidP="0076355E">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Id</w:t>
            </w:r>
            <w:r>
              <w:rPr>
                <w:rFonts w:ascii="宋体" w:eastAsia="宋体" w:hAnsi="宋体" w:hint="eastAsia"/>
                <w:sz w:val="24"/>
                <w:szCs w:val="24"/>
              </w:rPr>
              <w:t>：中心实体或事件</w:t>
            </w:r>
            <w:r w:rsidR="00665B0F">
              <w:rPr>
                <w:rFonts w:ascii="宋体" w:eastAsia="宋体" w:hAnsi="宋体" w:hint="eastAsia"/>
                <w:sz w:val="24"/>
                <w:szCs w:val="24"/>
              </w:rPr>
              <w:t>实例</w:t>
            </w:r>
          </w:p>
          <w:p w:rsidR="00646589" w:rsidRDefault="0076355E" w:rsidP="0076355E">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hopNum=5 </w:t>
            </w:r>
            <w:r>
              <w:rPr>
                <w:rFonts w:ascii="宋体" w:eastAsia="宋体" w:hAnsi="宋体" w:hint="eastAsia"/>
                <w:sz w:val="24"/>
                <w:szCs w:val="24"/>
              </w:rPr>
              <w:t>：子图包含的中心实体关系层数（默认为2）</w:t>
            </w:r>
          </w:p>
        </w:tc>
      </w:tr>
      <w:tr w:rsidR="00770472" w:rsidTr="0076355E">
        <w:tc>
          <w:tcPr>
            <w:tcW w:w="709" w:type="dxa"/>
          </w:tcPr>
          <w:p w:rsidR="00770472" w:rsidRDefault="00770472" w:rsidP="0076355E">
            <w:pPr>
              <w:jc w:val="left"/>
              <w:rPr>
                <w:rFonts w:ascii="宋体" w:eastAsia="宋体" w:hAnsi="宋体"/>
                <w:sz w:val="24"/>
                <w:szCs w:val="24"/>
              </w:rPr>
            </w:pPr>
            <w:r>
              <w:rPr>
                <w:rFonts w:ascii="宋体" w:eastAsia="宋体" w:hAnsi="宋体" w:hint="eastAsia"/>
                <w:sz w:val="24"/>
                <w:szCs w:val="24"/>
              </w:rPr>
              <w:t>Body</w:t>
            </w:r>
          </w:p>
        </w:tc>
        <w:tc>
          <w:tcPr>
            <w:tcW w:w="8843" w:type="dxa"/>
          </w:tcPr>
          <w:p w:rsidR="00770472" w:rsidRDefault="00770472" w:rsidP="0076355E">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70472" w:rsidRDefault="00770472" w:rsidP="00770472">
            <w:pPr>
              <w:ind w:firstLine="480"/>
              <w:jc w:val="left"/>
              <w:rPr>
                <w:rFonts w:ascii="Calibri Light" w:eastAsia="宋体" w:hAnsi="Calibri Light" w:cs="Calibri Light"/>
                <w:sz w:val="24"/>
                <w:szCs w:val="24"/>
              </w:rPr>
            </w:pPr>
            <w:r>
              <w:rPr>
                <w:rFonts w:ascii="Calibri Light" w:eastAsia="宋体" w:hAnsi="Calibri Light" w:cs="Calibri Light"/>
                <w:sz w:val="24"/>
                <w:szCs w:val="24"/>
              </w:rPr>
              <w:t>“entityFilter”: {</w:t>
            </w:r>
          </w:p>
          <w:p w:rsidR="00770472" w:rsidRDefault="00770472" w:rsidP="00770472">
            <w:pPr>
              <w:ind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“classFilter”: [],</w:t>
            </w:r>
          </w:p>
          <w:p w:rsidR="00770472" w:rsidRPr="00770472" w:rsidRDefault="00770472" w:rsidP="00770472">
            <w:pPr>
              <w:ind w:firstLine="480"/>
              <w:jc w:val="left"/>
              <w:rPr>
                <w:rFonts w:ascii="Calibri Light" w:eastAsia="宋体" w:hAnsi="Calibri Light" w:cs="Calibri Light"/>
                <w:sz w:val="24"/>
                <w:szCs w:val="24"/>
              </w:rPr>
            </w:pPr>
            <w:r>
              <w:rPr>
                <w:rFonts w:ascii="Calibri Light" w:eastAsia="宋体" w:hAnsi="Calibri Light" w:cs="Calibri Light"/>
                <w:sz w:val="24"/>
                <w:szCs w:val="24"/>
              </w:rPr>
              <w:t xml:space="preserve">    “attributeFilter”: {“attr1”: {“op”: “”, “value”: “”}, …}</w:t>
            </w:r>
          </w:p>
          <w:p w:rsidR="00770472" w:rsidRDefault="00770472" w:rsidP="00770472">
            <w:pPr>
              <w:ind w:firstLine="480"/>
              <w:jc w:val="left"/>
              <w:rPr>
                <w:rFonts w:ascii="Calibri Light" w:eastAsia="宋体" w:hAnsi="Calibri Light" w:cs="Calibri Light"/>
                <w:sz w:val="24"/>
                <w:szCs w:val="24"/>
              </w:rPr>
            </w:pPr>
            <w:r>
              <w:rPr>
                <w:rFonts w:ascii="Calibri Light" w:eastAsia="宋体" w:hAnsi="Calibri Light" w:cs="Calibri Light"/>
                <w:sz w:val="24"/>
                <w:szCs w:val="24"/>
              </w:rPr>
              <w:t>},</w:t>
            </w:r>
          </w:p>
          <w:p w:rsidR="00770472" w:rsidRDefault="00770472" w:rsidP="00770472">
            <w:pPr>
              <w:ind w:firstLine="480"/>
              <w:jc w:val="left"/>
              <w:rPr>
                <w:rFonts w:ascii="Calibri Light" w:eastAsia="宋体" w:hAnsi="Calibri Light" w:cs="Calibri Light"/>
                <w:sz w:val="24"/>
                <w:szCs w:val="24"/>
              </w:rPr>
            </w:pPr>
            <w:r>
              <w:rPr>
                <w:rFonts w:ascii="Calibri Light" w:eastAsia="宋体" w:hAnsi="Calibri Light" w:cs="Calibri Light"/>
                <w:sz w:val="24"/>
                <w:szCs w:val="24"/>
              </w:rPr>
              <w:t>“eventClassFilter”: {},</w:t>
            </w:r>
          </w:p>
          <w:p w:rsidR="00770472" w:rsidRPr="00770472" w:rsidRDefault="00770472" w:rsidP="00770472">
            <w:pPr>
              <w:ind w:firstLine="480"/>
              <w:jc w:val="left"/>
              <w:rPr>
                <w:rFonts w:ascii="Calibri Light" w:eastAsia="宋体" w:hAnsi="Calibri Light" w:cs="Calibri Light"/>
                <w:sz w:val="24"/>
                <w:szCs w:val="24"/>
              </w:rPr>
            </w:pPr>
            <w:r>
              <w:rPr>
                <w:rFonts w:ascii="Calibri Light" w:eastAsia="宋体" w:hAnsi="Calibri Light" w:cs="Calibri Light"/>
                <w:sz w:val="24"/>
                <w:szCs w:val="24"/>
              </w:rPr>
              <w:t>“relationClassFilter”: {}</w:t>
            </w:r>
          </w:p>
          <w:p w:rsidR="00770472" w:rsidRPr="00C325F4" w:rsidRDefault="00770472" w:rsidP="0076355E">
            <w:pPr>
              <w:jc w:val="left"/>
              <w:rPr>
                <w:rFonts w:ascii="Calibri Light" w:eastAsia="宋体" w:hAnsi="Calibri Light" w:cs="Calibri Light"/>
                <w:sz w:val="24"/>
                <w:szCs w:val="24"/>
              </w:rPr>
            </w:pPr>
            <w:r>
              <w:rPr>
                <w:rFonts w:ascii="Calibri Light" w:eastAsia="宋体" w:hAnsi="Calibri Light" w:cs="Calibri Light" w:hint="eastAsia"/>
                <w:sz w:val="24"/>
                <w:szCs w:val="24"/>
              </w:rPr>
              <w:t>}</w:t>
            </w:r>
          </w:p>
        </w:tc>
      </w:tr>
      <w:tr w:rsidR="00646589" w:rsidTr="0076355E">
        <w:tc>
          <w:tcPr>
            <w:tcW w:w="709" w:type="dxa"/>
          </w:tcPr>
          <w:p w:rsidR="00646589" w:rsidRDefault="00646589" w:rsidP="0076355E">
            <w:pPr>
              <w:jc w:val="left"/>
              <w:rPr>
                <w:rFonts w:ascii="宋体" w:eastAsia="宋体" w:hAnsi="宋体"/>
                <w:sz w:val="24"/>
                <w:szCs w:val="24"/>
              </w:rPr>
            </w:pPr>
            <w:r>
              <w:rPr>
                <w:rFonts w:ascii="宋体" w:eastAsia="宋体" w:hAnsi="宋体" w:hint="eastAsia"/>
                <w:sz w:val="24"/>
                <w:szCs w:val="24"/>
              </w:rPr>
              <w:t>返回</w:t>
            </w:r>
          </w:p>
        </w:tc>
        <w:tc>
          <w:tcPr>
            <w:tcW w:w="8843" w:type="dxa"/>
          </w:tcPr>
          <w:p w:rsidR="00646589" w:rsidRPr="00C325F4" w:rsidRDefault="00646589"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646589" w:rsidRPr="00C325F4" w:rsidRDefault="00646589"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646589" w:rsidRPr="00C325F4" w:rsidRDefault="00646589"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646589" w:rsidRDefault="00646589"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646589" w:rsidRDefault="00646589" w:rsidP="0076355E">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76355E">
              <w:rPr>
                <w:rFonts w:ascii="Calibri Light" w:eastAsia="宋体" w:hAnsi="Calibri Light" w:cs="Calibri Light" w:hint="eastAsia"/>
                <w:sz w:val="24"/>
                <w:szCs w:val="24"/>
              </w:rPr>
              <w:t>subgraph</w:t>
            </w:r>
            <w:r>
              <w:rPr>
                <w:rFonts w:ascii="Calibri Light" w:eastAsia="宋体" w:hAnsi="Calibri Light" w:cs="Calibri Light"/>
                <w:sz w:val="24"/>
                <w:szCs w:val="24"/>
              </w:rPr>
              <w:t>”: {</w:t>
            </w:r>
          </w:p>
          <w:p w:rsidR="0076355E" w:rsidRDefault="0076355E" w:rsidP="0076355E">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“entities”: [{entity1}, {entity2}, …]</w:t>
            </w:r>
          </w:p>
          <w:p w:rsidR="0076355E" w:rsidRPr="00C325F4" w:rsidRDefault="0076355E" w:rsidP="0076355E">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“relations”: [</w:t>
            </w:r>
          </w:p>
          <w:p w:rsidR="0076355E" w:rsidRPr="00C325F4" w:rsidRDefault="0076355E" w:rsidP="0076355E">
            <w:pPr>
              <w:ind w:left="126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76355E" w:rsidRPr="00C325F4" w:rsidRDefault="0076355E" w:rsidP="0076355E">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id</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relation id</w:t>
            </w:r>
            <w:r w:rsidRPr="00C325F4">
              <w:rPr>
                <w:rFonts w:ascii="Calibri Light" w:eastAsia="宋体" w:hAnsi="Calibri Light" w:cs="Calibri Light"/>
                <w:sz w:val="24"/>
                <w:szCs w:val="24"/>
              </w:rPr>
              <w:t>”,</w:t>
            </w:r>
          </w:p>
          <w:p w:rsidR="0076355E" w:rsidRPr="00C325F4" w:rsidRDefault="0076355E" w:rsidP="0076355E">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_</w:t>
            </w:r>
            <w:r w:rsidRPr="00C325F4">
              <w:rPr>
                <w:rFonts w:ascii="Calibri Light" w:eastAsia="宋体" w:hAnsi="Calibri Light" w:cs="Calibri Light"/>
                <w:sz w:val="24"/>
                <w:szCs w:val="24"/>
              </w:rPr>
              <w:t>from”:</w:t>
            </w:r>
            <w:r>
              <w:rPr>
                <w:rFonts w:ascii="Calibri Light" w:eastAsia="宋体" w:hAnsi="Calibri Light" w:cs="Calibri Light"/>
                <w:sz w:val="24"/>
                <w:szCs w:val="24"/>
              </w:rPr>
              <w:t xml:space="preserve"> “entity id1”</w:t>
            </w:r>
            <w:r w:rsidRPr="00C325F4">
              <w:rPr>
                <w:rFonts w:ascii="Calibri Light" w:eastAsia="宋体" w:hAnsi="Calibri Light" w:cs="Calibri Light"/>
                <w:sz w:val="24"/>
                <w:szCs w:val="24"/>
              </w:rPr>
              <w:t>,</w:t>
            </w:r>
          </w:p>
          <w:p w:rsidR="0076355E" w:rsidRDefault="0076355E" w:rsidP="0076355E">
            <w:pPr>
              <w:ind w:left="168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_</w:t>
            </w:r>
            <w:r w:rsidRPr="00C325F4">
              <w:rPr>
                <w:rFonts w:ascii="Calibri Light" w:eastAsia="宋体" w:hAnsi="Calibri Light" w:cs="Calibri Light"/>
                <w:sz w:val="24"/>
                <w:szCs w:val="24"/>
              </w:rPr>
              <w:t xml:space="preserve">to”: </w:t>
            </w:r>
            <w:r>
              <w:rPr>
                <w:rFonts w:ascii="Calibri Light" w:eastAsia="宋体" w:hAnsi="Calibri Light" w:cs="Calibri Light"/>
                <w:sz w:val="24"/>
                <w:szCs w:val="24"/>
              </w:rPr>
              <w:t>“entity id2”,</w:t>
            </w:r>
          </w:p>
          <w:p w:rsidR="0076355E" w:rsidRPr="0076355E" w:rsidRDefault="0076355E" w:rsidP="0076355E">
            <w:pPr>
              <w:ind w:left="1680" w:firstLine="420"/>
              <w:jc w:val="left"/>
              <w:rPr>
                <w:rFonts w:ascii="Calibri Light" w:eastAsia="宋体" w:hAnsi="Calibri Light" w:cs="Calibri Light"/>
                <w:sz w:val="24"/>
                <w:szCs w:val="24"/>
              </w:rPr>
            </w:pPr>
            <w:r>
              <w:rPr>
                <w:rFonts w:ascii="Calibri Light" w:eastAsia="宋体" w:hAnsi="Calibri Light" w:cs="Calibri Light"/>
                <w:sz w:val="24"/>
                <w:szCs w:val="24"/>
              </w:rPr>
              <w:t>“attribute”: “value”</w:t>
            </w:r>
          </w:p>
          <w:p w:rsidR="0076355E" w:rsidRDefault="0076355E" w:rsidP="0076355E">
            <w:pPr>
              <w:ind w:left="126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w:t>
            </w:r>
          </w:p>
          <w:p w:rsidR="0076355E" w:rsidRPr="00C325F4" w:rsidRDefault="0076355E" w:rsidP="0076355E">
            <w:pPr>
              <w:ind w:left="1260"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646589" w:rsidRPr="007103BF" w:rsidRDefault="0076355E" w:rsidP="0076355E">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Pr>
                <w:rFonts w:ascii="Calibri Light" w:eastAsia="宋体" w:hAnsi="Calibri Light" w:cs="Calibri Light"/>
                <w:sz w:val="24"/>
                <w:szCs w:val="24"/>
              </w:rPr>
              <w:t>,</w:t>
            </w:r>
          </w:p>
          <w:p w:rsidR="00646589" w:rsidRPr="007B1CB5" w:rsidRDefault="00646589" w:rsidP="0076355E">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w:t>
            </w:r>
          </w:p>
          <w:p w:rsidR="00646589" w:rsidRPr="00C325F4" w:rsidRDefault="00646589" w:rsidP="0076355E">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76355E">
              <w:rPr>
                <w:rFonts w:ascii="Calibri Light" w:eastAsia="宋体" w:hAnsi="Calibri Light" w:cs="Calibri Light"/>
                <w:sz w:val="24"/>
                <w:szCs w:val="24"/>
              </w:rPr>
              <w:t>subgraph retrieved</w:t>
            </w:r>
            <w:r w:rsidRPr="00C325F4">
              <w:rPr>
                <w:rFonts w:ascii="Calibri Light" w:eastAsia="宋体" w:hAnsi="Calibri Light" w:cs="Calibri Light"/>
                <w:sz w:val="24"/>
                <w:szCs w:val="24"/>
              </w:rPr>
              <w:t>”</w:t>
            </w:r>
          </w:p>
          <w:p w:rsidR="00646589" w:rsidRPr="00C325F4" w:rsidRDefault="00646589" w:rsidP="0076355E">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646589" w:rsidRPr="00C325F4" w:rsidRDefault="00646589" w:rsidP="0076355E">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646589" w:rsidRPr="00646589" w:rsidRDefault="00646589" w:rsidP="00646589">
      <w:pPr>
        <w:spacing w:line="360" w:lineRule="auto"/>
        <w:jc w:val="left"/>
        <w:rPr>
          <w:rFonts w:ascii="宋体" w:eastAsia="宋体" w:hAnsi="宋体"/>
          <w:sz w:val="24"/>
          <w:szCs w:val="24"/>
        </w:rPr>
      </w:pPr>
    </w:p>
    <w:p w:rsidR="00646589" w:rsidRDefault="00646589"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lastRenderedPageBreak/>
        <w:t>编程接口</w:t>
      </w:r>
    </w:p>
    <w:tbl>
      <w:tblPr>
        <w:tblStyle w:val="a8"/>
        <w:tblW w:w="9498" w:type="dxa"/>
        <w:tblInd w:w="-572" w:type="dxa"/>
        <w:tblLook w:val="04A0" w:firstRow="1" w:lastRow="0" w:firstColumn="1" w:lastColumn="0" w:noHBand="0" w:noVBand="1"/>
      </w:tblPr>
      <w:tblGrid>
        <w:gridCol w:w="993"/>
        <w:gridCol w:w="8505"/>
      </w:tblGrid>
      <w:tr w:rsidR="0076355E" w:rsidTr="0076355E">
        <w:tc>
          <w:tcPr>
            <w:tcW w:w="993" w:type="dxa"/>
          </w:tcPr>
          <w:p w:rsidR="0076355E" w:rsidRPr="009F53DA" w:rsidRDefault="0076355E" w:rsidP="0076355E">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76355E" w:rsidRPr="009F53DA" w:rsidRDefault="0076355E" w:rsidP="0076355E">
            <w:pPr>
              <w:jc w:val="left"/>
              <w:rPr>
                <w:rFonts w:ascii="宋体" w:eastAsia="宋体" w:hAnsi="宋体"/>
                <w:sz w:val="24"/>
                <w:szCs w:val="24"/>
              </w:rPr>
            </w:pPr>
            <w:r>
              <w:rPr>
                <w:rFonts w:ascii="宋体" w:eastAsia="宋体" w:hAnsi="宋体" w:hint="eastAsia"/>
                <w:sz w:val="24"/>
                <w:szCs w:val="24"/>
              </w:rPr>
              <w:t>根据图的某个实体或事件</w:t>
            </w:r>
            <w:r w:rsidR="00665B0F">
              <w:rPr>
                <w:rFonts w:ascii="宋体" w:eastAsia="宋体" w:hAnsi="宋体" w:hint="eastAsia"/>
                <w:sz w:val="24"/>
                <w:szCs w:val="24"/>
              </w:rPr>
              <w:t>实例</w:t>
            </w:r>
            <w:r>
              <w:rPr>
                <w:rFonts w:ascii="宋体" w:eastAsia="宋体" w:hAnsi="宋体" w:hint="eastAsia"/>
                <w:sz w:val="24"/>
                <w:szCs w:val="24"/>
              </w:rPr>
              <w:t>获取一定范围内的子图</w:t>
            </w:r>
            <w:r w:rsidRPr="00105C8B">
              <w:rPr>
                <w:rFonts w:ascii="宋体" w:eastAsia="宋体" w:hAnsi="宋体" w:hint="eastAsia"/>
                <w:sz w:val="24"/>
                <w:szCs w:val="24"/>
              </w:rPr>
              <w:t>。</w:t>
            </w:r>
          </w:p>
        </w:tc>
      </w:tr>
      <w:tr w:rsidR="0076355E" w:rsidTr="0076355E">
        <w:tc>
          <w:tcPr>
            <w:tcW w:w="993" w:type="dxa"/>
          </w:tcPr>
          <w:p w:rsidR="0076355E" w:rsidRDefault="0076355E" w:rsidP="0076355E">
            <w:pPr>
              <w:jc w:val="left"/>
              <w:rPr>
                <w:rFonts w:ascii="宋体" w:eastAsia="宋体" w:hAnsi="宋体"/>
                <w:sz w:val="24"/>
                <w:szCs w:val="24"/>
              </w:rPr>
            </w:pPr>
            <w:r>
              <w:rPr>
                <w:rFonts w:ascii="宋体" w:eastAsia="宋体" w:hAnsi="宋体" w:hint="eastAsia"/>
                <w:sz w:val="24"/>
                <w:szCs w:val="24"/>
              </w:rPr>
              <w:t>方法</w:t>
            </w:r>
          </w:p>
        </w:tc>
        <w:tc>
          <w:tcPr>
            <w:tcW w:w="8505" w:type="dxa"/>
          </w:tcPr>
          <w:p w:rsidR="0076355E" w:rsidRPr="00CC673B" w:rsidRDefault="005074EA" w:rsidP="0076355E">
            <w:pPr>
              <w:jc w:val="left"/>
              <w:rPr>
                <w:rFonts w:ascii="宋体" w:eastAsia="宋体" w:hAnsi="宋体"/>
                <w:sz w:val="24"/>
                <w:szCs w:val="24"/>
              </w:rPr>
            </w:pPr>
            <w:proofErr w:type="gramStart"/>
            <w:r>
              <w:rPr>
                <w:rFonts w:ascii="宋体" w:eastAsia="宋体" w:hAnsi="宋体"/>
                <w:sz w:val="24"/>
                <w:szCs w:val="24"/>
              </w:rPr>
              <w:t>CKC</w:t>
            </w:r>
            <w:r w:rsidR="0076355E" w:rsidRPr="00CC673B">
              <w:rPr>
                <w:rFonts w:ascii="宋体" w:eastAsia="宋体" w:hAnsi="宋体"/>
                <w:sz w:val="24"/>
                <w:szCs w:val="24"/>
              </w:rPr>
              <w:t>A</w:t>
            </w:r>
            <w:r w:rsidR="0076355E" w:rsidRPr="00CC673B">
              <w:rPr>
                <w:rFonts w:ascii="宋体" w:eastAsia="宋体" w:hAnsi="宋体" w:hint="eastAsia"/>
                <w:sz w:val="24"/>
                <w:szCs w:val="24"/>
              </w:rPr>
              <w:t>pi</w:t>
            </w:r>
            <w:r w:rsidR="00A7181D">
              <w:rPr>
                <w:rFonts w:ascii="宋体" w:eastAsia="宋体" w:hAnsi="宋体"/>
                <w:sz w:val="24"/>
                <w:szCs w:val="24"/>
              </w:rPr>
              <w:t>.</w:t>
            </w:r>
            <w:r>
              <w:rPr>
                <w:rFonts w:ascii="宋体" w:eastAsia="宋体" w:hAnsi="宋体"/>
                <w:sz w:val="24"/>
                <w:szCs w:val="24"/>
              </w:rPr>
              <w:t>CKC</w:t>
            </w:r>
            <w:r w:rsidR="00A7181D">
              <w:rPr>
                <w:rFonts w:ascii="宋体" w:eastAsia="宋体" w:hAnsi="宋体"/>
                <w:sz w:val="24"/>
                <w:szCs w:val="24"/>
              </w:rPr>
              <w:t>Graph</w:t>
            </w:r>
            <w:r w:rsidR="0076355E" w:rsidRPr="00CC673B">
              <w:rPr>
                <w:rFonts w:ascii="宋体" w:eastAsia="宋体" w:hAnsi="宋体"/>
                <w:sz w:val="24"/>
                <w:szCs w:val="24"/>
              </w:rPr>
              <w:t>.</w:t>
            </w:r>
            <w:r w:rsidR="00A7181D">
              <w:rPr>
                <w:rFonts w:ascii="宋体" w:eastAsia="宋体" w:hAnsi="宋体"/>
                <w:sz w:val="24"/>
                <w:szCs w:val="24"/>
              </w:rPr>
              <w:t>s</w:t>
            </w:r>
            <w:r w:rsidR="0076355E">
              <w:rPr>
                <w:rFonts w:ascii="宋体" w:eastAsia="宋体" w:hAnsi="宋体"/>
                <w:sz w:val="24"/>
                <w:szCs w:val="24"/>
              </w:rPr>
              <w:t>ubGraph</w:t>
            </w:r>
            <w:proofErr w:type="gramEnd"/>
            <w:r w:rsidR="0076355E" w:rsidRPr="00CC673B">
              <w:rPr>
                <w:rFonts w:ascii="宋体" w:eastAsia="宋体" w:hAnsi="宋体"/>
                <w:sz w:val="24"/>
                <w:szCs w:val="24"/>
              </w:rPr>
              <w:t xml:space="preserve"> (</w:t>
            </w:r>
          </w:p>
          <w:p w:rsidR="005F2578" w:rsidRPr="00CC673B" w:rsidRDefault="005F2578" w:rsidP="0076355E">
            <w:pPr>
              <w:ind w:firstLineChars="200" w:firstLine="480"/>
              <w:jc w:val="left"/>
              <w:rPr>
                <w:rFonts w:ascii="宋体" w:eastAsia="宋体" w:hAnsi="宋体"/>
                <w:sz w:val="24"/>
                <w:szCs w:val="24"/>
              </w:rPr>
            </w:pPr>
            <w:r>
              <w:rPr>
                <w:rFonts w:ascii="宋体" w:eastAsia="宋体" w:hAnsi="宋体" w:hint="eastAsia"/>
                <w:sz w:val="24"/>
                <w:szCs w:val="24"/>
              </w:rPr>
              <w:t>String</w:t>
            </w:r>
            <w:r>
              <w:rPr>
                <w:rFonts w:ascii="宋体" w:eastAsia="宋体" w:hAnsi="宋体"/>
                <w:sz w:val="24"/>
                <w:szCs w:val="24"/>
              </w:rPr>
              <w:t xml:space="preserve"> </w:t>
            </w: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hint="eastAsia"/>
                <w:sz w:val="24"/>
                <w:szCs w:val="24"/>
              </w:rPr>
              <w:t>Name,</w:t>
            </w:r>
          </w:p>
          <w:p w:rsidR="0076355E" w:rsidRPr="00CC673B" w:rsidRDefault="0076355E" w:rsidP="0076355E">
            <w:pPr>
              <w:ind w:firstLine="480"/>
              <w:jc w:val="left"/>
              <w:rPr>
                <w:rFonts w:ascii="宋体" w:eastAsia="宋体" w:hAnsi="宋体" w:cs="Calibri Light"/>
                <w:sz w:val="24"/>
                <w:szCs w:val="24"/>
              </w:rPr>
            </w:pPr>
            <w:r w:rsidRPr="00CC673B">
              <w:rPr>
                <w:rFonts w:ascii="宋体" w:eastAsia="宋体" w:hAnsi="宋体"/>
                <w:sz w:val="24"/>
                <w:szCs w:val="24"/>
              </w:rPr>
              <w:t xml:space="preserve">String </w:t>
            </w:r>
            <w:r>
              <w:rPr>
                <w:rFonts w:ascii="宋体" w:eastAsia="宋体" w:hAnsi="宋体"/>
                <w:sz w:val="24"/>
                <w:szCs w:val="24"/>
              </w:rPr>
              <w:t>center</w:t>
            </w:r>
            <w:r w:rsidRPr="00CC673B">
              <w:rPr>
                <w:rFonts w:ascii="宋体" w:eastAsia="宋体" w:hAnsi="宋体" w:cs="Calibri Light"/>
                <w:sz w:val="24"/>
                <w:szCs w:val="24"/>
              </w:rPr>
              <w:t>Entity</w:t>
            </w:r>
            <w:r>
              <w:rPr>
                <w:rFonts w:ascii="宋体" w:eastAsia="宋体" w:hAnsi="宋体" w:cs="Calibri Light"/>
                <w:sz w:val="24"/>
                <w:szCs w:val="24"/>
              </w:rPr>
              <w:t>Id</w:t>
            </w:r>
            <w:r w:rsidRPr="00CC673B">
              <w:rPr>
                <w:rFonts w:ascii="宋体" w:eastAsia="宋体" w:hAnsi="宋体"/>
                <w:sz w:val="24"/>
                <w:szCs w:val="24"/>
              </w:rPr>
              <w:t>,</w:t>
            </w:r>
          </w:p>
          <w:p w:rsidR="0076355E" w:rsidRDefault="0076355E" w:rsidP="0076355E">
            <w:pPr>
              <w:ind w:firstLine="480"/>
              <w:jc w:val="left"/>
              <w:rPr>
                <w:rFonts w:ascii="宋体" w:eastAsia="宋体" w:hAnsi="宋体"/>
                <w:sz w:val="24"/>
                <w:szCs w:val="24"/>
              </w:rPr>
            </w:pPr>
            <w:r w:rsidRPr="00CC673B">
              <w:rPr>
                <w:rFonts w:ascii="宋体" w:eastAsia="宋体" w:hAnsi="宋体"/>
                <w:sz w:val="24"/>
                <w:szCs w:val="24"/>
              </w:rPr>
              <w:t xml:space="preserve">int </w:t>
            </w:r>
            <w:r>
              <w:rPr>
                <w:rFonts w:ascii="宋体" w:eastAsia="宋体" w:hAnsi="宋体"/>
                <w:sz w:val="24"/>
                <w:szCs w:val="24"/>
              </w:rPr>
              <w:t>hopNum</w:t>
            </w:r>
            <w:r w:rsidR="00770472">
              <w:rPr>
                <w:rFonts w:ascii="宋体" w:eastAsia="宋体" w:hAnsi="宋体"/>
                <w:sz w:val="24"/>
                <w:szCs w:val="24"/>
              </w:rPr>
              <w:t>,</w:t>
            </w:r>
          </w:p>
          <w:p w:rsidR="00770472" w:rsidRPr="0076355E" w:rsidRDefault="00770472" w:rsidP="0076355E">
            <w:pPr>
              <w:ind w:firstLine="480"/>
              <w:jc w:val="left"/>
              <w:rPr>
                <w:rFonts w:ascii="宋体" w:eastAsia="宋体" w:hAnsi="宋体" w:cs="Calibri Light"/>
                <w:sz w:val="24"/>
                <w:szCs w:val="24"/>
              </w:rPr>
            </w:pPr>
            <w:r>
              <w:rPr>
                <w:rFonts w:ascii="宋体" w:eastAsia="宋体" w:hAnsi="宋体" w:cs="Calibri Light"/>
                <w:sz w:val="24"/>
                <w:szCs w:val="24"/>
              </w:rPr>
              <w:t>CKC</w:t>
            </w:r>
            <w:r>
              <w:rPr>
                <w:rFonts w:ascii="宋体" w:eastAsia="宋体" w:hAnsi="宋体" w:cs="Calibri Light" w:hint="eastAsia"/>
                <w:sz w:val="24"/>
                <w:szCs w:val="24"/>
              </w:rPr>
              <w:t>S</w:t>
            </w:r>
            <w:r>
              <w:rPr>
                <w:rFonts w:ascii="宋体" w:eastAsia="宋体" w:hAnsi="宋体" w:cs="Calibri Light"/>
                <w:sz w:val="24"/>
                <w:szCs w:val="24"/>
              </w:rPr>
              <w:t>ubGraphFilter subGraphFilter</w:t>
            </w:r>
          </w:p>
          <w:p w:rsidR="0076355E" w:rsidRPr="00CC673B" w:rsidRDefault="0076355E" w:rsidP="0076355E">
            <w:pPr>
              <w:jc w:val="left"/>
              <w:rPr>
                <w:rFonts w:ascii="宋体" w:eastAsia="宋体" w:hAnsi="宋体"/>
                <w:sz w:val="24"/>
                <w:szCs w:val="24"/>
              </w:rPr>
            </w:pPr>
            <w:r w:rsidRPr="00CC673B">
              <w:rPr>
                <w:rFonts w:ascii="宋体" w:eastAsia="宋体" w:hAnsi="宋体"/>
                <w:sz w:val="24"/>
                <w:szCs w:val="24"/>
              </w:rPr>
              <w:t>)</w:t>
            </w:r>
          </w:p>
        </w:tc>
      </w:tr>
      <w:tr w:rsidR="0076355E" w:rsidTr="0076355E">
        <w:tc>
          <w:tcPr>
            <w:tcW w:w="993" w:type="dxa"/>
          </w:tcPr>
          <w:p w:rsidR="0076355E" w:rsidRDefault="0076355E" w:rsidP="0076355E">
            <w:pPr>
              <w:jc w:val="left"/>
              <w:rPr>
                <w:rFonts w:ascii="宋体" w:eastAsia="宋体" w:hAnsi="宋体"/>
                <w:sz w:val="24"/>
                <w:szCs w:val="24"/>
              </w:rPr>
            </w:pPr>
            <w:r>
              <w:rPr>
                <w:rFonts w:ascii="宋体" w:eastAsia="宋体" w:hAnsi="宋体" w:hint="eastAsia"/>
                <w:sz w:val="24"/>
                <w:szCs w:val="24"/>
              </w:rPr>
              <w:t>参数</w:t>
            </w:r>
          </w:p>
        </w:tc>
        <w:tc>
          <w:tcPr>
            <w:tcW w:w="8505" w:type="dxa"/>
          </w:tcPr>
          <w:p w:rsidR="005F2578" w:rsidRDefault="005F2578" w:rsidP="0076355E">
            <w:pPr>
              <w:jc w:val="left"/>
              <w:rPr>
                <w:rFonts w:ascii="宋体" w:eastAsia="宋体" w:hAnsi="宋体"/>
                <w:sz w:val="24"/>
                <w:szCs w:val="24"/>
              </w:rPr>
            </w:pP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hint="eastAsia"/>
                <w:sz w:val="24"/>
                <w:szCs w:val="24"/>
              </w:rPr>
              <w:t>Name -</w:t>
            </w:r>
            <w:r>
              <w:rPr>
                <w:rFonts w:ascii="宋体" w:eastAsia="宋体" w:hAnsi="宋体"/>
                <w:sz w:val="24"/>
                <w:szCs w:val="24"/>
              </w:rPr>
              <w:t xml:space="preserve"> </w:t>
            </w:r>
            <w:r>
              <w:rPr>
                <w:rFonts w:ascii="宋体" w:eastAsia="宋体" w:hAnsi="宋体" w:hint="eastAsia"/>
                <w:sz w:val="24"/>
                <w:szCs w:val="24"/>
              </w:rPr>
              <w:t>实体或事件</w:t>
            </w:r>
            <w:r w:rsidR="00C2665D">
              <w:rPr>
                <w:rFonts w:ascii="宋体" w:eastAsia="宋体" w:hAnsi="宋体" w:hint="eastAsia"/>
                <w:sz w:val="24"/>
                <w:szCs w:val="24"/>
              </w:rPr>
              <w:t>类的</w:t>
            </w:r>
            <w:r>
              <w:rPr>
                <w:rFonts w:ascii="宋体" w:eastAsia="宋体" w:hAnsi="宋体" w:hint="eastAsia"/>
                <w:sz w:val="24"/>
                <w:szCs w:val="24"/>
              </w:rPr>
              <w:t>名称</w:t>
            </w:r>
          </w:p>
          <w:p w:rsidR="0076355E" w:rsidRDefault="0076355E" w:rsidP="0076355E">
            <w:pPr>
              <w:jc w:val="left"/>
              <w:rPr>
                <w:rFonts w:ascii="宋体" w:eastAsia="宋体" w:hAnsi="宋体"/>
                <w:sz w:val="24"/>
                <w:szCs w:val="24"/>
              </w:rPr>
            </w:pPr>
            <w:r>
              <w:rPr>
                <w:rFonts w:ascii="宋体" w:eastAsia="宋体" w:hAnsi="宋体"/>
                <w:sz w:val="24"/>
                <w:szCs w:val="24"/>
              </w:rPr>
              <w:t>center</w:t>
            </w:r>
            <w:r w:rsidRPr="00CC673B">
              <w:rPr>
                <w:rFonts w:ascii="宋体" w:eastAsia="宋体" w:hAnsi="宋体" w:cs="Calibri Light"/>
                <w:sz w:val="24"/>
                <w:szCs w:val="24"/>
              </w:rPr>
              <w:t>Entity</w:t>
            </w:r>
            <w:r>
              <w:rPr>
                <w:rFonts w:ascii="宋体" w:eastAsia="宋体" w:hAnsi="宋体" w:cs="Calibri Light"/>
                <w:sz w:val="24"/>
                <w:szCs w:val="24"/>
              </w:rPr>
              <w:t>Id</w:t>
            </w:r>
            <w:r>
              <w:rPr>
                <w:rFonts w:ascii="宋体" w:eastAsia="宋体" w:hAnsi="宋体"/>
                <w:sz w:val="24"/>
                <w:szCs w:val="24"/>
              </w:rPr>
              <w:t xml:space="preserve">– </w:t>
            </w:r>
            <w:r>
              <w:rPr>
                <w:rFonts w:ascii="宋体" w:eastAsia="宋体" w:hAnsi="宋体" w:hint="eastAsia"/>
                <w:sz w:val="24"/>
                <w:szCs w:val="24"/>
              </w:rPr>
              <w:t>中心实体或事件</w:t>
            </w:r>
            <w:r w:rsidR="00665B0F">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p w:rsidR="0076355E" w:rsidRDefault="0076355E" w:rsidP="0076355E">
            <w:pPr>
              <w:jc w:val="left"/>
              <w:rPr>
                <w:rFonts w:ascii="宋体" w:eastAsia="宋体" w:hAnsi="宋体"/>
                <w:sz w:val="24"/>
                <w:szCs w:val="24"/>
              </w:rPr>
            </w:pPr>
            <w:r>
              <w:rPr>
                <w:rFonts w:ascii="宋体" w:eastAsia="宋体" w:hAnsi="宋体" w:cs="Calibri Light" w:hint="eastAsia"/>
                <w:sz w:val="24"/>
                <w:szCs w:val="24"/>
              </w:rPr>
              <w:t>hopNum</w:t>
            </w:r>
            <w:r>
              <w:rPr>
                <w:rFonts w:ascii="宋体" w:eastAsia="宋体" w:hAnsi="宋体" w:cs="Calibri Light"/>
                <w:sz w:val="24"/>
                <w:szCs w:val="24"/>
              </w:rPr>
              <w:t xml:space="preserve"> </w:t>
            </w:r>
            <w:r>
              <w:rPr>
                <w:rFonts w:ascii="宋体" w:eastAsia="宋体" w:hAnsi="宋体" w:cs="Calibri Light" w:hint="eastAsia"/>
                <w:sz w:val="24"/>
                <w:szCs w:val="24"/>
              </w:rPr>
              <w:t>-</w:t>
            </w:r>
            <w:r w:rsidR="00770472">
              <w:rPr>
                <w:rFonts w:ascii="宋体" w:eastAsia="宋体" w:hAnsi="宋体" w:cs="Calibri Light"/>
                <w:sz w:val="24"/>
                <w:szCs w:val="24"/>
              </w:rPr>
              <w:t xml:space="preserve"> </w:t>
            </w:r>
            <w:r>
              <w:rPr>
                <w:rFonts w:ascii="宋体" w:eastAsia="宋体" w:hAnsi="宋体" w:hint="eastAsia"/>
                <w:sz w:val="24"/>
                <w:szCs w:val="24"/>
              </w:rPr>
              <w:t>子图包含的中心实体关系层数（默认为2）</w:t>
            </w:r>
          </w:p>
          <w:p w:rsidR="00770472" w:rsidRDefault="00770472" w:rsidP="0076355E">
            <w:pPr>
              <w:jc w:val="left"/>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 xml:space="preserve">ubGraphFilter – </w:t>
            </w:r>
            <w:r>
              <w:rPr>
                <w:rFonts w:ascii="宋体" w:eastAsia="宋体" w:hAnsi="宋体" w:hint="eastAsia"/>
                <w:sz w:val="24"/>
                <w:szCs w:val="24"/>
              </w:rPr>
              <w:t>子图筛选条件配置</w:t>
            </w:r>
          </w:p>
        </w:tc>
      </w:tr>
      <w:tr w:rsidR="0076355E" w:rsidTr="0076355E">
        <w:tc>
          <w:tcPr>
            <w:tcW w:w="993" w:type="dxa"/>
          </w:tcPr>
          <w:p w:rsidR="0076355E" w:rsidRDefault="0076355E" w:rsidP="0076355E">
            <w:pPr>
              <w:jc w:val="left"/>
              <w:rPr>
                <w:rFonts w:ascii="宋体" w:eastAsia="宋体" w:hAnsi="宋体"/>
                <w:sz w:val="24"/>
                <w:szCs w:val="24"/>
              </w:rPr>
            </w:pPr>
            <w:r>
              <w:rPr>
                <w:rFonts w:ascii="宋体" w:eastAsia="宋体" w:hAnsi="宋体" w:hint="eastAsia"/>
                <w:sz w:val="24"/>
                <w:szCs w:val="24"/>
              </w:rPr>
              <w:t>返回</w:t>
            </w:r>
          </w:p>
        </w:tc>
        <w:tc>
          <w:tcPr>
            <w:tcW w:w="8505" w:type="dxa"/>
          </w:tcPr>
          <w:p w:rsidR="0076355E" w:rsidRDefault="0076355E" w:rsidP="0076355E">
            <w:pPr>
              <w:jc w:val="left"/>
              <w:rPr>
                <w:rFonts w:ascii="宋体" w:eastAsia="宋体" w:hAnsi="宋体"/>
                <w:sz w:val="24"/>
                <w:szCs w:val="24"/>
              </w:rPr>
            </w:pPr>
            <w:r>
              <w:rPr>
                <w:rFonts w:ascii="宋体" w:eastAsia="宋体" w:hAnsi="宋体" w:hint="eastAsia"/>
                <w:sz w:val="24"/>
                <w:szCs w:val="24"/>
              </w:rPr>
              <w:t>结果子图对象</w:t>
            </w:r>
          </w:p>
          <w:p w:rsidR="0076355E" w:rsidRPr="009F53DA" w:rsidRDefault="005074EA" w:rsidP="0076355E">
            <w:pPr>
              <w:jc w:val="left"/>
              <w:rPr>
                <w:rFonts w:ascii="宋体" w:eastAsia="宋体" w:hAnsi="宋体"/>
                <w:sz w:val="24"/>
                <w:szCs w:val="24"/>
              </w:rPr>
            </w:pPr>
            <w:r>
              <w:rPr>
                <w:rFonts w:ascii="宋体" w:eastAsia="宋体" w:hAnsi="宋体"/>
                <w:sz w:val="24"/>
                <w:szCs w:val="24"/>
              </w:rPr>
              <w:t>CKC</w:t>
            </w:r>
            <w:r w:rsidR="0076355E">
              <w:rPr>
                <w:rFonts w:ascii="宋体" w:eastAsia="宋体" w:hAnsi="宋体"/>
                <w:sz w:val="24"/>
                <w:szCs w:val="24"/>
              </w:rPr>
              <w:t>S</w:t>
            </w:r>
            <w:r w:rsidR="0076355E">
              <w:rPr>
                <w:rFonts w:ascii="宋体" w:eastAsia="宋体" w:hAnsi="宋体" w:hint="eastAsia"/>
                <w:sz w:val="24"/>
                <w:szCs w:val="24"/>
              </w:rPr>
              <w:t>ubGraph</w:t>
            </w:r>
          </w:p>
        </w:tc>
      </w:tr>
      <w:tr w:rsidR="0076355E" w:rsidTr="0076355E">
        <w:tc>
          <w:tcPr>
            <w:tcW w:w="993" w:type="dxa"/>
          </w:tcPr>
          <w:p w:rsidR="0076355E" w:rsidRDefault="0076355E" w:rsidP="0076355E">
            <w:pPr>
              <w:jc w:val="left"/>
              <w:rPr>
                <w:rFonts w:ascii="宋体" w:eastAsia="宋体" w:hAnsi="宋体"/>
                <w:sz w:val="24"/>
                <w:szCs w:val="24"/>
              </w:rPr>
            </w:pPr>
            <w:r>
              <w:rPr>
                <w:rFonts w:ascii="宋体" w:eastAsia="宋体" w:hAnsi="宋体" w:hint="eastAsia"/>
                <w:sz w:val="24"/>
                <w:szCs w:val="24"/>
              </w:rPr>
              <w:t>异常</w:t>
            </w:r>
          </w:p>
        </w:tc>
        <w:tc>
          <w:tcPr>
            <w:tcW w:w="8505" w:type="dxa"/>
          </w:tcPr>
          <w:p w:rsidR="0076355E" w:rsidRPr="009F53DA" w:rsidRDefault="005074EA" w:rsidP="0076355E">
            <w:pPr>
              <w:jc w:val="left"/>
              <w:rPr>
                <w:rFonts w:ascii="Calibri Light" w:eastAsia="宋体" w:hAnsi="Calibri Light" w:cs="Calibri Light"/>
                <w:sz w:val="24"/>
                <w:szCs w:val="24"/>
              </w:rPr>
            </w:pPr>
            <w:r>
              <w:rPr>
                <w:rFonts w:ascii="宋体" w:eastAsia="宋体" w:hAnsi="宋体"/>
                <w:sz w:val="24"/>
                <w:szCs w:val="24"/>
              </w:rPr>
              <w:t>CKC</w:t>
            </w:r>
            <w:r w:rsidR="0076355E" w:rsidRPr="00105C8B">
              <w:rPr>
                <w:rFonts w:ascii="宋体" w:eastAsia="宋体" w:hAnsi="宋体"/>
                <w:sz w:val="24"/>
                <w:szCs w:val="24"/>
              </w:rPr>
              <w:t>A</w:t>
            </w:r>
            <w:r w:rsidR="0076355E" w:rsidRPr="00105C8B">
              <w:rPr>
                <w:rFonts w:ascii="宋体" w:eastAsia="宋体" w:hAnsi="宋体" w:hint="eastAsia"/>
                <w:sz w:val="24"/>
                <w:szCs w:val="24"/>
              </w:rPr>
              <w:t>pi</w:t>
            </w:r>
            <w:r w:rsidR="0076355E" w:rsidRPr="00105C8B">
              <w:rPr>
                <w:rFonts w:ascii="宋体" w:eastAsia="宋体" w:hAnsi="宋体"/>
                <w:sz w:val="24"/>
                <w:szCs w:val="24"/>
              </w:rPr>
              <w:t>E</w:t>
            </w:r>
            <w:r w:rsidR="0076355E" w:rsidRPr="00105C8B">
              <w:rPr>
                <w:rFonts w:ascii="宋体" w:eastAsia="宋体" w:hAnsi="宋体" w:hint="eastAsia"/>
                <w:sz w:val="24"/>
                <w:szCs w:val="24"/>
              </w:rPr>
              <w:t>xception</w:t>
            </w:r>
          </w:p>
        </w:tc>
      </w:tr>
    </w:tbl>
    <w:p w:rsidR="00646589" w:rsidRDefault="00646589" w:rsidP="00AC04CE">
      <w:pPr>
        <w:spacing w:line="360" w:lineRule="auto"/>
        <w:jc w:val="left"/>
        <w:rPr>
          <w:rFonts w:ascii="宋体" w:eastAsia="宋体" w:hAnsi="宋体"/>
          <w:sz w:val="24"/>
          <w:szCs w:val="24"/>
        </w:rPr>
      </w:pPr>
    </w:p>
    <w:p w:rsidR="005F2578" w:rsidRDefault="005F2578" w:rsidP="00231688">
      <w:pPr>
        <w:pStyle w:val="4"/>
        <w:numPr>
          <w:ilvl w:val="0"/>
          <w:numId w:val="17"/>
        </w:numPr>
      </w:pPr>
      <w:bookmarkStart w:id="121" w:name="_Toc37157553"/>
      <w:r>
        <w:rPr>
          <w:rFonts w:hint="eastAsia"/>
        </w:rPr>
        <w:t>计算</w:t>
      </w:r>
      <w:r w:rsidR="00665B0F">
        <w:rPr>
          <w:rFonts w:hint="eastAsia"/>
        </w:rPr>
        <w:t>实例</w:t>
      </w:r>
      <w:r>
        <w:rPr>
          <w:rFonts w:hint="eastAsia"/>
        </w:rPr>
        <w:t>的关系数</w:t>
      </w:r>
      <w:bookmarkEnd w:id="121"/>
    </w:p>
    <w:p w:rsidR="005F2578" w:rsidRDefault="005F257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5F2578" w:rsidTr="00314D71">
        <w:tc>
          <w:tcPr>
            <w:tcW w:w="709" w:type="dxa"/>
          </w:tcPr>
          <w:p w:rsidR="005F2578" w:rsidRPr="009F53DA" w:rsidRDefault="005F2578" w:rsidP="00314D71">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5F2578" w:rsidRDefault="005F2578" w:rsidP="00314D71">
            <w:pPr>
              <w:jc w:val="left"/>
              <w:rPr>
                <w:rFonts w:ascii="宋体" w:eastAsia="宋体" w:hAnsi="宋体"/>
                <w:sz w:val="24"/>
                <w:szCs w:val="24"/>
              </w:rPr>
            </w:pPr>
            <w:r>
              <w:rPr>
                <w:rFonts w:ascii="宋体" w:eastAsia="宋体" w:hAnsi="宋体" w:hint="eastAsia"/>
                <w:sz w:val="24"/>
                <w:szCs w:val="24"/>
              </w:rPr>
              <w:t>计算图的某个实体或事件</w:t>
            </w:r>
            <w:r w:rsidR="00665B0F">
              <w:rPr>
                <w:rFonts w:ascii="宋体" w:eastAsia="宋体" w:hAnsi="宋体" w:hint="eastAsia"/>
                <w:sz w:val="24"/>
                <w:szCs w:val="24"/>
              </w:rPr>
              <w:t>实例</w:t>
            </w:r>
            <w:r>
              <w:rPr>
                <w:rFonts w:ascii="宋体" w:eastAsia="宋体" w:hAnsi="宋体" w:hint="eastAsia"/>
                <w:sz w:val="24"/>
                <w:szCs w:val="24"/>
              </w:rPr>
              <w:t>的双向关系数量。</w:t>
            </w:r>
          </w:p>
        </w:tc>
      </w:tr>
      <w:tr w:rsidR="005F2578" w:rsidTr="00314D71">
        <w:tc>
          <w:tcPr>
            <w:tcW w:w="709" w:type="dxa"/>
          </w:tcPr>
          <w:p w:rsidR="005F2578" w:rsidRDefault="005F2578" w:rsidP="00314D71">
            <w:pPr>
              <w:jc w:val="left"/>
              <w:rPr>
                <w:rFonts w:ascii="宋体" w:eastAsia="宋体" w:hAnsi="宋体"/>
                <w:sz w:val="24"/>
                <w:szCs w:val="24"/>
              </w:rPr>
            </w:pPr>
            <w:r>
              <w:rPr>
                <w:rFonts w:ascii="宋体" w:eastAsia="宋体" w:hAnsi="宋体" w:hint="eastAsia"/>
                <w:sz w:val="24"/>
                <w:szCs w:val="24"/>
              </w:rPr>
              <w:t>方法</w:t>
            </w:r>
          </w:p>
        </w:tc>
        <w:tc>
          <w:tcPr>
            <w:tcW w:w="8843" w:type="dxa"/>
          </w:tcPr>
          <w:p w:rsidR="005F2578" w:rsidRPr="009F53DA" w:rsidRDefault="005F2578" w:rsidP="00314D71">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GET </w:t>
            </w:r>
            <w:r w:rsidRPr="00105C8B">
              <w:rPr>
                <w:rFonts w:ascii="宋体" w:eastAsia="宋体" w:hAnsi="宋体"/>
                <w:sz w:val="24"/>
                <w:szCs w:val="24"/>
              </w:rPr>
              <w:t>/_api</w:t>
            </w:r>
            <w:r w:rsidR="008F47F1">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graph/{graphName}/</w:t>
            </w:r>
            <w:r w:rsidR="008D39CF">
              <w:rPr>
                <w:rFonts w:ascii="宋体" w:eastAsia="宋体" w:hAnsi="宋体" w:hint="eastAsia"/>
                <w:sz w:val="24"/>
                <w:szCs w:val="24"/>
              </w:rPr>
              <w:t>c</w:t>
            </w:r>
            <w:r w:rsidR="008F47F1">
              <w:rPr>
                <w:rFonts w:ascii="宋体" w:eastAsia="宋体" w:hAnsi="宋体"/>
                <w:sz w:val="24"/>
                <w:szCs w:val="24"/>
              </w:rPr>
              <w:t>lass</w:t>
            </w:r>
            <w:r w:rsidR="008D39CF">
              <w:rPr>
                <w:rFonts w:ascii="宋体" w:eastAsia="宋体" w:hAnsi="宋体" w:hint="eastAsia"/>
                <w:sz w:val="24"/>
                <w:szCs w:val="24"/>
              </w:rPr>
              <w:t>/{</w:t>
            </w:r>
            <w:r w:rsidR="008F47F1">
              <w:rPr>
                <w:rFonts w:ascii="宋体" w:eastAsia="宋体" w:hAnsi="宋体"/>
                <w:sz w:val="24"/>
                <w:szCs w:val="24"/>
              </w:rPr>
              <w:t>class</w:t>
            </w:r>
            <w:r w:rsidR="008D39CF">
              <w:rPr>
                <w:rFonts w:ascii="宋体" w:eastAsia="宋体" w:hAnsi="宋体" w:hint="eastAsia"/>
                <w:sz w:val="24"/>
                <w:szCs w:val="24"/>
              </w:rPr>
              <w:t>Name}/{</w:t>
            </w:r>
            <w:r w:rsidR="008D39CF">
              <w:rPr>
                <w:rFonts w:ascii="宋体" w:eastAsia="宋体" w:hAnsi="宋体"/>
                <w:sz w:val="24"/>
                <w:szCs w:val="24"/>
              </w:rPr>
              <w:t>entityI</w:t>
            </w:r>
            <w:r w:rsidR="008D39CF">
              <w:rPr>
                <w:rFonts w:ascii="宋体" w:eastAsia="宋体" w:hAnsi="宋体" w:hint="eastAsia"/>
                <w:sz w:val="24"/>
                <w:szCs w:val="24"/>
              </w:rPr>
              <w:t>d}/degree</w:t>
            </w:r>
          </w:p>
        </w:tc>
      </w:tr>
      <w:tr w:rsidR="005F2578" w:rsidTr="00314D71">
        <w:tc>
          <w:tcPr>
            <w:tcW w:w="709" w:type="dxa"/>
          </w:tcPr>
          <w:p w:rsidR="005F2578" w:rsidRDefault="005F2578" w:rsidP="00314D71">
            <w:pPr>
              <w:jc w:val="left"/>
              <w:rPr>
                <w:rFonts w:ascii="宋体" w:eastAsia="宋体" w:hAnsi="宋体"/>
                <w:sz w:val="24"/>
                <w:szCs w:val="24"/>
              </w:rPr>
            </w:pPr>
            <w:r>
              <w:rPr>
                <w:rFonts w:ascii="宋体" w:eastAsia="宋体" w:hAnsi="宋体" w:hint="eastAsia"/>
                <w:sz w:val="24"/>
                <w:szCs w:val="24"/>
              </w:rPr>
              <w:t>参数</w:t>
            </w:r>
          </w:p>
        </w:tc>
        <w:tc>
          <w:tcPr>
            <w:tcW w:w="8843" w:type="dxa"/>
          </w:tcPr>
          <w:p w:rsidR="008D39CF" w:rsidRDefault="008D39CF" w:rsidP="008D39CF">
            <w:pPr>
              <w:jc w:val="left"/>
              <w:rPr>
                <w:rFonts w:ascii="宋体" w:eastAsia="宋体" w:hAnsi="宋体"/>
                <w:sz w:val="24"/>
                <w:szCs w:val="24"/>
              </w:rPr>
            </w:pPr>
            <w:r>
              <w:rPr>
                <w:rFonts w:ascii="宋体" w:eastAsia="宋体" w:hAnsi="宋体" w:hint="eastAsia"/>
                <w:sz w:val="24"/>
                <w:szCs w:val="24"/>
              </w:rPr>
              <w:t>graphName：图的名称</w:t>
            </w:r>
          </w:p>
          <w:p w:rsidR="008D39CF" w:rsidRDefault="008D39CF" w:rsidP="008D39CF">
            <w:pPr>
              <w:jc w:val="left"/>
              <w:rPr>
                <w:rFonts w:ascii="宋体" w:eastAsia="宋体" w:hAnsi="宋体"/>
                <w:sz w:val="24"/>
                <w:szCs w:val="24"/>
              </w:rPr>
            </w:pP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hint="eastAsia"/>
                <w:sz w:val="24"/>
                <w:szCs w:val="24"/>
              </w:rPr>
              <w:t>Name：实体或事件</w:t>
            </w:r>
            <w:r w:rsidR="00C2665D">
              <w:rPr>
                <w:rFonts w:ascii="宋体" w:eastAsia="宋体" w:hAnsi="宋体" w:hint="eastAsia"/>
                <w:sz w:val="24"/>
                <w:szCs w:val="24"/>
              </w:rPr>
              <w:t>类的</w:t>
            </w:r>
            <w:r>
              <w:rPr>
                <w:rFonts w:ascii="宋体" w:eastAsia="宋体" w:hAnsi="宋体" w:hint="eastAsia"/>
                <w:sz w:val="24"/>
                <w:szCs w:val="24"/>
              </w:rPr>
              <w:t>名称</w:t>
            </w:r>
          </w:p>
          <w:p w:rsidR="005F2578" w:rsidRDefault="008D39CF" w:rsidP="00314D71">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Id</w:t>
            </w:r>
            <w:r>
              <w:rPr>
                <w:rFonts w:ascii="宋体" w:eastAsia="宋体" w:hAnsi="宋体" w:hint="eastAsia"/>
                <w:sz w:val="24"/>
                <w:szCs w:val="24"/>
              </w:rPr>
              <w:t>：中心实体或事件</w:t>
            </w:r>
            <w:r w:rsidR="00665B0F">
              <w:rPr>
                <w:rFonts w:ascii="宋体" w:eastAsia="宋体" w:hAnsi="宋体" w:hint="eastAsia"/>
                <w:sz w:val="24"/>
                <w:szCs w:val="24"/>
              </w:rPr>
              <w:t>实例</w:t>
            </w:r>
          </w:p>
        </w:tc>
      </w:tr>
      <w:tr w:rsidR="005F2578" w:rsidTr="00314D71">
        <w:tc>
          <w:tcPr>
            <w:tcW w:w="709" w:type="dxa"/>
          </w:tcPr>
          <w:p w:rsidR="005F2578" w:rsidRDefault="005F2578" w:rsidP="00314D71">
            <w:pPr>
              <w:jc w:val="left"/>
              <w:rPr>
                <w:rFonts w:ascii="宋体" w:eastAsia="宋体" w:hAnsi="宋体"/>
                <w:sz w:val="24"/>
                <w:szCs w:val="24"/>
              </w:rPr>
            </w:pPr>
            <w:r>
              <w:rPr>
                <w:rFonts w:ascii="宋体" w:eastAsia="宋体" w:hAnsi="宋体" w:hint="eastAsia"/>
                <w:sz w:val="24"/>
                <w:szCs w:val="24"/>
              </w:rPr>
              <w:t>返回</w:t>
            </w:r>
          </w:p>
        </w:tc>
        <w:tc>
          <w:tcPr>
            <w:tcW w:w="8843" w:type="dxa"/>
          </w:tcPr>
          <w:p w:rsidR="005F2578" w:rsidRPr="00C325F4" w:rsidRDefault="005F2578" w:rsidP="00314D7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5F2578" w:rsidRPr="00C325F4" w:rsidRDefault="005F2578" w:rsidP="00314D7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5F2578" w:rsidRPr="00C325F4" w:rsidRDefault="005F2578" w:rsidP="00314D7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5F2578" w:rsidRDefault="005F2578" w:rsidP="00314D7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5F2578" w:rsidRDefault="005F2578" w:rsidP="00314D7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8D39CF">
              <w:rPr>
                <w:rFonts w:ascii="Calibri Light" w:eastAsia="宋体" w:hAnsi="Calibri Light" w:cs="Calibri Light" w:hint="eastAsia"/>
                <w:sz w:val="24"/>
                <w:szCs w:val="24"/>
              </w:rPr>
              <w:t>degree</w:t>
            </w:r>
            <w:r>
              <w:rPr>
                <w:rFonts w:ascii="Calibri Light" w:eastAsia="宋体" w:hAnsi="Calibri Light" w:cs="Calibri Light"/>
                <w:sz w:val="24"/>
                <w:szCs w:val="24"/>
              </w:rPr>
              <w:t>”: {</w:t>
            </w:r>
          </w:p>
          <w:p w:rsidR="005F2578" w:rsidRDefault="005F2578" w:rsidP="00314D7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8D39CF">
              <w:rPr>
                <w:rFonts w:ascii="Calibri Light" w:eastAsia="宋体" w:hAnsi="Calibri Light" w:cs="Calibri Light" w:hint="eastAsia"/>
                <w:sz w:val="24"/>
                <w:szCs w:val="24"/>
              </w:rPr>
              <w:t>in</w:t>
            </w:r>
            <w:r w:rsidR="008D39CF">
              <w:rPr>
                <w:rFonts w:ascii="Calibri Light" w:eastAsia="宋体" w:hAnsi="Calibri Light" w:cs="Calibri Light"/>
                <w:sz w:val="24"/>
                <w:szCs w:val="24"/>
              </w:rPr>
              <w:t>D</w:t>
            </w:r>
            <w:r w:rsidR="008D39CF">
              <w:rPr>
                <w:rFonts w:ascii="Calibri Light" w:eastAsia="宋体" w:hAnsi="Calibri Light" w:cs="Calibri Light" w:hint="eastAsia"/>
                <w:sz w:val="24"/>
                <w:szCs w:val="24"/>
              </w:rPr>
              <w:t>egree</w:t>
            </w:r>
            <w:r>
              <w:rPr>
                <w:rFonts w:ascii="Calibri Light" w:eastAsia="宋体" w:hAnsi="Calibri Light" w:cs="Calibri Light"/>
                <w:sz w:val="24"/>
                <w:szCs w:val="24"/>
              </w:rPr>
              <w:t xml:space="preserve">”: </w:t>
            </w:r>
            <w:r w:rsidR="00CC55FF">
              <w:rPr>
                <w:rFonts w:ascii="Calibri Light" w:eastAsia="宋体" w:hAnsi="Calibri Light" w:cs="Calibri Light" w:hint="eastAsia"/>
                <w:sz w:val="24"/>
                <w:szCs w:val="24"/>
              </w:rPr>
              <w:t>5</w:t>
            </w:r>
          </w:p>
          <w:p w:rsidR="005F2578" w:rsidRPr="007103BF" w:rsidRDefault="005F2578" w:rsidP="00CC55FF">
            <w:pPr>
              <w:ind w:left="840"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r w:rsidR="00CC55FF">
              <w:rPr>
                <w:rFonts w:ascii="Calibri Light" w:eastAsia="宋体" w:hAnsi="Calibri Light" w:cs="Calibri Light" w:hint="eastAsia"/>
                <w:sz w:val="24"/>
                <w:szCs w:val="24"/>
              </w:rPr>
              <w:t>out</w:t>
            </w:r>
            <w:r w:rsidR="00CC55FF">
              <w:rPr>
                <w:rFonts w:ascii="Calibri Light" w:eastAsia="宋体" w:hAnsi="Calibri Light" w:cs="Calibri Light"/>
                <w:sz w:val="24"/>
                <w:szCs w:val="24"/>
              </w:rPr>
              <w:t>D</w:t>
            </w:r>
            <w:r w:rsidR="00CC55FF">
              <w:rPr>
                <w:rFonts w:ascii="Calibri Light" w:eastAsia="宋体" w:hAnsi="Calibri Light" w:cs="Calibri Light" w:hint="eastAsia"/>
                <w:sz w:val="24"/>
                <w:szCs w:val="24"/>
              </w:rPr>
              <w:t>egree</w:t>
            </w:r>
            <w:r w:rsidRPr="00C325F4">
              <w:rPr>
                <w:rFonts w:ascii="Calibri Light" w:eastAsia="宋体" w:hAnsi="Calibri Light" w:cs="Calibri Light"/>
                <w:sz w:val="24"/>
                <w:szCs w:val="24"/>
              </w:rPr>
              <w:t xml:space="preserve">”: </w:t>
            </w:r>
            <w:r w:rsidR="00CC55FF">
              <w:rPr>
                <w:rFonts w:ascii="Calibri Light" w:eastAsia="宋体" w:hAnsi="Calibri Light" w:cs="Calibri Light" w:hint="eastAsia"/>
                <w:sz w:val="24"/>
                <w:szCs w:val="24"/>
              </w:rPr>
              <w:t>3</w:t>
            </w:r>
          </w:p>
          <w:p w:rsidR="005F2578" w:rsidRPr="007B1CB5" w:rsidRDefault="005F2578" w:rsidP="00314D71">
            <w:pPr>
              <w:ind w:firstLineChars="350" w:firstLine="840"/>
              <w:jc w:val="left"/>
              <w:rPr>
                <w:rFonts w:ascii="Calibri Light" w:eastAsia="宋体" w:hAnsi="Calibri Light" w:cs="Calibri Light"/>
                <w:sz w:val="24"/>
                <w:szCs w:val="24"/>
              </w:rPr>
            </w:pPr>
            <w:r>
              <w:rPr>
                <w:rFonts w:ascii="Calibri Light" w:eastAsia="宋体" w:hAnsi="Calibri Light" w:cs="Calibri Light"/>
                <w:sz w:val="24"/>
                <w:szCs w:val="24"/>
              </w:rPr>
              <w:t>},</w:t>
            </w:r>
          </w:p>
          <w:p w:rsidR="005F2578" w:rsidRPr="00C325F4" w:rsidRDefault="005F2578" w:rsidP="00314D71">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CC55FF">
              <w:rPr>
                <w:rFonts w:ascii="Calibri Light" w:eastAsia="宋体" w:hAnsi="Calibri Light" w:cs="Calibri Light" w:hint="eastAsia"/>
                <w:sz w:val="24"/>
                <w:szCs w:val="24"/>
              </w:rPr>
              <w:t>entity</w:t>
            </w:r>
            <w:r w:rsidR="00CC55FF">
              <w:rPr>
                <w:rFonts w:ascii="Calibri Light" w:eastAsia="宋体" w:hAnsi="Calibri Light" w:cs="Calibri Light"/>
                <w:sz w:val="24"/>
                <w:szCs w:val="24"/>
              </w:rPr>
              <w:t xml:space="preserve"> </w:t>
            </w:r>
            <w:r w:rsidR="00CC55FF">
              <w:rPr>
                <w:rFonts w:ascii="Calibri Light" w:eastAsia="宋体" w:hAnsi="Calibri Light" w:cs="Calibri Light" w:hint="eastAsia"/>
                <w:sz w:val="24"/>
                <w:szCs w:val="24"/>
              </w:rPr>
              <w:t>degree</w:t>
            </w:r>
            <w:r w:rsidR="00CC55FF">
              <w:rPr>
                <w:rFonts w:ascii="Calibri Light" w:eastAsia="宋体" w:hAnsi="Calibri Light" w:cs="Calibri Light"/>
                <w:sz w:val="24"/>
                <w:szCs w:val="24"/>
              </w:rPr>
              <w:t xml:space="preserve"> </w:t>
            </w:r>
            <w:r>
              <w:rPr>
                <w:rFonts w:ascii="Calibri Light" w:eastAsia="宋体" w:hAnsi="Calibri Light" w:cs="Calibri Light"/>
                <w:sz w:val="24"/>
                <w:szCs w:val="24"/>
              </w:rPr>
              <w:t>retrieved</w:t>
            </w:r>
            <w:r w:rsidRPr="00C325F4">
              <w:rPr>
                <w:rFonts w:ascii="Calibri Light" w:eastAsia="宋体" w:hAnsi="Calibri Light" w:cs="Calibri Light"/>
                <w:sz w:val="24"/>
                <w:szCs w:val="24"/>
              </w:rPr>
              <w:t>”</w:t>
            </w:r>
          </w:p>
          <w:p w:rsidR="005F2578" w:rsidRPr="00C325F4" w:rsidRDefault="005F2578" w:rsidP="00314D71">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5F2578" w:rsidRPr="00C325F4" w:rsidRDefault="005F2578" w:rsidP="00314D7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5F2578" w:rsidRPr="005F2578" w:rsidRDefault="005F2578" w:rsidP="005F2578">
      <w:pPr>
        <w:spacing w:line="360" w:lineRule="auto"/>
        <w:jc w:val="left"/>
        <w:rPr>
          <w:rFonts w:ascii="宋体" w:eastAsia="宋体" w:hAnsi="宋体"/>
          <w:sz w:val="24"/>
          <w:szCs w:val="24"/>
        </w:rPr>
      </w:pPr>
    </w:p>
    <w:p w:rsidR="005F2578" w:rsidRPr="005F2578" w:rsidRDefault="005F2578" w:rsidP="00231688">
      <w:pPr>
        <w:pStyle w:val="a3"/>
        <w:numPr>
          <w:ilvl w:val="1"/>
          <w:numId w:val="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CC55FF" w:rsidTr="00314D71">
        <w:tc>
          <w:tcPr>
            <w:tcW w:w="993" w:type="dxa"/>
          </w:tcPr>
          <w:p w:rsidR="00CC55FF" w:rsidRPr="009F53DA" w:rsidRDefault="00CC55FF" w:rsidP="00314D7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C55FF" w:rsidRPr="009F53DA" w:rsidRDefault="00CC55FF" w:rsidP="00314D71">
            <w:pPr>
              <w:jc w:val="left"/>
              <w:rPr>
                <w:rFonts w:ascii="宋体" w:eastAsia="宋体" w:hAnsi="宋体"/>
                <w:sz w:val="24"/>
                <w:szCs w:val="24"/>
              </w:rPr>
            </w:pPr>
            <w:r>
              <w:rPr>
                <w:rFonts w:ascii="宋体" w:eastAsia="宋体" w:hAnsi="宋体" w:hint="eastAsia"/>
                <w:sz w:val="24"/>
                <w:szCs w:val="24"/>
              </w:rPr>
              <w:t>计算图的某个实体或事件</w:t>
            </w:r>
            <w:r w:rsidR="00665B0F">
              <w:rPr>
                <w:rFonts w:ascii="宋体" w:eastAsia="宋体" w:hAnsi="宋体" w:hint="eastAsia"/>
                <w:sz w:val="24"/>
                <w:szCs w:val="24"/>
              </w:rPr>
              <w:t>实例</w:t>
            </w:r>
            <w:r>
              <w:rPr>
                <w:rFonts w:ascii="宋体" w:eastAsia="宋体" w:hAnsi="宋体" w:hint="eastAsia"/>
                <w:sz w:val="24"/>
                <w:szCs w:val="24"/>
              </w:rPr>
              <w:t>的双向关系数量</w:t>
            </w:r>
            <w:r w:rsidRPr="00105C8B">
              <w:rPr>
                <w:rFonts w:ascii="宋体" w:eastAsia="宋体" w:hAnsi="宋体" w:hint="eastAsia"/>
                <w:sz w:val="24"/>
                <w:szCs w:val="24"/>
              </w:rPr>
              <w:t>。</w:t>
            </w:r>
          </w:p>
        </w:tc>
      </w:tr>
      <w:tr w:rsidR="00CC55FF" w:rsidTr="00314D71">
        <w:tc>
          <w:tcPr>
            <w:tcW w:w="993" w:type="dxa"/>
          </w:tcPr>
          <w:p w:rsidR="00CC55FF" w:rsidRDefault="00CC55FF" w:rsidP="00314D71">
            <w:pPr>
              <w:jc w:val="left"/>
              <w:rPr>
                <w:rFonts w:ascii="宋体" w:eastAsia="宋体" w:hAnsi="宋体"/>
                <w:sz w:val="24"/>
                <w:szCs w:val="24"/>
              </w:rPr>
            </w:pPr>
            <w:r>
              <w:rPr>
                <w:rFonts w:ascii="宋体" w:eastAsia="宋体" w:hAnsi="宋体" w:hint="eastAsia"/>
                <w:sz w:val="24"/>
                <w:szCs w:val="24"/>
              </w:rPr>
              <w:lastRenderedPageBreak/>
              <w:t>方法</w:t>
            </w:r>
          </w:p>
        </w:tc>
        <w:tc>
          <w:tcPr>
            <w:tcW w:w="8505" w:type="dxa"/>
          </w:tcPr>
          <w:p w:rsidR="00CC55FF" w:rsidRPr="00CC673B" w:rsidRDefault="005074EA" w:rsidP="00314D71">
            <w:pPr>
              <w:jc w:val="left"/>
              <w:rPr>
                <w:rFonts w:ascii="宋体" w:eastAsia="宋体" w:hAnsi="宋体"/>
                <w:sz w:val="24"/>
                <w:szCs w:val="24"/>
              </w:rPr>
            </w:pPr>
            <w:proofErr w:type="gramStart"/>
            <w:r>
              <w:rPr>
                <w:rFonts w:ascii="宋体" w:eastAsia="宋体" w:hAnsi="宋体"/>
                <w:sz w:val="24"/>
                <w:szCs w:val="24"/>
              </w:rPr>
              <w:t>CKC</w:t>
            </w:r>
            <w:r w:rsidR="00CC55FF" w:rsidRPr="00CC673B">
              <w:rPr>
                <w:rFonts w:ascii="宋体" w:eastAsia="宋体" w:hAnsi="宋体"/>
                <w:sz w:val="24"/>
                <w:szCs w:val="24"/>
              </w:rPr>
              <w:t>A</w:t>
            </w:r>
            <w:r w:rsidR="00CC55FF" w:rsidRPr="00CC673B">
              <w:rPr>
                <w:rFonts w:ascii="宋体" w:eastAsia="宋体" w:hAnsi="宋体" w:hint="eastAsia"/>
                <w:sz w:val="24"/>
                <w:szCs w:val="24"/>
              </w:rPr>
              <w:t>pi</w:t>
            </w:r>
            <w:r w:rsidR="00A7181D">
              <w:rPr>
                <w:rFonts w:ascii="宋体" w:eastAsia="宋体" w:hAnsi="宋体"/>
                <w:sz w:val="24"/>
                <w:szCs w:val="24"/>
              </w:rPr>
              <w:t>.</w:t>
            </w:r>
            <w:r>
              <w:rPr>
                <w:rFonts w:ascii="宋体" w:eastAsia="宋体" w:hAnsi="宋体"/>
                <w:sz w:val="24"/>
                <w:szCs w:val="24"/>
              </w:rPr>
              <w:t>CKC</w:t>
            </w:r>
            <w:r w:rsidR="00A7181D">
              <w:rPr>
                <w:rFonts w:ascii="宋体" w:eastAsia="宋体" w:hAnsi="宋体"/>
                <w:sz w:val="24"/>
                <w:szCs w:val="24"/>
              </w:rPr>
              <w:t>Graph</w:t>
            </w:r>
            <w:r w:rsidR="00CC55FF" w:rsidRPr="00CC673B">
              <w:rPr>
                <w:rFonts w:ascii="宋体" w:eastAsia="宋体" w:hAnsi="宋体"/>
                <w:sz w:val="24"/>
                <w:szCs w:val="24"/>
              </w:rPr>
              <w:t>.</w:t>
            </w:r>
            <w:r w:rsidR="00A7181D">
              <w:rPr>
                <w:rFonts w:ascii="宋体" w:eastAsia="宋体" w:hAnsi="宋体"/>
                <w:sz w:val="24"/>
                <w:szCs w:val="24"/>
              </w:rPr>
              <w:t>d</w:t>
            </w:r>
            <w:r w:rsidR="00CC55FF">
              <w:rPr>
                <w:rFonts w:ascii="宋体" w:eastAsia="宋体" w:hAnsi="宋体" w:hint="eastAsia"/>
                <w:sz w:val="24"/>
                <w:szCs w:val="24"/>
              </w:rPr>
              <w:t>egree</w:t>
            </w:r>
            <w:r w:rsidR="00A7181D">
              <w:rPr>
                <w:rFonts w:ascii="宋体" w:eastAsia="宋体" w:hAnsi="宋体"/>
                <w:sz w:val="24"/>
                <w:szCs w:val="24"/>
              </w:rPr>
              <w:t>s</w:t>
            </w:r>
            <w:proofErr w:type="gramEnd"/>
            <w:r w:rsidR="00CC55FF" w:rsidRPr="00CC673B">
              <w:rPr>
                <w:rFonts w:ascii="宋体" w:eastAsia="宋体" w:hAnsi="宋体"/>
                <w:sz w:val="24"/>
                <w:szCs w:val="24"/>
              </w:rPr>
              <w:t xml:space="preserve"> (</w:t>
            </w:r>
          </w:p>
          <w:p w:rsidR="00CC55FF" w:rsidRPr="00CC673B" w:rsidRDefault="00CC55FF" w:rsidP="00314D71">
            <w:pPr>
              <w:ind w:firstLineChars="200" w:firstLine="480"/>
              <w:jc w:val="left"/>
              <w:rPr>
                <w:rFonts w:ascii="宋体" w:eastAsia="宋体" w:hAnsi="宋体"/>
                <w:sz w:val="24"/>
                <w:szCs w:val="24"/>
              </w:rPr>
            </w:pPr>
            <w:r>
              <w:rPr>
                <w:rFonts w:ascii="宋体" w:eastAsia="宋体" w:hAnsi="宋体" w:hint="eastAsia"/>
                <w:sz w:val="24"/>
                <w:szCs w:val="24"/>
              </w:rPr>
              <w:t>String</w:t>
            </w:r>
            <w:r>
              <w:rPr>
                <w:rFonts w:ascii="宋体" w:eastAsia="宋体" w:hAnsi="宋体"/>
                <w:sz w:val="24"/>
                <w:szCs w:val="24"/>
              </w:rPr>
              <w:t xml:space="preserve"> </w:t>
            </w: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hint="eastAsia"/>
                <w:sz w:val="24"/>
                <w:szCs w:val="24"/>
              </w:rPr>
              <w:t>Name,</w:t>
            </w:r>
          </w:p>
          <w:p w:rsidR="00CC55FF" w:rsidRDefault="00CC55FF" w:rsidP="00CC55FF">
            <w:pPr>
              <w:ind w:firstLine="480"/>
              <w:jc w:val="left"/>
              <w:rPr>
                <w:rFonts w:ascii="宋体" w:eastAsia="宋体" w:hAnsi="宋体"/>
                <w:sz w:val="24"/>
                <w:szCs w:val="24"/>
              </w:rPr>
            </w:pPr>
            <w:r w:rsidRPr="00CC673B">
              <w:rPr>
                <w:rFonts w:ascii="宋体" w:eastAsia="宋体" w:hAnsi="宋体"/>
                <w:sz w:val="24"/>
                <w:szCs w:val="24"/>
              </w:rPr>
              <w:t xml:space="preserve">String </w:t>
            </w:r>
            <w:r>
              <w:rPr>
                <w:rFonts w:ascii="宋体" w:eastAsia="宋体" w:hAnsi="宋体" w:hint="eastAsia"/>
                <w:sz w:val="24"/>
                <w:szCs w:val="24"/>
              </w:rPr>
              <w:t>e</w:t>
            </w:r>
            <w:r w:rsidRPr="00CC673B">
              <w:rPr>
                <w:rFonts w:ascii="宋体" w:eastAsia="宋体" w:hAnsi="宋体" w:cs="Calibri Light"/>
                <w:sz w:val="24"/>
                <w:szCs w:val="24"/>
              </w:rPr>
              <w:t>ntity</w:t>
            </w:r>
            <w:r>
              <w:rPr>
                <w:rFonts w:ascii="宋体" w:eastAsia="宋体" w:hAnsi="宋体" w:cs="Calibri Light"/>
                <w:sz w:val="24"/>
                <w:szCs w:val="24"/>
              </w:rPr>
              <w:t>Id</w:t>
            </w:r>
          </w:p>
          <w:p w:rsidR="00CC55FF" w:rsidRPr="00CC673B" w:rsidRDefault="00CC55FF" w:rsidP="00CC55FF">
            <w:pPr>
              <w:jc w:val="left"/>
              <w:rPr>
                <w:rFonts w:ascii="宋体" w:eastAsia="宋体" w:hAnsi="宋体"/>
                <w:sz w:val="24"/>
                <w:szCs w:val="24"/>
              </w:rPr>
            </w:pPr>
            <w:r w:rsidRPr="00CC673B">
              <w:rPr>
                <w:rFonts w:ascii="宋体" w:eastAsia="宋体" w:hAnsi="宋体"/>
                <w:sz w:val="24"/>
                <w:szCs w:val="24"/>
              </w:rPr>
              <w:t>)</w:t>
            </w:r>
          </w:p>
        </w:tc>
      </w:tr>
      <w:tr w:rsidR="00CC55FF" w:rsidTr="00314D71">
        <w:tc>
          <w:tcPr>
            <w:tcW w:w="993" w:type="dxa"/>
          </w:tcPr>
          <w:p w:rsidR="00CC55FF" w:rsidRDefault="00CC55FF" w:rsidP="00314D71">
            <w:pPr>
              <w:jc w:val="left"/>
              <w:rPr>
                <w:rFonts w:ascii="宋体" w:eastAsia="宋体" w:hAnsi="宋体"/>
                <w:sz w:val="24"/>
                <w:szCs w:val="24"/>
              </w:rPr>
            </w:pPr>
            <w:r>
              <w:rPr>
                <w:rFonts w:ascii="宋体" w:eastAsia="宋体" w:hAnsi="宋体" w:hint="eastAsia"/>
                <w:sz w:val="24"/>
                <w:szCs w:val="24"/>
              </w:rPr>
              <w:t>参数</w:t>
            </w:r>
          </w:p>
        </w:tc>
        <w:tc>
          <w:tcPr>
            <w:tcW w:w="8505" w:type="dxa"/>
          </w:tcPr>
          <w:p w:rsidR="00CC55FF" w:rsidRDefault="00CC55FF" w:rsidP="00314D71">
            <w:pPr>
              <w:jc w:val="left"/>
              <w:rPr>
                <w:rFonts w:ascii="宋体" w:eastAsia="宋体" w:hAnsi="宋体"/>
                <w:sz w:val="24"/>
                <w:szCs w:val="24"/>
              </w:rPr>
            </w:pPr>
            <w:r>
              <w:rPr>
                <w:rFonts w:ascii="宋体" w:eastAsia="宋体" w:hAnsi="宋体" w:hint="eastAsia"/>
                <w:sz w:val="24"/>
                <w:szCs w:val="24"/>
              </w:rPr>
              <w:t>c</w:t>
            </w:r>
            <w:r w:rsidR="008F47F1">
              <w:rPr>
                <w:rFonts w:ascii="宋体" w:eastAsia="宋体" w:hAnsi="宋体"/>
                <w:sz w:val="24"/>
                <w:szCs w:val="24"/>
              </w:rPr>
              <w:t>lass</w:t>
            </w:r>
            <w:r>
              <w:rPr>
                <w:rFonts w:ascii="宋体" w:eastAsia="宋体" w:hAnsi="宋体" w:hint="eastAsia"/>
                <w:sz w:val="24"/>
                <w:szCs w:val="24"/>
              </w:rPr>
              <w:t>Name -</w:t>
            </w:r>
            <w:r>
              <w:rPr>
                <w:rFonts w:ascii="宋体" w:eastAsia="宋体" w:hAnsi="宋体"/>
                <w:sz w:val="24"/>
                <w:szCs w:val="24"/>
              </w:rPr>
              <w:t xml:space="preserve"> </w:t>
            </w:r>
            <w:r>
              <w:rPr>
                <w:rFonts w:ascii="宋体" w:eastAsia="宋体" w:hAnsi="宋体" w:hint="eastAsia"/>
                <w:sz w:val="24"/>
                <w:szCs w:val="24"/>
              </w:rPr>
              <w:t>实体或事件</w:t>
            </w:r>
            <w:r w:rsidR="00C2665D">
              <w:rPr>
                <w:rFonts w:ascii="宋体" w:eastAsia="宋体" w:hAnsi="宋体" w:hint="eastAsia"/>
                <w:sz w:val="24"/>
                <w:szCs w:val="24"/>
              </w:rPr>
              <w:t>类的</w:t>
            </w:r>
            <w:r>
              <w:rPr>
                <w:rFonts w:ascii="宋体" w:eastAsia="宋体" w:hAnsi="宋体" w:hint="eastAsia"/>
                <w:sz w:val="24"/>
                <w:szCs w:val="24"/>
              </w:rPr>
              <w:t>名称</w:t>
            </w:r>
          </w:p>
          <w:p w:rsidR="00CC55FF" w:rsidRDefault="00CC55FF" w:rsidP="00CC55FF">
            <w:pPr>
              <w:jc w:val="left"/>
              <w:rPr>
                <w:rFonts w:ascii="宋体" w:eastAsia="宋体" w:hAnsi="宋体"/>
                <w:sz w:val="24"/>
                <w:szCs w:val="24"/>
              </w:rPr>
            </w:pPr>
            <w:r>
              <w:rPr>
                <w:rFonts w:ascii="宋体" w:eastAsia="宋体" w:hAnsi="宋体" w:cs="Calibri Light" w:hint="eastAsia"/>
                <w:sz w:val="24"/>
                <w:szCs w:val="24"/>
              </w:rPr>
              <w:t>e</w:t>
            </w:r>
            <w:r w:rsidRPr="00CC673B">
              <w:rPr>
                <w:rFonts w:ascii="宋体" w:eastAsia="宋体" w:hAnsi="宋体" w:cs="Calibri Light"/>
                <w:sz w:val="24"/>
                <w:szCs w:val="24"/>
              </w:rPr>
              <w:t>ntity</w:t>
            </w:r>
            <w:r>
              <w:rPr>
                <w:rFonts w:ascii="宋体" w:eastAsia="宋体" w:hAnsi="宋体" w:cs="Calibri Light"/>
                <w:sz w:val="24"/>
                <w:szCs w:val="24"/>
              </w:rPr>
              <w:t>Id</w:t>
            </w:r>
            <w:r>
              <w:rPr>
                <w:rFonts w:ascii="宋体" w:eastAsia="宋体" w:hAnsi="宋体"/>
                <w:sz w:val="24"/>
                <w:szCs w:val="24"/>
              </w:rPr>
              <w:t xml:space="preserve">– </w:t>
            </w:r>
            <w:r>
              <w:rPr>
                <w:rFonts w:ascii="宋体" w:eastAsia="宋体" w:hAnsi="宋体" w:hint="eastAsia"/>
                <w:sz w:val="24"/>
                <w:szCs w:val="24"/>
              </w:rPr>
              <w:t>中心实体或事件</w:t>
            </w:r>
            <w:r w:rsidR="00665B0F">
              <w:rPr>
                <w:rFonts w:ascii="宋体" w:eastAsia="宋体" w:hAnsi="宋体" w:hint="eastAsia"/>
                <w:sz w:val="24"/>
                <w:szCs w:val="24"/>
              </w:rPr>
              <w:t>实例的</w:t>
            </w:r>
            <w:r>
              <w:rPr>
                <w:rFonts w:ascii="宋体" w:eastAsia="宋体" w:hAnsi="宋体" w:hint="eastAsia"/>
                <w:sz w:val="24"/>
                <w:szCs w:val="24"/>
              </w:rPr>
              <w:t>I</w:t>
            </w:r>
            <w:r>
              <w:rPr>
                <w:rFonts w:ascii="宋体" w:eastAsia="宋体" w:hAnsi="宋体"/>
                <w:sz w:val="24"/>
                <w:szCs w:val="24"/>
              </w:rPr>
              <w:t>D</w:t>
            </w:r>
          </w:p>
        </w:tc>
      </w:tr>
      <w:tr w:rsidR="00CC55FF" w:rsidTr="00314D71">
        <w:tc>
          <w:tcPr>
            <w:tcW w:w="993" w:type="dxa"/>
          </w:tcPr>
          <w:p w:rsidR="00CC55FF" w:rsidRDefault="00CC55FF" w:rsidP="00314D71">
            <w:pPr>
              <w:jc w:val="left"/>
              <w:rPr>
                <w:rFonts w:ascii="宋体" w:eastAsia="宋体" w:hAnsi="宋体"/>
                <w:sz w:val="24"/>
                <w:szCs w:val="24"/>
              </w:rPr>
            </w:pPr>
            <w:r>
              <w:rPr>
                <w:rFonts w:ascii="宋体" w:eastAsia="宋体" w:hAnsi="宋体" w:hint="eastAsia"/>
                <w:sz w:val="24"/>
                <w:szCs w:val="24"/>
              </w:rPr>
              <w:t>返回</w:t>
            </w:r>
          </w:p>
        </w:tc>
        <w:tc>
          <w:tcPr>
            <w:tcW w:w="8505" w:type="dxa"/>
          </w:tcPr>
          <w:p w:rsidR="00CC55FF" w:rsidRDefault="00CC55FF" w:rsidP="00314D71">
            <w:pPr>
              <w:jc w:val="left"/>
              <w:rPr>
                <w:rFonts w:ascii="宋体" w:eastAsia="宋体" w:hAnsi="宋体"/>
                <w:sz w:val="24"/>
                <w:szCs w:val="24"/>
              </w:rPr>
            </w:pPr>
            <w:r>
              <w:rPr>
                <w:rFonts w:ascii="宋体" w:eastAsia="宋体" w:hAnsi="宋体" w:hint="eastAsia"/>
                <w:sz w:val="24"/>
                <w:szCs w:val="24"/>
              </w:rPr>
              <w:t>实体或事件的双向关系数量</w:t>
            </w:r>
          </w:p>
          <w:p w:rsidR="00CC55FF" w:rsidRPr="009F53DA" w:rsidRDefault="005074EA" w:rsidP="00314D71">
            <w:pPr>
              <w:jc w:val="left"/>
              <w:rPr>
                <w:rFonts w:ascii="宋体" w:eastAsia="宋体" w:hAnsi="宋体"/>
                <w:sz w:val="24"/>
                <w:szCs w:val="24"/>
              </w:rPr>
            </w:pPr>
            <w:r>
              <w:rPr>
                <w:rFonts w:ascii="宋体" w:eastAsia="宋体" w:hAnsi="宋体"/>
                <w:sz w:val="24"/>
                <w:szCs w:val="24"/>
              </w:rPr>
              <w:t>CKC</w:t>
            </w:r>
            <w:r w:rsidR="00CC55FF">
              <w:rPr>
                <w:rFonts w:ascii="宋体" w:eastAsia="宋体" w:hAnsi="宋体"/>
                <w:sz w:val="24"/>
                <w:szCs w:val="24"/>
              </w:rPr>
              <w:t>D</w:t>
            </w:r>
            <w:r w:rsidR="00CC55FF">
              <w:rPr>
                <w:rFonts w:ascii="宋体" w:eastAsia="宋体" w:hAnsi="宋体" w:hint="eastAsia"/>
                <w:sz w:val="24"/>
                <w:szCs w:val="24"/>
              </w:rPr>
              <w:t>egree</w:t>
            </w:r>
            <w:r w:rsidR="00CC55FF">
              <w:rPr>
                <w:rFonts w:ascii="宋体" w:eastAsia="宋体" w:hAnsi="宋体"/>
                <w:sz w:val="24"/>
                <w:szCs w:val="24"/>
              </w:rPr>
              <w:t>&lt;</w:t>
            </w:r>
            <w:proofErr w:type="gramStart"/>
            <w:r w:rsidR="00CC55FF">
              <w:rPr>
                <w:rFonts w:ascii="宋体" w:eastAsia="宋体" w:hAnsi="宋体"/>
                <w:sz w:val="24"/>
                <w:szCs w:val="24"/>
              </w:rPr>
              <w:t>String,int</w:t>
            </w:r>
            <w:proofErr w:type="gramEnd"/>
            <w:r w:rsidR="00CC55FF">
              <w:rPr>
                <w:rFonts w:ascii="宋体" w:eastAsia="宋体" w:hAnsi="宋体"/>
                <w:sz w:val="24"/>
                <w:szCs w:val="24"/>
              </w:rPr>
              <w:t>&gt;</w:t>
            </w:r>
          </w:p>
        </w:tc>
      </w:tr>
      <w:tr w:rsidR="00CC55FF" w:rsidTr="00314D71">
        <w:tc>
          <w:tcPr>
            <w:tcW w:w="993" w:type="dxa"/>
          </w:tcPr>
          <w:p w:rsidR="00CC55FF" w:rsidRDefault="00CC55FF" w:rsidP="00314D71">
            <w:pPr>
              <w:jc w:val="left"/>
              <w:rPr>
                <w:rFonts w:ascii="宋体" w:eastAsia="宋体" w:hAnsi="宋体"/>
                <w:sz w:val="24"/>
                <w:szCs w:val="24"/>
              </w:rPr>
            </w:pPr>
            <w:r>
              <w:rPr>
                <w:rFonts w:ascii="宋体" w:eastAsia="宋体" w:hAnsi="宋体" w:hint="eastAsia"/>
                <w:sz w:val="24"/>
                <w:szCs w:val="24"/>
              </w:rPr>
              <w:t>异常</w:t>
            </w:r>
          </w:p>
        </w:tc>
        <w:tc>
          <w:tcPr>
            <w:tcW w:w="8505" w:type="dxa"/>
          </w:tcPr>
          <w:p w:rsidR="00CC55FF" w:rsidRPr="009F53DA" w:rsidRDefault="005074EA" w:rsidP="00314D71">
            <w:pPr>
              <w:jc w:val="left"/>
              <w:rPr>
                <w:rFonts w:ascii="Calibri Light" w:eastAsia="宋体" w:hAnsi="Calibri Light" w:cs="Calibri Light"/>
                <w:sz w:val="24"/>
                <w:szCs w:val="24"/>
              </w:rPr>
            </w:pPr>
            <w:r>
              <w:rPr>
                <w:rFonts w:ascii="宋体" w:eastAsia="宋体" w:hAnsi="宋体"/>
                <w:sz w:val="24"/>
                <w:szCs w:val="24"/>
              </w:rPr>
              <w:t>CKC</w:t>
            </w:r>
            <w:r w:rsidR="00CC55FF" w:rsidRPr="00105C8B">
              <w:rPr>
                <w:rFonts w:ascii="宋体" w:eastAsia="宋体" w:hAnsi="宋体"/>
                <w:sz w:val="24"/>
                <w:szCs w:val="24"/>
              </w:rPr>
              <w:t>A</w:t>
            </w:r>
            <w:r w:rsidR="00CC55FF" w:rsidRPr="00105C8B">
              <w:rPr>
                <w:rFonts w:ascii="宋体" w:eastAsia="宋体" w:hAnsi="宋体" w:hint="eastAsia"/>
                <w:sz w:val="24"/>
                <w:szCs w:val="24"/>
              </w:rPr>
              <w:t>pi</w:t>
            </w:r>
            <w:r w:rsidR="00CC55FF" w:rsidRPr="00105C8B">
              <w:rPr>
                <w:rFonts w:ascii="宋体" w:eastAsia="宋体" w:hAnsi="宋体"/>
                <w:sz w:val="24"/>
                <w:szCs w:val="24"/>
              </w:rPr>
              <w:t>E</w:t>
            </w:r>
            <w:r w:rsidR="00CC55FF" w:rsidRPr="00105C8B">
              <w:rPr>
                <w:rFonts w:ascii="宋体" w:eastAsia="宋体" w:hAnsi="宋体" w:hint="eastAsia"/>
                <w:sz w:val="24"/>
                <w:szCs w:val="24"/>
              </w:rPr>
              <w:t>xception</w:t>
            </w:r>
          </w:p>
        </w:tc>
      </w:tr>
    </w:tbl>
    <w:p w:rsidR="005F2578" w:rsidRDefault="005F2578" w:rsidP="00AC04CE">
      <w:pPr>
        <w:spacing w:line="360" w:lineRule="auto"/>
        <w:jc w:val="left"/>
        <w:rPr>
          <w:rFonts w:ascii="宋体" w:eastAsia="宋体" w:hAnsi="宋体"/>
          <w:sz w:val="24"/>
          <w:szCs w:val="24"/>
        </w:rPr>
      </w:pPr>
    </w:p>
    <w:p w:rsidR="0057303E" w:rsidRDefault="00552A21" w:rsidP="00231688">
      <w:pPr>
        <w:pStyle w:val="4"/>
        <w:numPr>
          <w:ilvl w:val="0"/>
          <w:numId w:val="18"/>
        </w:numPr>
      </w:pPr>
      <w:bookmarkStart w:id="122" w:name="_Toc37157554"/>
      <w:r>
        <w:rPr>
          <w:rFonts w:hint="eastAsia"/>
        </w:rPr>
        <w:t>获取</w:t>
      </w:r>
      <w:r w:rsidR="00665B0F">
        <w:rPr>
          <w:rFonts w:hint="eastAsia"/>
        </w:rPr>
        <w:t>实例</w:t>
      </w:r>
      <w:r>
        <w:rPr>
          <w:rFonts w:hint="eastAsia"/>
        </w:rPr>
        <w:t>的邻居</w:t>
      </w:r>
      <w:bookmarkEnd w:id="122"/>
    </w:p>
    <w:p w:rsidR="00DC4313" w:rsidRDefault="00DC4313" w:rsidP="00231688">
      <w:pPr>
        <w:pStyle w:val="a3"/>
        <w:numPr>
          <w:ilvl w:val="1"/>
          <w:numId w:val="18"/>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DC4313" w:rsidTr="00C73DBF">
        <w:tc>
          <w:tcPr>
            <w:tcW w:w="709" w:type="dxa"/>
          </w:tcPr>
          <w:p w:rsidR="00DC4313" w:rsidRPr="009F53DA" w:rsidRDefault="00DC4313"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DC4313" w:rsidRDefault="00DC4313" w:rsidP="00C73DBF">
            <w:pPr>
              <w:jc w:val="left"/>
              <w:rPr>
                <w:rFonts w:ascii="宋体" w:eastAsia="宋体" w:hAnsi="宋体"/>
                <w:sz w:val="24"/>
                <w:szCs w:val="24"/>
              </w:rPr>
            </w:pPr>
            <w:r>
              <w:rPr>
                <w:rFonts w:ascii="宋体" w:eastAsia="宋体" w:hAnsi="宋体" w:hint="eastAsia"/>
                <w:sz w:val="24"/>
                <w:szCs w:val="24"/>
              </w:rPr>
              <w:t>获取图的某个实体或事件实例的所有邻居实例。</w:t>
            </w:r>
          </w:p>
        </w:tc>
      </w:tr>
      <w:tr w:rsidR="00DC4313" w:rsidTr="00C73DBF">
        <w:tc>
          <w:tcPr>
            <w:tcW w:w="709" w:type="dxa"/>
          </w:tcPr>
          <w:p w:rsidR="00DC4313" w:rsidRDefault="00DC4313" w:rsidP="00C73DBF">
            <w:pPr>
              <w:jc w:val="left"/>
              <w:rPr>
                <w:rFonts w:ascii="宋体" w:eastAsia="宋体" w:hAnsi="宋体"/>
                <w:sz w:val="24"/>
                <w:szCs w:val="24"/>
              </w:rPr>
            </w:pPr>
            <w:r>
              <w:rPr>
                <w:rFonts w:ascii="宋体" w:eastAsia="宋体" w:hAnsi="宋体" w:hint="eastAsia"/>
                <w:sz w:val="24"/>
                <w:szCs w:val="24"/>
              </w:rPr>
              <w:t>方法</w:t>
            </w:r>
          </w:p>
        </w:tc>
        <w:tc>
          <w:tcPr>
            <w:tcW w:w="8843" w:type="dxa"/>
          </w:tcPr>
          <w:p w:rsidR="00DC4313" w:rsidRPr="009F53DA" w:rsidRDefault="00DC4313" w:rsidP="00C73DB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graph/{graphName}/c</w:t>
            </w:r>
            <w:r>
              <w:rPr>
                <w:rFonts w:ascii="宋体" w:eastAsia="宋体" w:hAnsi="宋体"/>
                <w:sz w:val="24"/>
                <w:szCs w:val="24"/>
              </w:rPr>
              <w:t>lass</w:t>
            </w:r>
            <w:r>
              <w:rPr>
                <w:rFonts w:ascii="宋体" w:eastAsia="宋体" w:hAnsi="宋体" w:hint="eastAsia"/>
                <w:sz w:val="24"/>
                <w:szCs w:val="24"/>
              </w:rPr>
              <w:t>/{</w:t>
            </w:r>
            <w:r>
              <w:rPr>
                <w:rFonts w:ascii="宋体" w:eastAsia="宋体" w:hAnsi="宋体"/>
                <w:sz w:val="24"/>
                <w:szCs w:val="24"/>
              </w:rPr>
              <w:t>class</w:t>
            </w:r>
            <w:r>
              <w:rPr>
                <w:rFonts w:ascii="宋体" w:eastAsia="宋体" w:hAnsi="宋体" w:hint="eastAsia"/>
                <w:sz w:val="24"/>
                <w:szCs w:val="24"/>
              </w:rPr>
              <w:t>Name}/{</w:t>
            </w:r>
            <w:r>
              <w:rPr>
                <w:rFonts w:ascii="宋体" w:eastAsia="宋体" w:hAnsi="宋体"/>
                <w:sz w:val="24"/>
                <w:szCs w:val="24"/>
              </w:rPr>
              <w:t>entityI</w:t>
            </w:r>
            <w:r>
              <w:rPr>
                <w:rFonts w:ascii="宋体" w:eastAsia="宋体" w:hAnsi="宋体" w:hint="eastAsia"/>
                <w:sz w:val="24"/>
                <w:szCs w:val="24"/>
              </w:rPr>
              <w:t>d}/neighbors</w:t>
            </w:r>
          </w:p>
        </w:tc>
      </w:tr>
      <w:tr w:rsidR="00DC4313" w:rsidTr="00C73DBF">
        <w:tc>
          <w:tcPr>
            <w:tcW w:w="709" w:type="dxa"/>
          </w:tcPr>
          <w:p w:rsidR="00DC4313" w:rsidRDefault="00DC4313" w:rsidP="00C73DBF">
            <w:pPr>
              <w:jc w:val="left"/>
              <w:rPr>
                <w:rFonts w:ascii="宋体" w:eastAsia="宋体" w:hAnsi="宋体"/>
                <w:sz w:val="24"/>
                <w:szCs w:val="24"/>
              </w:rPr>
            </w:pPr>
            <w:r>
              <w:rPr>
                <w:rFonts w:ascii="宋体" w:eastAsia="宋体" w:hAnsi="宋体" w:hint="eastAsia"/>
                <w:sz w:val="24"/>
                <w:szCs w:val="24"/>
              </w:rPr>
              <w:t>参数</w:t>
            </w:r>
          </w:p>
        </w:tc>
        <w:tc>
          <w:tcPr>
            <w:tcW w:w="8843" w:type="dxa"/>
          </w:tcPr>
          <w:p w:rsidR="00DC4313" w:rsidRDefault="00DC4313" w:rsidP="00C73DBF">
            <w:pPr>
              <w:jc w:val="left"/>
              <w:rPr>
                <w:rFonts w:ascii="宋体" w:eastAsia="宋体" w:hAnsi="宋体"/>
                <w:sz w:val="24"/>
                <w:szCs w:val="24"/>
              </w:rPr>
            </w:pPr>
            <w:r>
              <w:rPr>
                <w:rFonts w:ascii="宋体" w:eastAsia="宋体" w:hAnsi="宋体" w:hint="eastAsia"/>
                <w:sz w:val="24"/>
                <w:szCs w:val="24"/>
              </w:rPr>
              <w:t>graphName：图的名称</w:t>
            </w:r>
          </w:p>
          <w:p w:rsidR="00DC4313" w:rsidRDefault="00DC4313" w:rsidP="00C73DBF">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w:t>
            </w:r>
            <w:r>
              <w:rPr>
                <w:rFonts w:ascii="宋体" w:eastAsia="宋体" w:hAnsi="宋体" w:hint="eastAsia"/>
                <w:sz w:val="24"/>
                <w:szCs w:val="24"/>
              </w:rPr>
              <w:t>Name：实体或事件类的名称</w:t>
            </w:r>
          </w:p>
          <w:p w:rsidR="00DC4313" w:rsidRDefault="00DC4313" w:rsidP="00C73DBF">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Id</w:t>
            </w:r>
            <w:r>
              <w:rPr>
                <w:rFonts w:ascii="宋体" w:eastAsia="宋体" w:hAnsi="宋体" w:hint="eastAsia"/>
                <w:sz w:val="24"/>
                <w:szCs w:val="24"/>
              </w:rPr>
              <w:t>：中心实体或事件实例</w:t>
            </w:r>
          </w:p>
        </w:tc>
      </w:tr>
      <w:tr w:rsidR="00846910" w:rsidTr="00C73DBF">
        <w:tc>
          <w:tcPr>
            <w:tcW w:w="709" w:type="dxa"/>
          </w:tcPr>
          <w:p w:rsidR="00846910" w:rsidRDefault="00846910" w:rsidP="00C73DBF">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846910" w:rsidRPr="00846910" w:rsidRDefault="00846910" w:rsidP="00C73DBF">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846910" w:rsidRDefault="00846910"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“direction”: “outbound/inbound/any”,</w:t>
            </w:r>
          </w:p>
          <w:p w:rsidR="00846910" w:rsidRDefault="00846910" w:rsidP="00C73DBF">
            <w:pPr>
              <w:jc w:val="left"/>
              <w:rPr>
                <w:rFonts w:ascii="Calibri Light" w:eastAsia="宋体" w:hAnsi="Calibri Light" w:cs="Calibri Light"/>
                <w:sz w:val="24"/>
                <w:szCs w:val="24"/>
              </w:rPr>
            </w:pPr>
            <w:r>
              <w:rPr>
                <w:rFonts w:ascii="Calibri Light" w:eastAsia="宋体" w:hAnsi="Calibri Light" w:cs="Calibri Light"/>
                <w:sz w:val="24"/>
                <w:szCs w:val="24"/>
              </w:rPr>
              <w:t xml:space="preserve">   “entityFilter”: </w:t>
            </w:r>
            <w:proofErr w:type="gramStart"/>
            <w:r>
              <w:rPr>
                <w:rFonts w:ascii="Calibri Light" w:eastAsia="宋体" w:hAnsi="Calibri Light" w:cs="Calibri Light"/>
                <w:sz w:val="24"/>
                <w:szCs w:val="24"/>
              </w:rPr>
              <w:t>{ }</w:t>
            </w:r>
            <w:proofErr w:type="gramEnd"/>
            <w:r>
              <w:rPr>
                <w:rFonts w:ascii="Calibri Light" w:eastAsia="宋体" w:hAnsi="Calibri Light" w:cs="Calibri Light"/>
                <w:sz w:val="24"/>
                <w:szCs w:val="24"/>
              </w:rPr>
              <w:t>,</w:t>
            </w:r>
          </w:p>
          <w:p w:rsidR="00846910" w:rsidRDefault="00846910"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“relationFilter”: </w:t>
            </w:r>
            <w:proofErr w:type="gramStart"/>
            <w:r>
              <w:rPr>
                <w:rFonts w:ascii="Calibri Light" w:eastAsia="宋体" w:hAnsi="Calibri Light" w:cs="Calibri Light"/>
                <w:sz w:val="24"/>
                <w:szCs w:val="24"/>
              </w:rPr>
              <w:t>{ }</w:t>
            </w:r>
            <w:proofErr w:type="gramEnd"/>
            <w:r>
              <w:rPr>
                <w:rFonts w:ascii="Calibri Light" w:eastAsia="宋体" w:hAnsi="Calibri Light" w:cs="Calibri Light"/>
                <w:sz w:val="24"/>
                <w:szCs w:val="24"/>
              </w:rPr>
              <w:t>,</w:t>
            </w:r>
          </w:p>
          <w:p w:rsidR="00846910" w:rsidRDefault="00846910" w:rsidP="00C73DBF">
            <w:pPr>
              <w:jc w:val="left"/>
              <w:rPr>
                <w:rFonts w:ascii="Calibri Light" w:eastAsia="宋体" w:hAnsi="Calibri Light" w:cs="Calibri Light"/>
                <w:sz w:val="24"/>
                <w:szCs w:val="24"/>
              </w:rPr>
            </w:pPr>
            <w:r>
              <w:rPr>
                <w:rFonts w:ascii="Calibri Light" w:eastAsia="宋体" w:hAnsi="Calibri Light" w:cs="Calibri Light"/>
                <w:sz w:val="24"/>
                <w:szCs w:val="24"/>
              </w:rPr>
              <w:t xml:space="preserve">   “minDepth”: 1,</w:t>
            </w:r>
          </w:p>
          <w:p w:rsidR="00846910" w:rsidRPr="00846910" w:rsidRDefault="00846910"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“maxDepth”: 5</w:t>
            </w:r>
          </w:p>
          <w:p w:rsidR="00846910" w:rsidRDefault="00846910" w:rsidP="00C73DBF">
            <w:pPr>
              <w:jc w:val="left"/>
              <w:rPr>
                <w:rFonts w:ascii="宋体" w:eastAsia="宋体" w:hAnsi="宋体"/>
                <w:sz w:val="24"/>
                <w:szCs w:val="24"/>
              </w:rPr>
            </w:pPr>
            <w:r w:rsidRPr="00846910">
              <w:rPr>
                <w:rFonts w:ascii="Calibri Light" w:eastAsia="宋体" w:hAnsi="Calibri Light" w:cs="Calibri Light"/>
                <w:sz w:val="24"/>
                <w:szCs w:val="24"/>
              </w:rPr>
              <w:t>}</w:t>
            </w:r>
          </w:p>
        </w:tc>
      </w:tr>
      <w:tr w:rsidR="00DC4313" w:rsidTr="00C73DBF">
        <w:tc>
          <w:tcPr>
            <w:tcW w:w="709" w:type="dxa"/>
          </w:tcPr>
          <w:p w:rsidR="00DC4313" w:rsidRDefault="00DC4313" w:rsidP="00C73DBF">
            <w:pPr>
              <w:jc w:val="left"/>
              <w:rPr>
                <w:rFonts w:ascii="宋体" w:eastAsia="宋体" w:hAnsi="宋体"/>
                <w:sz w:val="24"/>
                <w:szCs w:val="24"/>
              </w:rPr>
            </w:pPr>
            <w:r>
              <w:rPr>
                <w:rFonts w:ascii="宋体" w:eastAsia="宋体" w:hAnsi="宋体" w:hint="eastAsia"/>
                <w:sz w:val="24"/>
                <w:szCs w:val="24"/>
              </w:rPr>
              <w:t>返回</w:t>
            </w:r>
          </w:p>
        </w:tc>
        <w:tc>
          <w:tcPr>
            <w:tcW w:w="8843" w:type="dxa"/>
          </w:tcPr>
          <w:p w:rsidR="00DC4313" w:rsidRPr="00C325F4" w:rsidRDefault="00DC4313"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DC4313" w:rsidRPr="00C325F4" w:rsidRDefault="00DC4313"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DC4313" w:rsidRPr="00C325F4" w:rsidRDefault="00DC4313"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DC4313" w:rsidRDefault="00DC4313"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DC4313" w:rsidRPr="007B1CB5" w:rsidRDefault="00DC4313" w:rsidP="00846910">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846910">
              <w:rPr>
                <w:rFonts w:ascii="Calibri Light" w:eastAsia="宋体" w:hAnsi="Calibri Light" w:cs="Calibri Light"/>
                <w:sz w:val="24"/>
                <w:szCs w:val="24"/>
              </w:rPr>
              <w:t>neighbors</w:t>
            </w:r>
            <w:r>
              <w:rPr>
                <w:rFonts w:ascii="Calibri Light" w:eastAsia="宋体" w:hAnsi="Calibri Light" w:cs="Calibri Light"/>
                <w:sz w:val="24"/>
                <w:szCs w:val="24"/>
              </w:rPr>
              <w:t>”:</w:t>
            </w:r>
            <w:r w:rsidR="00846910">
              <w:rPr>
                <w:rFonts w:ascii="Calibri Light" w:eastAsia="宋体" w:hAnsi="Calibri Light" w:cs="Calibri Light" w:hint="eastAsia"/>
                <w:sz w:val="24"/>
                <w:szCs w:val="24"/>
              </w:rPr>
              <w:t xml:space="preserve"> </w:t>
            </w:r>
            <w:r w:rsidR="00846910">
              <w:rPr>
                <w:rFonts w:ascii="Calibri Light" w:eastAsia="宋体" w:hAnsi="Calibri Light" w:cs="Calibri Light"/>
                <w:sz w:val="24"/>
                <w:szCs w:val="24"/>
              </w:rPr>
              <w:t>[“neighbor entity id”],</w:t>
            </w:r>
          </w:p>
          <w:p w:rsidR="00DC4313" w:rsidRPr="00C325F4" w:rsidRDefault="00DC4313" w:rsidP="00C73DB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entity</w:t>
            </w:r>
            <w:r>
              <w:rPr>
                <w:rFonts w:ascii="Calibri Light" w:eastAsia="宋体" w:hAnsi="Calibri Light" w:cs="Calibri Light"/>
                <w:sz w:val="24"/>
                <w:szCs w:val="24"/>
              </w:rPr>
              <w:t xml:space="preserve"> </w:t>
            </w:r>
            <w:r w:rsidR="00846910">
              <w:rPr>
                <w:rFonts w:ascii="Calibri Light" w:eastAsia="宋体" w:hAnsi="Calibri Light" w:cs="Calibri Light"/>
                <w:sz w:val="24"/>
                <w:szCs w:val="24"/>
              </w:rPr>
              <w:t>neighbors</w:t>
            </w:r>
            <w:r>
              <w:rPr>
                <w:rFonts w:ascii="Calibri Light" w:eastAsia="宋体" w:hAnsi="Calibri Light" w:cs="Calibri Light"/>
                <w:sz w:val="24"/>
                <w:szCs w:val="24"/>
              </w:rPr>
              <w:t xml:space="preserve"> retrieved</w:t>
            </w:r>
            <w:r w:rsidRPr="00C325F4">
              <w:rPr>
                <w:rFonts w:ascii="Calibri Light" w:eastAsia="宋体" w:hAnsi="Calibri Light" w:cs="Calibri Light"/>
                <w:sz w:val="24"/>
                <w:szCs w:val="24"/>
              </w:rPr>
              <w:t>”</w:t>
            </w:r>
          </w:p>
          <w:p w:rsidR="00DC4313" w:rsidRPr="00C325F4" w:rsidRDefault="00DC4313" w:rsidP="00C73DB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DC4313" w:rsidRPr="00C325F4" w:rsidRDefault="00DC4313"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DC4313" w:rsidRPr="00DC4313" w:rsidRDefault="00DC4313" w:rsidP="00DC4313">
      <w:pPr>
        <w:spacing w:line="360" w:lineRule="auto"/>
        <w:jc w:val="left"/>
        <w:rPr>
          <w:rFonts w:ascii="宋体" w:eastAsia="宋体" w:hAnsi="宋体"/>
          <w:sz w:val="24"/>
          <w:szCs w:val="24"/>
        </w:rPr>
      </w:pPr>
    </w:p>
    <w:p w:rsidR="00DC4313" w:rsidRDefault="00DC4313" w:rsidP="00231688">
      <w:pPr>
        <w:pStyle w:val="a3"/>
        <w:numPr>
          <w:ilvl w:val="1"/>
          <w:numId w:val="18"/>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846910" w:rsidTr="00C73DBF">
        <w:tc>
          <w:tcPr>
            <w:tcW w:w="993" w:type="dxa"/>
          </w:tcPr>
          <w:p w:rsidR="00846910" w:rsidRPr="009F53DA" w:rsidRDefault="00846910"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846910" w:rsidRPr="009F53DA" w:rsidRDefault="00846910" w:rsidP="00C73DBF">
            <w:pPr>
              <w:jc w:val="left"/>
              <w:rPr>
                <w:rFonts w:ascii="宋体" w:eastAsia="宋体" w:hAnsi="宋体"/>
                <w:sz w:val="24"/>
                <w:szCs w:val="24"/>
              </w:rPr>
            </w:pPr>
            <w:r>
              <w:rPr>
                <w:rFonts w:ascii="宋体" w:eastAsia="宋体" w:hAnsi="宋体" w:hint="eastAsia"/>
                <w:sz w:val="24"/>
                <w:szCs w:val="24"/>
              </w:rPr>
              <w:t>获取图的某个实体或事件实例的所有邻居实例。</w:t>
            </w:r>
          </w:p>
        </w:tc>
      </w:tr>
      <w:tr w:rsidR="00846910" w:rsidTr="00C73DBF">
        <w:tc>
          <w:tcPr>
            <w:tcW w:w="993" w:type="dxa"/>
          </w:tcPr>
          <w:p w:rsidR="00846910" w:rsidRDefault="00846910" w:rsidP="00C73DBF">
            <w:pPr>
              <w:jc w:val="left"/>
              <w:rPr>
                <w:rFonts w:ascii="宋体" w:eastAsia="宋体" w:hAnsi="宋体"/>
                <w:sz w:val="24"/>
                <w:szCs w:val="24"/>
              </w:rPr>
            </w:pPr>
            <w:r>
              <w:rPr>
                <w:rFonts w:ascii="宋体" w:eastAsia="宋体" w:hAnsi="宋体" w:hint="eastAsia"/>
                <w:sz w:val="24"/>
                <w:szCs w:val="24"/>
              </w:rPr>
              <w:t>方法</w:t>
            </w:r>
          </w:p>
        </w:tc>
        <w:tc>
          <w:tcPr>
            <w:tcW w:w="8505" w:type="dxa"/>
          </w:tcPr>
          <w:p w:rsidR="00846910" w:rsidRDefault="005074EA" w:rsidP="00846910">
            <w:pPr>
              <w:jc w:val="left"/>
              <w:rPr>
                <w:rFonts w:ascii="宋体" w:eastAsia="宋体" w:hAnsi="宋体"/>
                <w:sz w:val="24"/>
                <w:szCs w:val="24"/>
              </w:rPr>
            </w:pPr>
            <w:proofErr w:type="gramStart"/>
            <w:r>
              <w:rPr>
                <w:rFonts w:ascii="宋体" w:eastAsia="宋体" w:hAnsi="宋体"/>
                <w:sz w:val="24"/>
                <w:szCs w:val="24"/>
              </w:rPr>
              <w:t>CKC</w:t>
            </w:r>
            <w:r w:rsidR="00846910" w:rsidRPr="00CC673B">
              <w:rPr>
                <w:rFonts w:ascii="宋体" w:eastAsia="宋体" w:hAnsi="宋体"/>
                <w:sz w:val="24"/>
                <w:szCs w:val="24"/>
              </w:rPr>
              <w:t>A</w:t>
            </w:r>
            <w:r w:rsidR="00846910" w:rsidRPr="00CC673B">
              <w:rPr>
                <w:rFonts w:ascii="宋体" w:eastAsia="宋体" w:hAnsi="宋体" w:hint="eastAsia"/>
                <w:sz w:val="24"/>
                <w:szCs w:val="24"/>
              </w:rPr>
              <w:t>pi</w:t>
            </w:r>
            <w:r w:rsidR="00846910">
              <w:rPr>
                <w:rFonts w:ascii="宋体" w:eastAsia="宋体" w:hAnsi="宋体"/>
                <w:sz w:val="24"/>
                <w:szCs w:val="24"/>
              </w:rPr>
              <w:t>.</w:t>
            </w:r>
            <w:r>
              <w:rPr>
                <w:rFonts w:ascii="宋体" w:eastAsia="宋体" w:hAnsi="宋体"/>
                <w:sz w:val="24"/>
                <w:szCs w:val="24"/>
              </w:rPr>
              <w:t>CKC</w:t>
            </w:r>
            <w:r w:rsidR="00846910">
              <w:rPr>
                <w:rFonts w:ascii="宋体" w:eastAsia="宋体" w:hAnsi="宋体"/>
                <w:sz w:val="24"/>
                <w:szCs w:val="24"/>
              </w:rPr>
              <w:t>Graph</w:t>
            </w:r>
            <w:r w:rsidR="00846910" w:rsidRPr="00CC673B">
              <w:rPr>
                <w:rFonts w:ascii="宋体" w:eastAsia="宋体" w:hAnsi="宋体"/>
                <w:sz w:val="24"/>
                <w:szCs w:val="24"/>
              </w:rPr>
              <w:t>.</w:t>
            </w:r>
            <w:r w:rsidR="00846910">
              <w:rPr>
                <w:rFonts w:ascii="宋体" w:eastAsia="宋体" w:hAnsi="宋体" w:hint="eastAsia"/>
                <w:sz w:val="24"/>
                <w:szCs w:val="24"/>
              </w:rPr>
              <w:t>ne</w:t>
            </w:r>
            <w:r w:rsidR="00846910">
              <w:rPr>
                <w:rFonts w:ascii="宋体" w:eastAsia="宋体" w:hAnsi="宋体"/>
                <w:sz w:val="24"/>
                <w:szCs w:val="24"/>
              </w:rPr>
              <w:t>ighbors</w:t>
            </w:r>
            <w:proofErr w:type="gramEnd"/>
            <w:r w:rsidR="00846910" w:rsidRPr="00CC673B">
              <w:rPr>
                <w:rFonts w:ascii="宋体" w:eastAsia="宋体" w:hAnsi="宋体"/>
                <w:sz w:val="24"/>
                <w:szCs w:val="24"/>
              </w:rPr>
              <w:t xml:space="preserve"> (</w:t>
            </w:r>
          </w:p>
          <w:p w:rsidR="00846910" w:rsidRPr="00CC673B" w:rsidRDefault="00846910" w:rsidP="00C73DBF">
            <w:pPr>
              <w:ind w:firstLineChars="200" w:firstLine="480"/>
              <w:jc w:val="left"/>
              <w:rPr>
                <w:rFonts w:ascii="宋体" w:eastAsia="宋体" w:hAnsi="宋体"/>
                <w:sz w:val="24"/>
                <w:szCs w:val="24"/>
              </w:rPr>
            </w:pPr>
            <w:r>
              <w:rPr>
                <w:rFonts w:ascii="宋体" w:eastAsia="宋体" w:hAnsi="宋体" w:hint="eastAsia"/>
                <w:sz w:val="24"/>
                <w:szCs w:val="24"/>
              </w:rPr>
              <w:t>String</w:t>
            </w:r>
            <w:r>
              <w:rPr>
                <w:rFonts w:ascii="宋体" w:eastAsia="宋体" w:hAnsi="宋体"/>
                <w:sz w:val="24"/>
                <w:szCs w:val="24"/>
              </w:rPr>
              <w:t xml:space="preserve"> </w:t>
            </w:r>
            <w:r>
              <w:rPr>
                <w:rFonts w:ascii="宋体" w:eastAsia="宋体" w:hAnsi="宋体" w:hint="eastAsia"/>
                <w:sz w:val="24"/>
                <w:szCs w:val="24"/>
              </w:rPr>
              <w:t>c</w:t>
            </w:r>
            <w:r>
              <w:rPr>
                <w:rFonts w:ascii="宋体" w:eastAsia="宋体" w:hAnsi="宋体"/>
                <w:sz w:val="24"/>
                <w:szCs w:val="24"/>
              </w:rPr>
              <w:t>lass</w:t>
            </w:r>
            <w:r>
              <w:rPr>
                <w:rFonts w:ascii="宋体" w:eastAsia="宋体" w:hAnsi="宋体" w:hint="eastAsia"/>
                <w:sz w:val="24"/>
                <w:szCs w:val="24"/>
              </w:rPr>
              <w:t>Name,</w:t>
            </w:r>
          </w:p>
          <w:p w:rsidR="00846910" w:rsidRDefault="00846910" w:rsidP="00C73DBF">
            <w:pPr>
              <w:ind w:firstLine="480"/>
              <w:jc w:val="left"/>
              <w:rPr>
                <w:rFonts w:ascii="宋体" w:eastAsia="宋体" w:hAnsi="宋体" w:cs="Calibri Light"/>
                <w:sz w:val="24"/>
                <w:szCs w:val="24"/>
              </w:rPr>
            </w:pPr>
            <w:r w:rsidRPr="00CC673B">
              <w:rPr>
                <w:rFonts w:ascii="宋体" w:eastAsia="宋体" w:hAnsi="宋体"/>
                <w:sz w:val="24"/>
                <w:szCs w:val="24"/>
              </w:rPr>
              <w:t xml:space="preserve">String </w:t>
            </w:r>
            <w:r>
              <w:rPr>
                <w:rFonts w:ascii="宋体" w:eastAsia="宋体" w:hAnsi="宋体" w:hint="eastAsia"/>
                <w:sz w:val="24"/>
                <w:szCs w:val="24"/>
              </w:rPr>
              <w:t>e</w:t>
            </w:r>
            <w:r w:rsidRPr="00CC673B">
              <w:rPr>
                <w:rFonts w:ascii="宋体" w:eastAsia="宋体" w:hAnsi="宋体" w:cs="Calibri Light"/>
                <w:sz w:val="24"/>
                <w:szCs w:val="24"/>
              </w:rPr>
              <w:t>ntity</w:t>
            </w:r>
            <w:r>
              <w:rPr>
                <w:rFonts w:ascii="宋体" w:eastAsia="宋体" w:hAnsi="宋体" w:cs="Calibri Light"/>
                <w:sz w:val="24"/>
                <w:szCs w:val="24"/>
              </w:rPr>
              <w:t>Id,</w:t>
            </w:r>
          </w:p>
          <w:p w:rsidR="00846910" w:rsidRDefault="00846910" w:rsidP="00C73DBF">
            <w:pPr>
              <w:ind w:firstLine="480"/>
              <w:jc w:val="left"/>
              <w:rPr>
                <w:rFonts w:ascii="宋体" w:eastAsia="宋体" w:hAnsi="宋体"/>
                <w:sz w:val="24"/>
                <w:szCs w:val="24"/>
              </w:rPr>
            </w:pPr>
            <w:r>
              <w:rPr>
                <w:rFonts w:ascii="宋体" w:eastAsia="宋体" w:hAnsi="宋体" w:hint="eastAsia"/>
                <w:sz w:val="24"/>
                <w:szCs w:val="24"/>
              </w:rPr>
              <w:lastRenderedPageBreak/>
              <w:t>S</w:t>
            </w:r>
            <w:r>
              <w:rPr>
                <w:rFonts w:ascii="宋体" w:eastAsia="宋体" w:hAnsi="宋体"/>
                <w:sz w:val="24"/>
                <w:szCs w:val="24"/>
              </w:rPr>
              <w:t>tring direction,</w:t>
            </w:r>
          </w:p>
          <w:p w:rsidR="00846910" w:rsidRDefault="00846910" w:rsidP="00C73DBF">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entityFilter,</w:t>
            </w:r>
          </w:p>
          <w:p w:rsidR="00846910" w:rsidRDefault="00846910" w:rsidP="00C73DBF">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relationFilter,</w:t>
            </w:r>
          </w:p>
          <w:p w:rsidR="00846910" w:rsidRDefault="00846910" w:rsidP="00C73DBF">
            <w:pPr>
              <w:ind w:firstLine="480"/>
              <w:jc w:val="left"/>
              <w:rPr>
                <w:rFonts w:ascii="宋体" w:eastAsia="宋体" w:hAnsi="宋体"/>
                <w:sz w:val="24"/>
                <w:szCs w:val="24"/>
              </w:rPr>
            </w:pPr>
            <w:r>
              <w:rPr>
                <w:rFonts w:ascii="宋体" w:eastAsia="宋体" w:hAnsi="宋体"/>
                <w:sz w:val="24"/>
                <w:szCs w:val="24"/>
              </w:rPr>
              <w:t xml:space="preserve">int </w:t>
            </w:r>
            <w:r>
              <w:rPr>
                <w:rFonts w:ascii="宋体" w:eastAsia="宋体" w:hAnsi="宋体" w:hint="eastAsia"/>
                <w:sz w:val="24"/>
                <w:szCs w:val="24"/>
              </w:rPr>
              <w:t>m</w:t>
            </w:r>
            <w:r>
              <w:rPr>
                <w:rFonts w:ascii="宋体" w:eastAsia="宋体" w:hAnsi="宋体"/>
                <w:sz w:val="24"/>
                <w:szCs w:val="24"/>
              </w:rPr>
              <w:t>inDepth,</w:t>
            </w:r>
          </w:p>
          <w:p w:rsidR="00846910" w:rsidRDefault="00846910" w:rsidP="00C73DBF">
            <w:pPr>
              <w:ind w:firstLine="480"/>
              <w:jc w:val="left"/>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nt maxDepth</w:t>
            </w:r>
          </w:p>
          <w:p w:rsidR="00846910" w:rsidRPr="00CC673B" w:rsidRDefault="00846910" w:rsidP="00C73DBF">
            <w:pPr>
              <w:jc w:val="left"/>
              <w:rPr>
                <w:rFonts w:ascii="宋体" w:eastAsia="宋体" w:hAnsi="宋体"/>
                <w:sz w:val="24"/>
                <w:szCs w:val="24"/>
              </w:rPr>
            </w:pPr>
            <w:r w:rsidRPr="00CC673B">
              <w:rPr>
                <w:rFonts w:ascii="宋体" w:eastAsia="宋体" w:hAnsi="宋体"/>
                <w:sz w:val="24"/>
                <w:szCs w:val="24"/>
              </w:rPr>
              <w:t>)</w:t>
            </w:r>
          </w:p>
        </w:tc>
      </w:tr>
      <w:tr w:rsidR="00846910" w:rsidTr="00C73DBF">
        <w:tc>
          <w:tcPr>
            <w:tcW w:w="993" w:type="dxa"/>
          </w:tcPr>
          <w:p w:rsidR="00846910" w:rsidRDefault="00846910" w:rsidP="00C73DBF">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846910" w:rsidRDefault="00846910" w:rsidP="00C73DBF">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lass</w:t>
            </w:r>
            <w:r>
              <w:rPr>
                <w:rFonts w:ascii="宋体" w:eastAsia="宋体" w:hAnsi="宋体" w:hint="eastAsia"/>
                <w:sz w:val="24"/>
                <w:szCs w:val="24"/>
              </w:rPr>
              <w:t>Name -</w:t>
            </w:r>
            <w:r>
              <w:rPr>
                <w:rFonts w:ascii="宋体" w:eastAsia="宋体" w:hAnsi="宋体"/>
                <w:sz w:val="24"/>
                <w:szCs w:val="24"/>
              </w:rPr>
              <w:t xml:space="preserve"> </w:t>
            </w:r>
            <w:r>
              <w:rPr>
                <w:rFonts w:ascii="宋体" w:eastAsia="宋体" w:hAnsi="宋体" w:hint="eastAsia"/>
                <w:sz w:val="24"/>
                <w:szCs w:val="24"/>
              </w:rPr>
              <w:t>实体或事件类的名称</w:t>
            </w:r>
          </w:p>
          <w:p w:rsidR="00846910" w:rsidRDefault="00846910" w:rsidP="00C73DBF">
            <w:pPr>
              <w:jc w:val="left"/>
              <w:rPr>
                <w:rFonts w:ascii="宋体" w:eastAsia="宋体" w:hAnsi="宋体"/>
                <w:sz w:val="24"/>
                <w:szCs w:val="24"/>
              </w:rPr>
            </w:pPr>
            <w:r>
              <w:rPr>
                <w:rFonts w:ascii="宋体" w:eastAsia="宋体" w:hAnsi="宋体" w:cs="Calibri Light" w:hint="eastAsia"/>
                <w:sz w:val="24"/>
                <w:szCs w:val="24"/>
              </w:rPr>
              <w:t>e</w:t>
            </w:r>
            <w:r w:rsidRPr="00CC673B">
              <w:rPr>
                <w:rFonts w:ascii="宋体" w:eastAsia="宋体" w:hAnsi="宋体" w:cs="Calibri Light"/>
                <w:sz w:val="24"/>
                <w:szCs w:val="24"/>
              </w:rPr>
              <w:t>ntity</w:t>
            </w:r>
            <w:r>
              <w:rPr>
                <w:rFonts w:ascii="宋体" w:eastAsia="宋体" w:hAnsi="宋体" w:cs="Calibri Light"/>
                <w:sz w:val="24"/>
                <w:szCs w:val="24"/>
              </w:rPr>
              <w:t xml:space="preserve">Id </w:t>
            </w:r>
            <w:r>
              <w:rPr>
                <w:rFonts w:ascii="宋体" w:eastAsia="宋体" w:hAnsi="宋体"/>
                <w:sz w:val="24"/>
                <w:szCs w:val="24"/>
              </w:rPr>
              <w:t xml:space="preserve">– </w:t>
            </w:r>
            <w:r>
              <w:rPr>
                <w:rFonts w:ascii="宋体" w:eastAsia="宋体" w:hAnsi="宋体" w:hint="eastAsia"/>
                <w:sz w:val="24"/>
                <w:szCs w:val="24"/>
              </w:rPr>
              <w:t>中心实体或事件实例的I</w:t>
            </w:r>
            <w:r>
              <w:rPr>
                <w:rFonts w:ascii="宋体" w:eastAsia="宋体" w:hAnsi="宋体"/>
                <w:sz w:val="24"/>
                <w:szCs w:val="24"/>
              </w:rPr>
              <w:t>D</w:t>
            </w:r>
          </w:p>
          <w:p w:rsidR="00846910" w:rsidRDefault="00846910" w:rsidP="00C73DBF">
            <w:pPr>
              <w:jc w:val="left"/>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 xml:space="preserve">irection – </w:t>
            </w:r>
            <w:r>
              <w:rPr>
                <w:rFonts w:ascii="宋体" w:eastAsia="宋体" w:hAnsi="宋体" w:hint="eastAsia"/>
                <w:sz w:val="24"/>
                <w:szCs w:val="24"/>
              </w:rPr>
              <w:t>指明关系方向</w:t>
            </w:r>
          </w:p>
          <w:p w:rsidR="00846910" w:rsidRDefault="00846910" w:rsidP="00C73DBF">
            <w:pPr>
              <w:jc w:val="left"/>
              <w:rPr>
                <w:rFonts w:ascii="宋体" w:eastAsia="宋体" w:hAnsi="宋体"/>
                <w:sz w:val="24"/>
                <w:szCs w:val="24"/>
              </w:rPr>
            </w:pPr>
            <w:r>
              <w:rPr>
                <w:rFonts w:ascii="宋体" w:eastAsia="宋体" w:hAnsi="宋体" w:hint="eastAsia"/>
                <w:sz w:val="24"/>
                <w:szCs w:val="24"/>
              </w:rPr>
              <w:t>entityFilter</w:t>
            </w:r>
            <w:r>
              <w:rPr>
                <w:rFonts w:ascii="宋体" w:eastAsia="宋体" w:hAnsi="宋体"/>
                <w:sz w:val="24"/>
                <w:szCs w:val="24"/>
              </w:rPr>
              <w:t xml:space="preserve"> </w:t>
            </w:r>
            <w:r w:rsidR="00A7181D">
              <w:rPr>
                <w:rFonts w:ascii="宋体" w:eastAsia="宋体" w:hAnsi="宋体"/>
                <w:sz w:val="24"/>
                <w:szCs w:val="24"/>
              </w:rPr>
              <w:t>–</w:t>
            </w:r>
            <w:r>
              <w:rPr>
                <w:rFonts w:ascii="宋体" w:eastAsia="宋体" w:hAnsi="宋体"/>
                <w:sz w:val="24"/>
                <w:szCs w:val="24"/>
              </w:rPr>
              <w:t xml:space="preserve"> </w:t>
            </w:r>
            <w:r w:rsidR="00A7181D">
              <w:rPr>
                <w:rFonts w:ascii="宋体" w:eastAsia="宋体" w:hAnsi="宋体" w:hint="eastAsia"/>
                <w:sz w:val="24"/>
                <w:szCs w:val="24"/>
              </w:rPr>
              <w:t>实例筛选条件</w:t>
            </w:r>
          </w:p>
          <w:p w:rsidR="00A7181D" w:rsidRDefault="00A7181D" w:rsidP="00C73DBF">
            <w:pPr>
              <w:jc w:val="left"/>
              <w:rPr>
                <w:rFonts w:ascii="宋体" w:eastAsia="宋体" w:hAnsi="宋体"/>
                <w:sz w:val="24"/>
                <w:szCs w:val="24"/>
              </w:rPr>
            </w:pPr>
            <w:r>
              <w:rPr>
                <w:rFonts w:ascii="宋体" w:eastAsia="宋体" w:hAnsi="宋体" w:hint="eastAsia"/>
                <w:sz w:val="24"/>
                <w:szCs w:val="24"/>
              </w:rPr>
              <w:t>relationFilter</w:t>
            </w:r>
            <w:r>
              <w:rPr>
                <w:rFonts w:ascii="宋体" w:eastAsia="宋体" w:hAnsi="宋体"/>
                <w:sz w:val="24"/>
                <w:szCs w:val="24"/>
              </w:rPr>
              <w:t xml:space="preserve"> – </w:t>
            </w:r>
            <w:r>
              <w:rPr>
                <w:rFonts w:ascii="宋体" w:eastAsia="宋体" w:hAnsi="宋体" w:hint="eastAsia"/>
                <w:sz w:val="24"/>
                <w:szCs w:val="24"/>
              </w:rPr>
              <w:t>关系筛选条件</w:t>
            </w:r>
          </w:p>
          <w:p w:rsidR="00A7181D" w:rsidRDefault="00A7181D" w:rsidP="00C73DBF">
            <w:pPr>
              <w:jc w:val="left"/>
              <w:rPr>
                <w:rFonts w:ascii="宋体" w:eastAsia="宋体" w:hAnsi="宋体"/>
                <w:sz w:val="24"/>
                <w:szCs w:val="24"/>
              </w:rPr>
            </w:pPr>
            <w:r>
              <w:rPr>
                <w:rFonts w:ascii="宋体" w:eastAsia="宋体" w:hAnsi="宋体" w:hint="eastAsia"/>
                <w:sz w:val="24"/>
                <w:szCs w:val="24"/>
              </w:rPr>
              <w:t>minDepth</w:t>
            </w:r>
            <w:r>
              <w:rPr>
                <w:rFonts w:ascii="宋体" w:eastAsia="宋体" w:hAnsi="宋体"/>
                <w:sz w:val="24"/>
                <w:szCs w:val="24"/>
              </w:rPr>
              <w:t xml:space="preserve"> – </w:t>
            </w:r>
            <w:r>
              <w:rPr>
                <w:rFonts w:ascii="宋体" w:eastAsia="宋体" w:hAnsi="宋体" w:hint="eastAsia"/>
                <w:sz w:val="24"/>
                <w:szCs w:val="24"/>
              </w:rPr>
              <w:t>允许检索的最小关系层级</w:t>
            </w:r>
          </w:p>
          <w:p w:rsidR="00A7181D" w:rsidRDefault="00A7181D" w:rsidP="00C73DBF">
            <w:pPr>
              <w:jc w:val="left"/>
              <w:rPr>
                <w:rFonts w:ascii="宋体" w:eastAsia="宋体" w:hAnsi="宋体"/>
                <w:sz w:val="24"/>
                <w:szCs w:val="24"/>
              </w:rPr>
            </w:pPr>
            <w:r>
              <w:rPr>
                <w:rFonts w:ascii="宋体" w:eastAsia="宋体" w:hAnsi="宋体" w:hint="eastAsia"/>
                <w:sz w:val="24"/>
                <w:szCs w:val="24"/>
              </w:rPr>
              <w:t>maxDepth</w:t>
            </w:r>
            <w:r>
              <w:rPr>
                <w:rFonts w:ascii="宋体" w:eastAsia="宋体" w:hAnsi="宋体"/>
                <w:sz w:val="24"/>
                <w:szCs w:val="24"/>
              </w:rPr>
              <w:t xml:space="preserve"> – </w:t>
            </w:r>
            <w:r>
              <w:rPr>
                <w:rFonts w:ascii="宋体" w:eastAsia="宋体" w:hAnsi="宋体" w:hint="eastAsia"/>
                <w:sz w:val="24"/>
                <w:szCs w:val="24"/>
              </w:rPr>
              <w:t>允许检索的最大关系层级</w:t>
            </w:r>
          </w:p>
        </w:tc>
      </w:tr>
      <w:tr w:rsidR="00846910" w:rsidTr="00C73DBF">
        <w:tc>
          <w:tcPr>
            <w:tcW w:w="993" w:type="dxa"/>
          </w:tcPr>
          <w:p w:rsidR="00846910" w:rsidRDefault="00846910" w:rsidP="00C73DBF">
            <w:pPr>
              <w:jc w:val="left"/>
              <w:rPr>
                <w:rFonts w:ascii="宋体" w:eastAsia="宋体" w:hAnsi="宋体"/>
                <w:sz w:val="24"/>
                <w:szCs w:val="24"/>
              </w:rPr>
            </w:pPr>
            <w:r>
              <w:rPr>
                <w:rFonts w:ascii="宋体" w:eastAsia="宋体" w:hAnsi="宋体" w:hint="eastAsia"/>
                <w:sz w:val="24"/>
                <w:szCs w:val="24"/>
              </w:rPr>
              <w:t>返回</w:t>
            </w:r>
          </w:p>
        </w:tc>
        <w:tc>
          <w:tcPr>
            <w:tcW w:w="8505" w:type="dxa"/>
          </w:tcPr>
          <w:p w:rsidR="00846910" w:rsidRDefault="00846910" w:rsidP="00C73DBF">
            <w:pPr>
              <w:jc w:val="left"/>
              <w:rPr>
                <w:rFonts w:ascii="宋体" w:eastAsia="宋体" w:hAnsi="宋体"/>
                <w:sz w:val="24"/>
                <w:szCs w:val="24"/>
              </w:rPr>
            </w:pPr>
            <w:r>
              <w:rPr>
                <w:rFonts w:ascii="宋体" w:eastAsia="宋体" w:hAnsi="宋体" w:hint="eastAsia"/>
                <w:sz w:val="24"/>
                <w:szCs w:val="24"/>
              </w:rPr>
              <w:t>实体或事件</w:t>
            </w:r>
            <w:r w:rsidR="00A7181D">
              <w:rPr>
                <w:rFonts w:ascii="宋体" w:eastAsia="宋体" w:hAnsi="宋体" w:hint="eastAsia"/>
                <w:sz w:val="24"/>
                <w:szCs w:val="24"/>
              </w:rPr>
              <w:t>实例</w:t>
            </w:r>
            <w:r>
              <w:rPr>
                <w:rFonts w:ascii="宋体" w:eastAsia="宋体" w:hAnsi="宋体" w:hint="eastAsia"/>
                <w:sz w:val="24"/>
                <w:szCs w:val="24"/>
              </w:rPr>
              <w:t>的</w:t>
            </w:r>
            <w:r w:rsidR="00A7181D">
              <w:rPr>
                <w:rFonts w:ascii="宋体" w:eastAsia="宋体" w:hAnsi="宋体" w:hint="eastAsia"/>
                <w:sz w:val="24"/>
                <w:szCs w:val="24"/>
              </w:rPr>
              <w:t>邻居实例列表</w:t>
            </w:r>
          </w:p>
          <w:p w:rsidR="00846910" w:rsidRPr="009F53DA" w:rsidRDefault="00A7181D" w:rsidP="00C73DBF">
            <w:pPr>
              <w:jc w:val="left"/>
              <w:rPr>
                <w:rFonts w:ascii="宋体" w:eastAsia="宋体" w:hAnsi="宋体"/>
                <w:sz w:val="24"/>
                <w:szCs w:val="24"/>
              </w:rPr>
            </w:pPr>
            <w:r>
              <w:rPr>
                <w:rFonts w:ascii="宋体" w:eastAsia="宋体" w:hAnsi="宋体"/>
                <w:sz w:val="24"/>
                <w:szCs w:val="24"/>
              </w:rPr>
              <w:t>Collection&lt;String&gt;</w:t>
            </w:r>
          </w:p>
        </w:tc>
      </w:tr>
      <w:tr w:rsidR="00846910" w:rsidTr="00C73DBF">
        <w:tc>
          <w:tcPr>
            <w:tcW w:w="993" w:type="dxa"/>
          </w:tcPr>
          <w:p w:rsidR="00846910" w:rsidRDefault="00846910" w:rsidP="00C73DBF">
            <w:pPr>
              <w:jc w:val="left"/>
              <w:rPr>
                <w:rFonts w:ascii="宋体" w:eastAsia="宋体" w:hAnsi="宋体"/>
                <w:sz w:val="24"/>
                <w:szCs w:val="24"/>
              </w:rPr>
            </w:pPr>
            <w:r>
              <w:rPr>
                <w:rFonts w:ascii="宋体" w:eastAsia="宋体" w:hAnsi="宋体" w:hint="eastAsia"/>
                <w:sz w:val="24"/>
                <w:szCs w:val="24"/>
              </w:rPr>
              <w:t>异常</w:t>
            </w:r>
          </w:p>
        </w:tc>
        <w:tc>
          <w:tcPr>
            <w:tcW w:w="8505" w:type="dxa"/>
          </w:tcPr>
          <w:p w:rsidR="00846910" w:rsidRPr="009F53DA" w:rsidRDefault="005074EA" w:rsidP="00C73DBF">
            <w:pPr>
              <w:jc w:val="left"/>
              <w:rPr>
                <w:rFonts w:ascii="Calibri Light" w:eastAsia="宋体" w:hAnsi="Calibri Light" w:cs="Calibri Light"/>
                <w:sz w:val="24"/>
                <w:szCs w:val="24"/>
              </w:rPr>
            </w:pPr>
            <w:r>
              <w:rPr>
                <w:rFonts w:ascii="宋体" w:eastAsia="宋体" w:hAnsi="宋体"/>
                <w:sz w:val="24"/>
                <w:szCs w:val="24"/>
              </w:rPr>
              <w:t>CKC</w:t>
            </w:r>
            <w:r w:rsidR="00846910" w:rsidRPr="00105C8B">
              <w:rPr>
                <w:rFonts w:ascii="宋体" w:eastAsia="宋体" w:hAnsi="宋体"/>
                <w:sz w:val="24"/>
                <w:szCs w:val="24"/>
              </w:rPr>
              <w:t>A</w:t>
            </w:r>
            <w:r w:rsidR="00846910" w:rsidRPr="00105C8B">
              <w:rPr>
                <w:rFonts w:ascii="宋体" w:eastAsia="宋体" w:hAnsi="宋体" w:hint="eastAsia"/>
                <w:sz w:val="24"/>
                <w:szCs w:val="24"/>
              </w:rPr>
              <w:t>pi</w:t>
            </w:r>
            <w:r w:rsidR="00846910" w:rsidRPr="00105C8B">
              <w:rPr>
                <w:rFonts w:ascii="宋体" w:eastAsia="宋体" w:hAnsi="宋体"/>
                <w:sz w:val="24"/>
                <w:szCs w:val="24"/>
              </w:rPr>
              <w:t>E</w:t>
            </w:r>
            <w:r w:rsidR="00846910" w:rsidRPr="00105C8B">
              <w:rPr>
                <w:rFonts w:ascii="宋体" w:eastAsia="宋体" w:hAnsi="宋体" w:hint="eastAsia"/>
                <w:sz w:val="24"/>
                <w:szCs w:val="24"/>
              </w:rPr>
              <w:t>xception</w:t>
            </w:r>
          </w:p>
        </w:tc>
      </w:tr>
    </w:tbl>
    <w:p w:rsidR="0057303E" w:rsidRDefault="0057303E" w:rsidP="00AC04CE">
      <w:pPr>
        <w:spacing w:line="360" w:lineRule="auto"/>
        <w:jc w:val="left"/>
        <w:rPr>
          <w:rFonts w:ascii="宋体" w:eastAsia="宋体" w:hAnsi="宋体"/>
          <w:sz w:val="24"/>
          <w:szCs w:val="24"/>
        </w:rPr>
      </w:pPr>
    </w:p>
    <w:p w:rsidR="00552A21" w:rsidRDefault="00552A21" w:rsidP="00231688">
      <w:pPr>
        <w:pStyle w:val="4"/>
        <w:numPr>
          <w:ilvl w:val="0"/>
          <w:numId w:val="19"/>
        </w:numPr>
      </w:pPr>
      <w:bookmarkStart w:id="123" w:name="_Toc37157555"/>
      <w:r>
        <w:rPr>
          <w:rFonts w:hint="eastAsia"/>
        </w:rPr>
        <w:t>获取</w:t>
      </w:r>
      <w:r w:rsidR="00665B0F">
        <w:rPr>
          <w:rFonts w:hint="eastAsia"/>
        </w:rPr>
        <w:t>实例</w:t>
      </w:r>
      <w:r>
        <w:rPr>
          <w:rFonts w:hint="eastAsia"/>
        </w:rPr>
        <w:t>之间的共同邻居</w:t>
      </w:r>
      <w:bookmarkEnd w:id="123"/>
    </w:p>
    <w:p w:rsidR="00DC4313" w:rsidRDefault="00DC4313" w:rsidP="00231688">
      <w:pPr>
        <w:pStyle w:val="a3"/>
        <w:numPr>
          <w:ilvl w:val="1"/>
          <w:numId w:val="19"/>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32687D" w:rsidTr="00C73DBF">
        <w:tc>
          <w:tcPr>
            <w:tcW w:w="709" w:type="dxa"/>
          </w:tcPr>
          <w:p w:rsidR="0032687D" w:rsidRPr="009F53DA" w:rsidRDefault="0032687D"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32687D" w:rsidRDefault="0032687D" w:rsidP="00C73DBF">
            <w:pPr>
              <w:jc w:val="left"/>
              <w:rPr>
                <w:rFonts w:ascii="宋体" w:eastAsia="宋体" w:hAnsi="宋体"/>
                <w:sz w:val="24"/>
                <w:szCs w:val="24"/>
              </w:rPr>
            </w:pPr>
            <w:r>
              <w:rPr>
                <w:rFonts w:ascii="宋体" w:eastAsia="宋体" w:hAnsi="宋体" w:hint="eastAsia"/>
                <w:sz w:val="24"/>
                <w:szCs w:val="24"/>
              </w:rPr>
              <w:t>获取图的某两个实体或事件实例的共同邻居实例。</w:t>
            </w:r>
          </w:p>
        </w:tc>
      </w:tr>
      <w:tr w:rsidR="0032687D" w:rsidTr="00C73DBF">
        <w:tc>
          <w:tcPr>
            <w:tcW w:w="709" w:type="dxa"/>
          </w:tcPr>
          <w:p w:rsidR="0032687D" w:rsidRDefault="0032687D" w:rsidP="00C73DBF">
            <w:pPr>
              <w:jc w:val="left"/>
              <w:rPr>
                <w:rFonts w:ascii="宋体" w:eastAsia="宋体" w:hAnsi="宋体"/>
                <w:sz w:val="24"/>
                <w:szCs w:val="24"/>
              </w:rPr>
            </w:pPr>
            <w:r>
              <w:rPr>
                <w:rFonts w:ascii="宋体" w:eastAsia="宋体" w:hAnsi="宋体" w:hint="eastAsia"/>
                <w:sz w:val="24"/>
                <w:szCs w:val="24"/>
              </w:rPr>
              <w:t>方法</w:t>
            </w:r>
          </w:p>
        </w:tc>
        <w:tc>
          <w:tcPr>
            <w:tcW w:w="8843" w:type="dxa"/>
          </w:tcPr>
          <w:p w:rsidR="0032687D" w:rsidRPr="009F53DA" w:rsidRDefault="0032687D" w:rsidP="00C73DB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graph/{graphName}/common-neighbors</w:t>
            </w:r>
          </w:p>
        </w:tc>
      </w:tr>
      <w:tr w:rsidR="0032687D" w:rsidTr="00C73DBF">
        <w:tc>
          <w:tcPr>
            <w:tcW w:w="709" w:type="dxa"/>
          </w:tcPr>
          <w:p w:rsidR="0032687D" w:rsidRDefault="0032687D" w:rsidP="00C73DBF">
            <w:pPr>
              <w:jc w:val="left"/>
              <w:rPr>
                <w:rFonts w:ascii="宋体" w:eastAsia="宋体" w:hAnsi="宋体"/>
                <w:sz w:val="24"/>
                <w:szCs w:val="24"/>
              </w:rPr>
            </w:pPr>
            <w:r>
              <w:rPr>
                <w:rFonts w:ascii="宋体" w:eastAsia="宋体" w:hAnsi="宋体" w:hint="eastAsia"/>
                <w:sz w:val="24"/>
                <w:szCs w:val="24"/>
              </w:rPr>
              <w:t>参数</w:t>
            </w:r>
          </w:p>
        </w:tc>
        <w:tc>
          <w:tcPr>
            <w:tcW w:w="8843" w:type="dxa"/>
          </w:tcPr>
          <w:p w:rsidR="0032687D" w:rsidRDefault="0032687D" w:rsidP="00C73DBF">
            <w:pPr>
              <w:jc w:val="left"/>
              <w:rPr>
                <w:rFonts w:ascii="宋体" w:eastAsia="宋体" w:hAnsi="宋体"/>
                <w:sz w:val="24"/>
                <w:szCs w:val="24"/>
              </w:rPr>
            </w:pPr>
            <w:r>
              <w:rPr>
                <w:rFonts w:ascii="宋体" w:eastAsia="宋体" w:hAnsi="宋体" w:hint="eastAsia"/>
                <w:sz w:val="24"/>
                <w:szCs w:val="24"/>
              </w:rPr>
              <w:t>graphName：图的名称</w:t>
            </w:r>
          </w:p>
        </w:tc>
      </w:tr>
      <w:tr w:rsidR="0032687D" w:rsidTr="00C73DBF">
        <w:tc>
          <w:tcPr>
            <w:tcW w:w="709" w:type="dxa"/>
          </w:tcPr>
          <w:p w:rsidR="0032687D" w:rsidRDefault="0032687D" w:rsidP="00C73DBF">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32687D" w:rsidRPr="00846910" w:rsidRDefault="0032687D" w:rsidP="00C73DBF">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32687D" w:rsidRDefault="0032687D" w:rsidP="0032687D">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“entity1”: “entity id 1”,</w:t>
            </w:r>
          </w:p>
          <w:p w:rsidR="0032687D" w:rsidRDefault="0032687D" w:rsidP="0032687D">
            <w:pPr>
              <w:jc w:val="left"/>
              <w:rPr>
                <w:rFonts w:ascii="Calibri Light" w:eastAsia="宋体" w:hAnsi="Calibri Light" w:cs="Calibri Light"/>
                <w:sz w:val="24"/>
                <w:szCs w:val="24"/>
              </w:rPr>
            </w:pPr>
            <w:r>
              <w:rPr>
                <w:rFonts w:ascii="Calibri Light" w:eastAsia="宋体" w:hAnsi="Calibri Light" w:cs="Calibri Light"/>
                <w:sz w:val="24"/>
                <w:szCs w:val="24"/>
              </w:rPr>
              <w:t xml:space="preserve">   “entity2”: “entity id 2”,</w:t>
            </w:r>
          </w:p>
          <w:p w:rsidR="0032687D" w:rsidRDefault="0032687D" w:rsidP="0032687D">
            <w:pPr>
              <w:jc w:val="left"/>
              <w:rPr>
                <w:rFonts w:ascii="Calibri Light" w:eastAsia="宋体" w:hAnsi="Calibri Light" w:cs="Calibri Light"/>
                <w:sz w:val="24"/>
                <w:szCs w:val="24"/>
              </w:rPr>
            </w:pPr>
            <w:r>
              <w:rPr>
                <w:rFonts w:ascii="Calibri Light" w:eastAsia="宋体" w:hAnsi="Calibri Light" w:cs="Calibri Light"/>
                <w:sz w:val="24"/>
                <w:szCs w:val="24"/>
              </w:rPr>
              <w:t xml:space="preserve">   “param1”: {entity1 </w:t>
            </w:r>
            <w:r w:rsidR="00CB3A09">
              <w:rPr>
                <w:rFonts w:ascii="Calibri Light" w:eastAsia="宋体" w:hAnsi="Calibri Light" w:cs="Calibri Light"/>
                <w:sz w:val="24"/>
                <w:szCs w:val="24"/>
              </w:rPr>
              <w:t>filter options</w:t>
            </w:r>
            <w:r>
              <w:rPr>
                <w:rFonts w:ascii="Calibri Light" w:eastAsia="宋体" w:hAnsi="Calibri Light" w:cs="Calibri Light"/>
                <w:sz w:val="24"/>
                <w:szCs w:val="24"/>
              </w:rPr>
              <w:t>}</w:t>
            </w:r>
            <w:r w:rsidR="00CB3A09">
              <w:rPr>
                <w:rFonts w:ascii="Calibri Light" w:eastAsia="宋体" w:hAnsi="Calibri Light" w:cs="Calibri Light"/>
                <w:sz w:val="24"/>
                <w:szCs w:val="24"/>
              </w:rPr>
              <w:t>,</w:t>
            </w:r>
          </w:p>
          <w:p w:rsidR="00CB3A09" w:rsidRPr="00CB3A09" w:rsidRDefault="00CB3A09" w:rsidP="0032687D">
            <w:pPr>
              <w:jc w:val="left"/>
              <w:rPr>
                <w:rFonts w:ascii="Calibri Light" w:eastAsia="宋体" w:hAnsi="Calibri Light" w:cs="Calibri Light"/>
                <w:sz w:val="24"/>
                <w:szCs w:val="24"/>
              </w:rPr>
            </w:pPr>
            <w:r>
              <w:rPr>
                <w:rFonts w:ascii="Calibri Light" w:eastAsia="宋体" w:hAnsi="Calibri Light" w:cs="Calibri Light"/>
                <w:sz w:val="24"/>
                <w:szCs w:val="24"/>
              </w:rPr>
              <w:t xml:space="preserve">   “param2”: {entity2 filter options}</w:t>
            </w:r>
          </w:p>
          <w:p w:rsidR="0032687D" w:rsidRDefault="0032687D" w:rsidP="0032687D">
            <w:pPr>
              <w:jc w:val="left"/>
              <w:rPr>
                <w:rFonts w:ascii="宋体" w:eastAsia="宋体" w:hAnsi="宋体"/>
                <w:sz w:val="24"/>
                <w:szCs w:val="24"/>
              </w:rPr>
            </w:pPr>
            <w:r w:rsidRPr="00846910">
              <w:rPr>
                <w:rFonts w:ascii="Calibri Light" w:eastAsia="宋体" w:hAnsi="Calibri Light" w:cs="Calibri Light"/>
                <w:sz w:val="24"/>
                <w:szCs w:val="24"/>
              </w:rPr>
              <w:t>}</w:t>
            </w:r>
          </w:p>
        </w:tc>
      </w:tr>
      <w:tr w:rsidR="0032687D" w:rsidTr="00C73DBF">
        <w:tc>
          <w:tcPr>
            <w:tcW w:w="709" w:type="dxa"/>
          </w:tcPr>
          <w:p w:rsidR="0032687D" w:rsidRDefault="0032687D" w:rsidP="00C73DBF">
            <w:pPr>
              <w:jc w:val="left"/>
              <w:rPr>
                <w:rFonts w:ascii="宋体" w:eastAsia="宋体" w:hAnsi="宋体"/>
                <w:sz w:val="24"/>
                <w:szCs w:val="24"/>
              </w:rPr>
            </w:pPr>
            <w:r>
              <w:rPr>
                <w:rFonts w:ascii="宋体" w:eastAsia="宋体" w:hAnsi="宋体" w:hint="eastAsia"/>
                <w:sz w:val="24"/>
                <w:szCs w:val="24"/>
              </w:rPr>
              <w:t>返回</w:t>
            </w:r>
          </w:p>
        </w:tc>
        <w:tc>
          <w:tcPr>
            <w:tcW w:w="8843" w:type="dxa"/>
          </w:tcPr>
          <w:p w:rsidR="0032687D" w:rsidRPr="00C325F4" w:rsidRDefault="0032687D"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2687D" w:rsidRPr="00C325F4" w:rsidRDefault="0032687D"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32687D" w:rsidRPr="00C325F4" w:rsidRDefault="0032687D"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32687D" w:rsidRDefault="0032687D"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 {</w:t>
            </w:r>
          </w:p>
          <w:p w:rsidR="0032687D" w:rsidRPr="007B1CB5" w:rsidRDefault="0032687D"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CB3A09">
              <w:rPr>
                <w:rFonts w:ascii="Calibri Light" w:eastAsia="宋体" w:hAnsi="Calibri Light" w:cs="Calibri Light"/>
                <w:sz w:val="24"/>
                <w:szCs w:val="24"/>
              </w:rPr>
              <w:t>commonN</w:t>
            </w:r>
            <w:r>
              <w:rPr>
                <w:rFonts w:ascii="Calibri Light" w:eastAsia="宋体" w:hAnsi="Calibri Light" w:cs="Calibri Light"/>
                <w:sz w:val="24"/>
                <w:szCs w:val="24"/>
              </w:rPr>
              <w:t>eighbors”:</w:t>
            </w: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[“neighbor entity id”],</w:t>
            </w:r>
          </w:p>
          <w:p w:rsidR="0032687D" w:rsidRPr="00C325F4" w:rsidRDefault="0032687D" w:rsidP="00C73DB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ab/>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entity</w:t>
            </w:r>
            <w:r w:rsidR="00CB3A09">
              <w:rPr>
                <w:rFonts w:ascii="Calibri Light" w:eastAsia="宋体" w:hAnsi="Calibri Light" w:cs="Calibri Light"/>
                <w:sz w:val="24"/>
                <w:szCs w:val="24"/>
              </w:rPr>
              <w:t xml:space="preserve"> common</w:t>
            </w:r>
            <w:r>
              <w:rPr>
                <w:rFonts w:ascii="Calibri Light" w:eastAsia="宋体" w:hAnsi="Calibri Light" w:cs="Calibri Light"/>
                <w:sz w:val="24"/>
                <w:szCs w:val="24"/>
              </w:rPr>
              <w:t xml:space="preserve"> neighbors retrieved</w:t>
            </w:r>
            <w:r w:rsidRPr="00C325F4">
              <w:rPr>
                <w:rFonts w:ascii="Calibri Light" w:eastAsia="宋体" w:hAnsi="Calibri Light" w:cs="Calibri Light"/>
                <w:sz w:val="24"/>
                <w:szCs w:val="24"/>
              </w:rPr>
              <w:t>”</w:t>
            </w:r>
          </w:p>
          <w:p w:rsidR="0032687D" w:rsidRPr="00C325F4" w:rsidRDefault="0032687D" w:rsidP="00C73DBF">
            <w:pPr>
              <w:ind w:firstLine="420"/>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32687D" w:rsidRPr="00C325F4" w:rsidRDefault="0032687D"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32687D" w:rsidRPr="0032687D" w:rsidRDefault="0032687D" w:rsidP="0032687D">
      <w:pPr>
        <w:spacing w:line="360" w:lineRule="auto"/>
        <w:jc w:val="left"/>
        <w:rPr>
          <w:rFonts w:ascii="宋体" w:eastAsia="宋体" w:hAnsi="宋体"/>
          <w:sz w:val="24"/>
          <w:szCs w:val="24"/>
        </w:rPr>
      </w:pPr>
    </w:p>
    <w:p w:rsidR="00DC4313" w:rsidRDefault="00DC4313" w:rsidP="00231688">
      <w:pPr>
        <w:pStyle w:val="a3"/>
        <w:numPr>
          <w:ilvl w:val="1"/>
          <w:numId w:val="19"/>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CB3A09" w:rsidTr="00C73DBF">
        <w:tc>
          <w:tcPr>
            <w:tcW w:w="993" w:type="dxa"/>
          </w:tcPr>
          <w:p w:rsidR="00CB3A09" w:rsidRPr="009F53DA" w:rsidRDefault="00CB3A09"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CB3A09" w:rsidRPr="009F53DA" w:rsidRDefault="00CB3A09" w:rsidP="00C73DBF">
            <w:pPr>
              <w:jc w:val="left"/>
              <w:rPr>
                <w:rFonts w:ascii="宋体" w:eastAsia="宋体" w:hAnsi="宋体"/>
                <w:sz w:val="24"/>
                <w:szCs w:val="24"/>
              </w:rPr>
            </w:pPr>
            <w:r>
              <w:rPr>
                <w:rFonts w:ascii="宋体" w:eastAsia="宋体" w:hAnsi="宋体" w:hint="eastAsia"/>
                <w:sz w:val="24"/>
                <w:szCs w:val="24"/>
              </w:rPr>
              <w:t>获取图的某两个实体或事件实例的共同邻居实例。</w:t>
            </w:r>
          </w:p>
        </w:tc>
      </w:tr>
      <w:tr w:rsidR="00CB3A09" w:rsidTr="00C73DBF">
        <w:tc>
          <w:tcPr>
            <w:tcW w:w="993"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lastRenderedPageBreak/>
              <w:t>方法</w:t>
            </w:r>
          </w:p>
        </w:tc>
        <w:tc>
          <w:tcPr>
            <w:tcW w:w="8505" w:type="dxa"/>
          </w:tcPr>
          <w:p w:rsidR="00CB3A09" w:rsidRDefault="005074EA" w:rsidP="00C73DBF">
            <w:pPr>
              <w:jc w:val="left"/>
              <w:rPr>
                <w:rFonts w:ascii="宋体" w:eastAsia="宋体" w:hAnsi="宋体"/>
                <w:sz w:val="24"/>
                <w:szCs w:val="24"/>
              </w:rPr>
            </w:pPr>
            <w:proofErr w:type="gramStart"/>
            <w:r>
              <w:rPr>
                <w:rFonts w:ascii="宋体" w:eastAsia="宋体" w:hAnsi="宋体"/>
                <w:sz w:val="24"/>
                <w:szCs w:val="24"/>
              </w:rPr>
              <w:t>CKC</w:t>
            </w:r>
            <w:r w:rsidR="00CB3A09" w:rsidRPr="00CC673B">
              <w:rPr>
                <w:rFonts w:ascii="宋体" w:eastAsia="宋体" w:hAnsi="宋体"/>
                <w:sz w:val="24"/>
                <w:szCs w:val="24"/>
              </w:rPr>
              <w:t>A</w:t>
            </w:r>
            <w:r w:rsidR="00CB3A09" w:rsidRPr="00CC673B">
              <w:rPr>
                <w:rFonts w:ascii="宋体" w:eastAsia="宋体" w:hAnsi="宋体" w:hint="eastAsia"/>
                <w:sz w:val="24"/>
                <w:szCs w:val="24"/>
              </w:rPr>
              <w:t>pi</w:t>
            </w:r>
            <w:r w:rsidR="00CB3A09">
              <w:rPr>
                <w:rFonts w:ascii="宋体" w:eastAsia="宋体" w:hAnsi="宋体"/>
                <w:sz w:val="24"/>
                <w:szCs w:val="24"/>
              </w:rPr>
              <w:t>.</w:t>
            </w:r>
            <w:r>
              <w:rPr>
                <w:rFonts w:ascii="宋体" w:eastAsia="宋体" w:hAnsi="宋体"/>
                <w:sz w:val="24"/>
                <w:szCs w:val="24"/>
              </w:rPr>
              <w:t>CKC</w:t>
            </w:r>
            <w:r w:rsidR="00CB3A09">
              <w:rPr>
                <w:rFonts w:ascii="宋体" w:eastAsia="宋体" w:hAnsi="宋体"/>
                <w:sz w:val="24"/>
                <w:szCs w:val="24"/>
              </w:rPr>
              <w:t>Graph</w:t>
            </w:r>
            <w:r w:rsidR="00CB3A09" w:rsidRPr="00CC673B">
              <w:rPr>
                <w:rFonts w:ascii="宋体" w:eastAsia="宋体" w:hAnsi="宋体"/>
                <w:sz w:val="24"/>
                <w:szCs w:val="24"/>
              </w:rPr>
              <w:t>.</w:t>
            </w:r>
            <w:r w:rsidR="00CB3A09">
              <w:rPr>
                <w:rFonts w:ascii="宋体" w:eastAsia="宋体" w:hAnsi="宋体"/>
                <w:sz w:val="24"/>
                <w:szCs w:val="24"/>
              </w:rPr>
              <w:t>commonN</w:t>
            </w:r>
            <w:r w:rsidR="00CB3A09">
              <w:rPr>
                <w:rFonts w:ascii="宋体" w:eastAsia="宋体" w:hAnsi="宋体" w:hint="eastAsia"/>
                <w:sz w:val="24"/>
                <w:szCs w:val="24"/>
              </w:rPr>
              <w:t>e</w:t>
            </w:r>
            <w:r w:rsidR="00CB3A09">
              <w:rPr>
                <w:rFonts w:ascii="宋体" w:eastAsia="宋体" w:hAnsi="宋体"/>
                <w:sz w:val="24"/>
                <w:szCs w:val="24"/>
              </w:rPr>
              <w:t>ighbors</w:t>
            </w:r>
            <w:proofErr w:type="gramEnd"/>
            <w:r w:rsidR="00CB3A09" w:rsidRPr="00CC673B">
              <w:rPr>
                <w:rFonts w:ascii="宋体" w:eastAsia="宋体" w:hAnsi="宋体"/>
                <w:sz w:val="24"/>
                <w:szCs w:val="24"/>
              </w:rPr>
              <w:t xml:space="preserve"> (</w:t>
            </w:r>
          </w:p>
          <w:p w:rsidR="00CB3A09" w:rsidRDefault="00CB3A09" w:rsidP="00C73DBF">
            <w:pPr>
              <w:ind w:firstLine="480"/>
              <w:jc w:val="left"/>
              <w:rPr>
                <w:rFonts w:ascii="宋体" w:eastAsia="宋体" w:hAnsi="宋体" w:cs="Calibri Light"/>
                <w:sz w:val="24"/>
                <w:szCs w:val="24"/>
              </w:rPr>
            </w:pPr>
            <w:r w:rsidRPr="00CC673B">
              <w:rPr>
                <w:rFonts w:ascii="宋体" w:eastAsia="宋体" w:hAnsi="宋体"/>
                <w:sz w:val="24"/>
                <w:szCs w:val="24"/>
              </w:rPr>
              <w:t xml:space="preserve">String </w:t>
            </w:r>
            <w:r>
              <w:rPr>
                <w:rFonts w:ascii="宋体" w:eastAsia="宋体" w:hAnsi="宋体" w:hint="eastAsia"/>
                <w:sz w:val="24"/>
                <w:szCs w:val="24"/>
              </w:rPr>
              <w:t>e</w:t>
            </w:r>
            <w:r w:rsidRPr="00CC673B">
              <w:rPr>
                <w:rFonts w:ascii="宋体" w:eastAsia="宋体" w:hAnsi="宋体" w:cs="Calibri Light"/>
                <w:sz w:val="24"/>
                <w:szCs w:val="24"/>
              </w:rPr>
              <w:t>ntity</w:t>
            </w:r>
            <w:r>
              <w:rPr>
                <w:rFonts w:ascii="宋体" w:eastAsia="宋体" w:hAnsi="宋体" w:cs="Calibri Light"/>
                <w:sz w:val="24"/>
                <w:szCs w:val="24"/>
              </w:rPr>
              <w:t>Id1,</w:t>
            </w:r>
          </w:p>
          <w:p w:rsidR="00CB3A09" w:rsidRDefault="00CB3A09" w:rsidP="00CB3A09">
            <w:pPr>
              <w:ind w:firstLine="480"/>
              <w:jc w:val="left"/>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tring entityId2,</w:t>
            </w:r>
          </w:p>
          <w:p w:rsidR="00CB3A09" w:rsidRDefault="00CB3A09" w:rsidP="00CB3A09">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entityOptions1,</w:t>
            </w:r>
          </w:p>
          <w:p w:rsidR="00CB3A09" w:rsidRDefault="00CB3A09" w:rsidP="00CB3A09">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entityOptions2</w:t>
            </w:r>
          </w:p>
          <w:p w:rsidR="00CB3A09" w:rsidRPr="00CC673B" w:rsidRDefault="00CB3A09" w:rsidP="00CB3A09">
            <w:pPr>
              <w:jc w:val="left"/>
              <w:rPr>
                <w:rFonts w:ascii="宋体" w:eastAsia="宋体" w:hAnsi="宋体"/>
                <w:sz w:val="24"/>
                <w:szCs w:val="24"/>
              </w:rPr>
            </w:pPr>
            <w:r w:rsidRPr="00CC673B">
              <w:rPr>
                <w:rFonts w:ascii="宋体" w:eastAsia="宋体" w:hAnsi="宋体"/>
                <w:sz w:val="24"/>
                <w:szCs w:val="24"/>
              </w:rPr>
              <w:t>)</w:t>
            </w:r>
          </w:p>
        </w:tc>
      </w:tr>
      <w:tr w:rsidR="00CB3A09" w:rsidTr="00C73DBF">
        <w:tc>
          <w:tcPr>
            <w:tcW w:w="993"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参数</w:t>
            </w:r>
          </w:p>
        </w:tc>
        <w:tc>
          <w:tcPr>
            <w:tcW w:w="8505" w:type="dxa"/>
          </w:tcPr>
          <w:p w:rsidR="00CB3A09" w:rsidRDefault="00CB3A09" w:rsidP="00C73DBF">
            <w:pPr>
              <w:jc w:val="left"/>
              <w:rPr>
                <w:rFonts w:ascii="宋体" w:eastAsia="宋体" w:hAnsi="宋体"/>
                <w:sz w:val="24"/>
                <w:szCs w:val="24"/>
              </w:rPr>
            </w:pPr>
            <w:r>
              <w:rPr>
                <w:rFonts w:ascii="宋体" w:eastAsia="宋体" w:hAnsi="宋体" w:cs="Calibri Light" w:hint="eastAsia"/>
                <w:sz w:val="24"/>
                <w:szCs w:val="24"/>
              </w:rPr>
              <w:t>e</w:t>
            </w:r>
            <w:r w:rsidRPr="00CC673B">
              <w:rPr>
                <w:rFonts w:ascii="宋体" w:eastAsia="宋体" w:hAnsi="宋体" w:cs="Calibri Light"/>
                <w:sz w:val="24"/>
                <w:szCs w:val="24"/>
              </w:rPr>
              <w:t>ntity</w:t>
            </w:r>
            <w:r>
              <w:rPr>
                <w:rFonts w:ascii="宋体" w:eastAsia="宋体" w:hAnsi="宋体" w:cs="Calibri Light"/>
                <w:sz w:val="24"/>
                <w:szCs w:val="24"/>
              </w:rPr>
              <w:t xml:space="preserve">Id1 </w:t>
            </w:r>
            <w:r>
              <w:rPr>
                <w:rFonts w:ascii="宋体" w:eastAsia="宋体" w:hAnsi="宋体"/>
                <w:sz w:val="24"/>
                <w:szCs w:val="24"/>
              </w:rPr>
              <w:t xml:space="preserve">– </w:t>
            </w:r>
            <w:r>
              <w:rPr>
                <w:rFonts w:ascii="宋体" w:eastAsia="宋体" w:hAnsi="宋体" w:hint="eastAsia"/>
                <w:sz w:val="24"/>
                <w:szCs w:val="24"/>
              </w:rPr>
              <w:t>实体或事件实例1的I</w:t>
            </w:r>
            <w:r>
              <w:rPr>
                <w:rFonts w:ascii="宋体" w:eastAsia="宋体" w:hAnsi="宋体"/>
                <w:sz w:val="24"/>
                <w:szCs w:val="24"/>
              </w:rPr>
              <w:t>D</w:t>
            </w:r>
          </w:p>
          <w:p w:rsidR="00CB3A09" w:rsidRDefault="00CB3A09" w:rsidP="00C73DBF">
            <w:pPr>
              <w:jc w:val="left"/>
              <w:rPr>
                <w:rFonts w:ascii="宋体" w:eastAsia="宋体" w:hAnsi="宋体"/>
                <w:sz w:val="24"/>
                <w:szCs w:val="24"/>
              </w:rPr>
            </w:pPr>
            <w:r>
              <w:rPr>
                <w:rFonts w:ascii="宋体" w:eastAsia="宋体" w:hAnsi="宋体"/>
                <w:sz w:val="24"/>
                <w:szCs w:val="24"/>
              </w:rPr>
              <w:t xml:space="preserve">entityId2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实体或事件实例2的I</w:t>
            </w:r>
            <w:r>
              <w:rPr>
                <w:rFonts w:ascii="宋体" w:eastAsia="宋体" w:hAnsi="宋体"/>
                <w:sz w:val="24"/>
                <w:szCs w:val="24"/>
              </w:rPr>
              <w:t>D</w:t>
            </w:r>
          </w:p>
          <w:p w:rsidR="00CB3A09" w:rsidRDefault="00CB3A09" w:rsidP="00C73DBF">
            <w:pPr>
              <w:jc w:val="left"/>
              <w:rPr>
                <w:rFonts w:ascii="宋体" w:eastAsia="宋体" w:hAnsi="宋体"/>
                <w:sz w:val="24"/>
                <w:szCs w:val="24"/>
              </w:rPr>
            </w:pPr>
            <w:r>
              <w:rPr>
                <w:rFonts w:ascii="宋体" w:eastAsia="宋体" w:hAnsi="宋体"/>
                <w:sz w:val="24"/>
                <w:szCs w:val="24"/>
              </w:rPr>
              <w:t xml:space="preserve">entityOptions1 – </w:t>
            </w:r>
            <w:r>
              <w:rPr>
                <w:rFonts w:ascii="宋体" w:eastAsia="宋体" w:hAnsi="宋体" w:hint="eastAsia"/>
                <w:sz w:val="24"/>
                <w:szCs w:val="24"/>
              </w:rPr>
              <w:t>实体或事件实例1的检索条件</w:t>
            </w:r>
          </w:p>
          <w:p w:rsidR="00CB3A09" w:rsidRDefault="00CB3A09" w:rsidP="00C73DBF">
            <w:pPr>
              <w:jc w:val="left"/>
              <w:rPr>
                <w:rFonts w:ascii="宋体" w:eastAsia="宋体" w:hAnsi="宋体"/>
                <w:sz w:val="24"/>
                <w:szCs w:val="24"/>
              </w:rPr>
            </w:pPr>
            <w:r>
              <w:rPr>
                <w:rFonts w:ascii="宋体" w:eastAsia="宋体" w:hAnsi="宋体"/>
                <w:sz w:val="24"/>
                <w:szCs w:val="24"/>
              </w:rPr>
              <w:t>entityOptions</w:t>
            </w:r>
            <w:r>
              <w:rPr>
                <w:rFonts w:ascii="宋体" w:eastAsia="宋体" w:hAnsi="宋体" w:hint="eastAsia"/>
                <w:sz w:val="24"/>
                <w:szCs w:val="24"/>
              </w:rPr>
              <w:t>2</w:t>
            </w:r>
            <w:r>
              <w:rPr>
                <w:rFonts w:ascii="宋体" w:eastAsia="宋体" w:hAnsi="宋体"/>
                <w:sz w:val="24"/>
                <w:szCs w:val="24"/>
              </w:rPr>
              <w:t xml:space="preserve"> – </w:t>
            </w:r>
            <w:r>
              <w:rPr>
                <w:rFonts w:ascii="宋体" w:eastAsia="宋体" w:hAnsi="宋体" w:hint="eastAsia"/>
                <w:sz w:val="24"/>
                <w:szCs w:val="24"/>
              </w:rPr>
              <w:t>实体或事件实例2的检索条件</w:t>
            </w:r>
          </w:p>
        </w:tc>
      </w:tr>
      <w:tr w:rsidR="00CB3A09" w:rsidTr="00C73DBF">
        <w:tc>
          <w:tcPr>
            <w:tcW w:w="993"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返回</w:t>
            </w:r>
          </w:p>
        </w:tc>
        <w:tc>
          <w:tcPr>
            <w:tcW w:w="8505"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实体或事件实例的共同邻居实例列表</w:t>
            </w:r>
          </w:p>
          <w:p w:rsidR="00CB3A09" w:rsidRPr="009F53DA" w:rsidRDefault="00CB3A09" w:rsidP="00C73DBF">
            <w:pPr>
              <w:jc w:val="left"/>
              <w:rPr>
                <w:rFonts w:ascii="宋体" w:eastAsia="宋体" w:hAnsi="宋体"/>
                <w:sz w:val="24"/>
                <w:szCs w:val="24"/>
              </w:rPr>
            </w:pPr>
            <w:r>
              <w:rPr>
                <w:rFonts w:ascii="宋体" w:eastAsia="宋体" w:hAnsi="宋体"/>
                <w:sz w:val="24"/>
                <w:szCs w:val="24"/>
              </w:rPr>
              <w:t>Collection&lt;String&gt;</w:t>
            </w:r>
          </w:p>
        </w:tc>
      </w:tr>
      <w:tr w:rsidR="00CB3A09" w:rsidTr="00C73DBF">
        <w:tc>
          <w:tcPr>
            <w:tcW w:w="993"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异常</w:t>
            </w:r>
          </w:p>
        </w:tc>
        <w:tc>
          <w:tcPr>
            <w:tcW w:w="8505" w:type="dxa"/>
          </w:tcPr>
          <w:p w:rsidR="00CB3A09" w:rsidRPr="009F53DA" w:rsidRDefault="005074EA" w:rsidP="00C73DBF">
            <w:pPr>
              <w:jc w:val="left"/>
              <w:rPr>
                <w:rFonts w:ascii="Calibri Light" w:eastAsia="宋体" w:hAnsi="Calibri Light" w:cs="Calibri Light"/>
                <w:sz w:val="24"/>
                <w:szCs w:val="24"/>
              </w:rPr>
            </w:pPr>
            <w:r>
              <w:rPr>
                <w:rFonts w:ascii="宋体" w:eastAsia="宋体" w:hAnsi="宋体"/>
                <w:sz w:val="24"/>
                <w:szCs w:val="24"/>
              </w:rPr>
              <w:t>CKC</w:t>
            </w:r>
            <w:r w:rsidR="00CB3A09" w:rsidRPr="00105C8B">
              <w:rPr>
                <w:rFonts w:ascii="宋体" w:eastAsia="宋体" w:hAnsi="宋体"/>
                <w:sz w:val="24"/>
                <w:szCs w:val="24"/>
              </w:rPr>
              <w:t>A</w:t>
            </w:r>
            <w:r w:rsidR="00CB3A09" w:rsidRPr="00105C8B">
              <w:rPr>
                <w:rFonts w:ascii="宋体" w:eastAsia="宋体" w:hAnsi="宋体" w:hint="eastAsia"/>
                <w:sz w:val="24"/>
                <w:szCs w:val="24"/>
              </w:rPr>
              <w:t>pi</w:t>
            </w:r>
            <w:r w:rsidR="00CB3A09" w:rsidRPr="00105C8B">
              <w:rPr>
                <w:rFonts w:ascii="宋体" w:eastAsia="宋体" w:hAnsi="宋体"/>
                <w:sz w:val="24"/>
                <w:szCs w:val="24"/>
              </w:rPr>
              <w:t>E</w:t>
            </w:r>
            <w:r w:rsidR="00CB3A09" w:rsidRPr="00105C8B">
              <w:rPr>
                <w:rFonts w:ascii="宋体" w:eastAsia="宋体" w:hAnsi="宋体" w:hint="eastAsia"/>
                <w:sz w:val="24"/>
                <w:szCs w:val="24"/>
              </w:rPr>
              <w:t>xception</w:t>
            </w:r>
          </w:p>
        </w:tc>
      </w:tr>
    </w:tbl>
    <w:p w:rsidR="00552A21" w:rsidRDefault="00552A21" w:rsidP="00AC04CE">
      <w:pPr>
        <w:spacing w:line="360" w:lineRule="auto"/>
        <w:jc w:val="left"/>
        <w:rPr>
          <w:rFonts w:ascii="宋体" w:eastAsia="宋体" w:hAnsi="宋体"/>
          <w:sz w:val="24"/>
          <w:szCs w:val="24"/>
        </w:rPr>
      </w:pPr>
    </w:p>
    <w:p w:rsidR="00552A21" w:rsidRDefault="00552A21" w:rsidP="00231688">
      <w:pPr>
        <w:pStyle w:val="4"/>
        <w:numPr>
          <w:ilvl w:val="0"/>
          <w:numId w:val="20"/>
        </w:numPr>
      </w:pPr>
      <w:bookmarkStart w:id="124" w:name="_Toc37157556"/>
      <w:r>
        <w:rPr>
          <w:rFonts w:hint="eastAsia"/>
        </w:rPr>
        <w:t>获取</w:t>
      </w:r>
      <w:r w:rsidR="00665B0F">
        <w:rPr>
          <w:rFonts w:hint="eastAsia"/>
        </w:rPr>
        <w:t>实例</w:t>
      </w:r>
      <w:r>
        <w:rPr>
          <w:rFonts w:hint="eastAsia"/>
        </w:rPr>
        <w:t>之间的最短路径</w:t>
      </w:r>
      <w:bookmarkEnd w:id="124"/>
    </w:p>
    <w:p w:rsidR="00DC4313" w:rsidRDefault="00DC4313" w:rsidP="00231688">
      <w:pPr>
        <w:pStyle w:val="a3"/>
        <w:numPr>
          <w:ilvl w:val="1"/>
          <w:numId w:val="20"/>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CB3A09" w:rsidTr="00C73DBF">
        <w:tc>
          <w:tcPr>
            <w:tcW w:w="709" w:type="dxa"/>
          </w:tcPr>
          <w:p w:rsidR="00CB3A09" w:rsidRPr="009F53DA" w:rsidRDefault="00CB3A09"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获取图的某两个实体或事件实例之间的最短路径。</w:t>
            </w:r>
          </w:p>
        </w:tc>
      </w:tr>
      <w:tr w:rsidR="00CB3A09" w:rsidTr="00C73DBF">
        <w:tc>
          <w:tcPr>
            <w:tcW w:w="709"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方法</w:t>
            </w:r>
          </w:p>
        </w:tc>
        <w:tc>
          <w:tcPr>
            <w:tcW w:w="8843" w:type="dxa"/>
          </w:tcPr>
          <w:p w:rsidR="00CB3A09" w:rsidRPr="009F53DA" w:rsidRDefault="00CB3A09" w:rsidP="00C73DB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graph/{graphName}/shortest-path</w:t>
            </w:r>
            <w:r w:rsidR="002E35B2">
              <w:rPr>
                <w:rFonts w:ascii="宋体" w:eastAsia="宋体" w:hAnsi="宋体"/>
                <w:sz w:val="24"/>
                <w:szCs w:val="24"/>
              </w:rPr>
              <w:t>s</w:t>
            </w:r>
          </w:p>
        </w:tc>
      </w:tr>
      <w:tr w:rsidR="00CB3A09" w:rsidTr="00C73DBF">
        <w:tc>
          <w:tcPr>
            <w:tcW w:w="709"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参数</w:t>
            </w:r>
          </w:p>
        </w:tc>
        <w:tc>
          <w:tcPr>
            <w:tcW w:w="8843"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graphName：图的名称</w:t>
            </w:r>
          </w:p>
        </w:tc>
      </w:tr>
      <w:tr w:rsidR="00CB3A09" w:rsidTr="00C73DBF">
        <w:tc>
          <w:tcPr>
            <w:tcW w:w="709"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CB3A09" w:rsidRPr="00846910" w:rsidRDefault="00CB3A09" w:rsidP="00C73DBF">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CB3A09" w:rsidRDefault="00CB3A09"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start</w:t>
            </w:r>
            <w:r>
              <w:rPr>
                <w:rFonts w:ascii="Calibri Light" w:eastAsia="宋体" w:hAnsi="Calibri Light" w:cs="Calibri Light"/>
                <w:sz w:val="24"/>
                <w:szCs w:val="24"/>
              </w:rPr>
              <w:t>Entity”: “</w:t>
            </w:r>
            <w:r>
              <w:rPr>
                <w:rFonts w:ascii="Calibri Light" w:eastAsia="宋体" w:hAnsi="Calibri Light" w:cs="Calibri Light" w:hint="eastAsia"/>
                <w:sz w:val="24"/>
                <w:szCs w:val="24"/>
              </w:rPr>
              <w:t>start</w:t>
            </w:r>
            <w:r>
              <w:rPr>
                <w:rFonts w:ascii="Calibri Light" w:eastAsia="宋体" w:hAnsi="Calibri Light" w:cs="Calibri Light"/>
                <w:sz w:val="24"/>
                <w:szCs w:val="24"/>
              </w:rPr>
              <w:t xml:space="preserve"> entity id”,</w:t>
            </w:r>
          </w:p>
          <w:p w:rsidR="00CB3A09" w:rsidRDefault="00CB3A09" w:rsidP="00C73DBF">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end</w:t>
            </w:r>
            <w:r>
              <w:rPr>
                <w:rFonts w:ascii="Calibri Light" w:eastAsia="宋体" w:hAnsi="Calibri Light" w:cs="Calibri Light"/>
                <w:sz w:val="24"/>
                <w:szCs w:val="24"/>
              </w:rPr>
              <w:t>Entity2”: “end entity id”,</w:t>
            </w:r>
          </w:p>
          <w:p w:rsidR="00CB3A09" w:rsidRDefault="00CB3A09" w:rsidP="00CB3A09">
            <w:pPr>
              <w:jc w:val="left"/>
              <w:rPr>
                <w:rFonts w:ascii="Calibri Light" w:eastAsia="宋体" w:hAnsi="Calibri Light" w:cs="Calibri Light"/>
                <w:sz w:val="24"/>
                <w:szCs w:val="24"/>
              </w:rPr>
            </w:pPr>
            <w:r>
              <w:rPr>
                <w:rFonts w:ascii="Calibri Light" w:eastAsia="宋体" w:hAnsi="Calibri Light" w:cs="Calibri Light"/>
                <w:sz w:val="24"/>
                <w:szCs w:val="24"/>
              </w:rPr>
              <w:t xml:space="preserve">   “options”: {</w:t>
            </w:r>
          </w:p>
          <w:p w:rsidR="00CB3A09" w:rsidRDefault="00CB3A09" w:rsidP="00CB3A09">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“direction”: “outbound/inbound/any”,</w:t>
            </w:r>
          </w:p>
          <w:p w:rsidR="00CB3A09" w:rsidRDefault="00CB3A09" w:rsidP="00CB3A09">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 xml:space="preserve">   “weight”: “a relation attribute name”,</w:t>
            </w:r>
            <w:r w:rsidR="001A3DC1">
              <w:rPr>
                <w:rFonts w:ascii="Calibri Light" w:eastAsia="宋体" w:hAnsi="Calibri Light" w:cs="Calibri Light"/>
                <w:sz w:val="24"/>
                <w:szCs w:val="24"/>
              </w:rPr>
              <w:t xml:space="preserve"> </w:t>
            </w:r>
            <w:r w:rsidR="001A3DC1">
              <w:rPr>
                <w:rFonts w:ascii="Calibri Light" w:eastAsia="宋体" w:hAnsi="Calibri Light" w:cs="Calibri Light" w:hint="eastAsia"/>
                <w:sz w:val="24"/>
                <w:szCs w:val="24"/>
              </w:rPr>
              <w:t>（</w:t>
            </w:r>
            <w:r w:rsidR="007B292A">
              <w:rPr>
                <w:rFonts w:ascii="Calibri Light" w:eastAsia="宋体" w:hAnsi="Calibri Light" w:cs="Calibri Light" w:hint="eastAsia"/>
                <w:sz w:val="24"/>
                <w:szCs w:val="24"/>
              </w:rPr>
              <w:t>不指定，距离取</w:t>
            </w:r>
            <w:r w:rsidR="007B292A">
              <w:rPr>
                <w:rFonts w:ascii="Calibri Light" w:eastAsia="宋体" w:hAnsi="Calibri Light" w:cs="Calibri Light" w:hint="eastAsia"/>
                <w:sz w:val="24"/>
                <w:szCs w:val="24"/>
              </w:rPr>
              <w:t>1</w:t>
            </w:r>
            <w:r w:rsidR="001A3DC1">
              <w:rPr>
                <w:rFonts w:ascii="Calibri Light" w:eastAsia="宋体" w:hAnsi="Calibri Light" w:cs="Calibri Light" w:hint="eastAsia"/>
                <w:sz w:val="24"/>
                <w:szCs w:val="24"/>
              </w:rPr>
              <w:t>）</w:t>
            </w:r>
          </w:p>
          <w:p w:rsidR="00CB3A09" w:rsidRDefault="00CB3A09" w:rsidP="00CB3A09">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sidR="002E35B2">
              <w:rPr>
                <w:rFonts w:ascii="Calibri Light" w:eastAsia="宋体" w:hAnsi="Calibri Light" w:cs="Calibri Light"/>
                <w:sz w:val="24"/>
                <w:szCs w:val="24"/>
              </w:rPr>
              <w:t>entityFilter</w:t>
            </w:r>
            <w:r>
              <w:rPr>
                <w:rFonts w:ascii="Calibri Light" w:eastAsia="宋体" w:hAnsi="Calibri Light" w:cs="Calibri Light"/>
                <w:sz w:val="24"/>
                <w:szCs w:val="24"/>
              </w:rPr>
              <w:t>”</w:t>
            </w:r>
            <w:r w:rsidR="002E35B2">
              <w:rPr>
                <w:rFonts w:ascii="Calibri Light" w:eastAsia="宋体" w:hAnsi="Calibri Light" w:cs="Calibri Light"/>
                <w:sz w:val="24"/>
                <w:szCs w:val="24"/>
              </w:rPr>
              <w:t>: {},</w:t>
            </w:r>
          </w:p>
          <w:p w:rsidR="002E35B2" w:rsidRPr="00CB3A09" w:rsidRDefault="002E35B2" w:rsidP="00CB3A09">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“relationFilter”: {}</w:t>
            </w:r>
          </w:p>
          <w:p w:rsidR="00CB3A09" w:rsidRDefault="00CB3A09" w:rsidP="00CB3A09">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CB3A09" w:rsidRDefault="00CB3A09" w:rsidP="00CB3A09">
            <w:pPr>
              <w:jc w:val="left"/>
              <w:rPr>
                <w:rFonts w:ascii="宋体" w:eastAsia="宋体" w:hAnsi="宋体"/>
                <w:sz w:val="24"/>
                <w:szCs w:val="24"/>
              </w:rPr>
            </w:pPr>
            <w:r w:rsidRPr="00846910">
              <w:rPr>
                <w:rFonts w:ascii="Calibri Light" w:eastAsia="宋体" w:hAnsi="Calibri Light" w:cs="Calibri Light"/>
                <w:sz w:val="24"/>
                <w:szCs w:val="24"/>
              </w:rPr>
              <w:t>}</w:t>
            </w:r>
          </w:p>
        </w:tc>
      </w:tr>
      <w:tr w:rsidR="00CB3A09" w:rsidTr="00C73DBF">
        <w:tc>
          <w:tcPr>
            <w:tcW w:w="709" w:type="dxa"/>
          </w:tcPr>
          <w:p w:rsidR="00CB3A09" w:rsidRDefault="00CB3A09" w:rsidP="00C73DBF">
            <w:pPr>
              <w:jc w:val="left"/>
              <w:rPr>
                <w:rFonts w:ascii="宋体" w:eastAsia="宋体" w:hAnsi="宋体"/>
                <w:sz w:val="24"/>
                <w:szCs w:val="24"/>
              </w:rPr>
            </w:pPr>
            <w:r>
              <w:rPr>
                <w:rFonts w:ascii="宋体" w:eastAsia="宋体" w:hAnsi="宋体" w:hint="eastAsia"/>
                <w:sz w:val="24"/>
                <w:szCs w:val="24"/>
              </w:rPr>
              <w:t>返回</w:t>
            </w:r>
          </w:p>
        </w:tc>
        <w:tc>
          <w:tcPr>
            <w:tcW w:w="8843" w:type="dxa"/>
          </w:tcPr>
          <w:p w:rsidR="00CB3A09" w:rsidRPr="00C325F4" w:rsidRDefault="00CB3A09"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CB3A09" w:rsidRPr="00C325F4" w:rsidRDefault="00CB3A09"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CB3A09" w:rsidRPr="00C325F4" w:rsidRDefault="00CB3A09"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7B292A" w:rsidRDefault="00CB3A09" w:rsidP="002E35B2">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sidR="002E35B2">
              <w:rPr>
                <w:rFonts w:ascii="Calibri Light" w:eastAsia="宋体" w:hAnsi="Calibri Light" w:cs="Calibri Light"/>
                <w:sz w:val="24"/>
                <w:szCs w:val="24"/>
              </w:rPr>
              <w:t xml:space="preserve"> </w:t>
            </w:r>
            <w:r w:rsidR="007B292A">
              <w:rPr>
                <w:rFonts w:ascii="Calibri Light" w:eastAsia="宋体" w:hAnsi="Calibri Light" w:cs="Calibri Light"/>
                <w:sz w:val="24"/>
                <w:szCs w:val="24"/>
              </w:rPr>
              <w:t>{</w:t>
            </w:r>
          </w:p>
          <w:p w:rsidR="002E35B2" w:rsidRDefault="007B292A" w:rsidP="007B292A">
            <w:pPr>
              <w:ind w:firstLineChars="400" w:firstLine="960"/>
              <w:jc w:val="left"/>
              <w:rPr>
                <w:rFonts w:ascii="Calibri Light" w:eastAsia="宋体" w:hAnsi="Calibri Light" w:cs="Calibri Light"/>
                <w:sz w:val="24"/>
                <w:szCs w:val="24"/>
              </w:rPr>
            </w:pPr>
            <w:r>
              <w:rPr>
                <w:rFonts w:ascii="Calibri Light" w:eastAsia="宋体" w:hAnsi="Calibri Light" w:cs="Calibri Light"/>
                <w:sz w:val="24"/>
                <w:szCs w:val="24"/>
              </w:rPr>
              <w:t xml:space="preserve">“shortestPath”: </w:t>
            </w:r>
            <w:r w:rsidR="002E35B2">
              <w:rPr>
                <w:rFonts w:ascii="Calibri Light" w:eastAsia="宋体" w:hAnsi="Calibri Light" w:cs="Calibri Light"/>
                <w:sz w:val="24"/>
                <w:szCs w:val="24"/>
              </w:rPr>
              <w:t>[</w:t>
            </w:r>
          </w:p>
          <w:p w:rsidR="002E35B2" w:rsidRDefault="002E35B2" w:rsidP="002E35B2">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7B292A">
              <w:rPr>
                <w:rFonts w:ascii="Calibri Light" w:eastAsia="宋体" w:hAnsi="Calibri Light" w:cs="Calibri Light"/>
                <w:sz w:val="24"/>
                <w:szCs w:val="24"/>
              </w:rPr>
              <w:t xml:space="preserve">    </w:t>
            </w:r>
            <w:r>
              <w:rPr>
                <w:rFonts w:ascii="Calibri Light" w:eastAsia="宋体" w:hAnsi="Calibri Light" w:cs="Calibri Light"/>
                <w:sz w:val="24"/>
                <w:szCs w:val="24"/>
              </w:rPr>
              <w:t>{</w:t>
            </w:r>
          </w:p>
          <w:p w:rsidR="002E35B2" w:rsidRDefault="002E35B2" w:rsidP="007B292A">
            <w:pPr>
              <w:ind w:firstLineChars="750" w:firstLine="1800"/>
              <w:jc w:val="left"/>
              <w:rPr>
                <w:rFonts w:ascii="Calibri Light" w:eastAsia="宋体" w:hAnsi="Calibri Light" w:cs="Calibri Light"/>
                <w:sz w:val="24"/>
                <w:szCs w:val="24"/>
              </w:rPr>
            </w:pPr>
            <w:r>
              <w:rPr>
                <w:rFonts w:ascii="Calibri Light" w:eastAsia="宋体" w:hAnsi="Calibri Light" w:cs="Calibri Light"/>
                <w:sz w:val="24"/>
                <w:szCs w:val="24"/>
              </w:rPr>
              <w:t xml:space="preserve">“entities”: [“entity id”], </w:t>
            </w:r>
          </w:p>
          <w:p w:rsidR="002E35B2" w:rsidRDefault="002E35B2" w:rsidP="007B292A">
            <w:pPr>
              <w:ind w:firstLineChars="750" w:firstLine="1800"/>
              <w:jc w:val="left"/>
              <w:rPr>
                <w:rFonts w:ascii="Calibri Light" w:eastAsia="宋体" w:hAnsi="Calibri Light" w:cs="Calibri Light"/>
                <w:sz w:val="24"/>
                <w:szCs w:val="24"/>
              </w:rPr>
            </w:pPr>
            <w:r>
              <w:rPr>
                <w:rFonts w:ascii="Calibri Light" w:eastAsia="宋体" w:hAnsi="Calibri Light" w:cs="Calibri Light"/>
                <w:sz w:val="24"/>
                <w:szCs w:val="24"/>
              </w:rPr>
              <w:t xml:space="preserve">“relations”: [{relation attributes}], </w:t>
            </w:r>
          </w:p>
          <w:p w:rsidR="002E35B2" w:rsidRDefault="002E35B2" w:rsidP="007B292A">
            <w:pPr>
              <w:ind w:firstLineChars="750" w:firstLine="1800"/>
              <w:jc w:val="left"/>
              <w:rPr>
                <w:rFonts w:ascii="Calibri Light" w:eastAsia="宋体" w:hAnsi="Calibri Light" w:cs="Calibri Light"/>
                <w:sz w:val="24"/>
                <w:szCs w:val="24"/>
              </w:rPr>
            </w:pPr>
            <w:r>
              <w:rPr>
                <w:rFonts w:ascii="Calibri Light" w:eastAsia="宋体" w:hAnsi="Calibri Light" w:cs="Calibri Light"/>
                <w:sz w:val="24"/>
                <w:szCs w:val="24"/>
              </w:rPr>
              <w:t>“distance”: distance number}</w:t>
            </w:r>
          </w:p>
          <w:p w:rsidR="007B292A" w:rsidRDefault="007B292A" w:rsidP="007B292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2E35B2" w:rsidRDefault="002E35B2" w:rsidP="002E35B2">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7B292A">
              <w:rPr>
                <w:rFonts w:ascii="Calibri Light" w:eastAsia="宋体" w:hAnsi="Calibri Light" w:cs="Calibri Light"/>
                <w:sz w:val="24"/>
                <w:szCs w:val="24"/>
              </w:rPr>
              <w:t>],</w:t>
            </w:r>
          </w:p>
          <w:p w:rsidR="007B292A" w:rsidRPr="007B292A" w:rsidRDefault="007B292A" w:rsidP="007B292A">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lastRenderedPageBreak/>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sz w:val="24"/>
                <w:szCs w:val="24"/>
              </w:rPr>
              <w:t xml:space="preserve">shortest paths </w:t>
            </w:r>
            <w:r w:rsidR="00E51B0C">
              <w:rPr>
                <w:rFonts w:ascii="Calibri Light" w:eastAsia="宋体" w:hAnsi="Calibri Light" w:cs="Calibri Light"/>
                <w:sz w:val="24"/>
                <w:szCs w:val="24"/>
              </w:rPr>
              <w:t>search finished</w:t>
            </w:r>
            <w:r w:rsidRPr="00C325F4">
              <w:rPr>
                <w:rFonts w:ascii="Calibri Light" w:eastAsia="宋体" w:hAnsi="Calibri Light" w:cs="Calibri Light"/>
                <w:sz w:val="24"/>
                <w:szCs w:val="24"/>
              </w:rPr>
              <w:t>”</w:t>
            </w:r>
          </w:p>
          <w:p w:rsidR="002E35B2" w:rsidRDefault="007B292A" w:rsidP="002E35B2">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CB3A09" w:rsidRPr="00C325F4" w:rsidRDefault="00CB3A09" w:rsidP="002E35B2">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CB3A09" w:rsidRPr="00CB3A09" w:rsidRDefault="00CB3A09" w:rsidP="00CB3A09">
      <w:pPr>
        <w:spacing w:line="360" w:lineRule="auto"/>
        <w:jc w:val="left"/>
        <w:rPr>
          <w:rFonts w:ascii="宋体" w:eastAsia="宋体" w:hAnsi="宋体"/>
          <w:sz w:val="24"/>
          <w:szCs w:val="24"/>
        </w:rPr>
      </w:pPr>
    </w:p>
    <w:p w:rsidR="00DC4313" w:rsidRDefault="00DC4313" w:rsidP="00231688">
      <w:pPr>
        <w:pStyle w:val="a3"/>
        <w:numPr>
          <w:ilvl w:val="1"/>
          <w:numId w:val="20"/>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2E35B2" w:rsidTr="00C73DBF">
        <w:tc>
          <w:tcPr>
            <w:tcW w:w="993" w:type="dxa"/>
          </w:tcPr>
          <w:p w:rsidR="002E35B2" w:rsidRPr="009F53DA" w:rsidRDefault="002E35B2"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2E35B2" w:rsidRPr="009F53DA" w:rsidRDefault="002E35B2" w:rsidP="00C73DBF">
            <w:pPr>
              <w:jc w:val="left"/>
              <w:rPr>
                <w:rFonts w:ascii="宋体" w:eastAsia="宋体" w:hAnsi="宋体"/>
                <w:sz w:val="24"/>
                <w:szCs w:val="24"/>
              </w:rPr>
            </w:pPr>
            <w:r>
              <w:rPr>
                <w:rFonts w:ascii="宋体" w:eastAsia="宋体" w:hAnsi="宋体" w:hint="eastAsia"/>
                <w:sz w:val="24"/>
                <w:szCs w:val="24"/>
              </w:rPr>
              <w:t>获取图的某两个实体或事件实例之间的最短路径。</w:t>
            </w:r>
          </w:p>
        </w:tc>
      </w:tr>
      <w:tr w:rsidR="002E35B2" w:rsidTr="00C73DBF">
        <w:tc>
          <w:tcPr>
            <w:tcW w:w="993" w:type="dxa"/>
          </w:tcPr>
          <w:p w:rsidR="002E35B2" w:rsidRDefault="002E35B2" w:rsidP="00C73DBF">
            <w:pPr>
              <w:jc w:val="left"/>
              <w:rPr>
                <w:rFonts w:ascii="宋体" w:eastAsia="宋体" w:hAnsi="宋体"/>
                <w:sz w:val="24"/>
                <w:szCs w:val="24"/>
              </w:rPr>
            </w:pPr>
            <w:r>
              <w:rPr>
                <w:rFonts w:ascii="宋体" w:eastAsia="宋体" w:hAnsi="宋体" w:hint="eastAsia"/>
                <w:sz w:val="24"/>
                <w:szCs w:val="24"/>
              </w:rPr>
              <w:t>方法</w:t>
            </w:r>
          </w:p>
        </w:tc>
        <w:tc>
          <w:tcPr>
            <w:tcW w:w="8505" w:type="dxa"/>
          </w:tcPr>
          <w:p w:rsidR="002E35B2" w:rsidRDefault="005074EA" w:rsidP="00C73DBF">
            <w:pPr>
              <w:jc w:val="left"/>
              <w:rPr>
                <w:rFonts w:ascii="宋体" w:eastAsia="宋体" w:hAnsi="宋体"/>
                <w:sz w:val="24"/>
                <w:szCs w:val="24"/>
              </w:rPr>
            </w:pPr>
            <w:proofErr w:type="gramStart"/>
            <w:r>
              <w:rPr>
                <w:rFonts w:ascii="宋体" w:eastAsia="宋体" w:hAnsi="宋体"/>
                <w:sz w:val="24"/>
                <w:szCs w:val="24"/>
              </w:rPr>
              <w:t>CKC</w:t>
            </w:r>
            <w:r w:rsidR="002E35B2" w:rsidRPr="00CC673B">
              <w:rPr>
                <w:rFonts w:ascii="宋体" w:eastAsia="宋体" w:hAnsi="宋体"/>
                <w:sz w:val="24"/>
                <w:szCs w:val="24"/>
              </w:rPr>
              <w:t>A</w:t>
            </w:r>
            <w:r w:rsidR="002E35B2" w:rsidRPr="00CC673B">
              <w:rPr>
                <w:rFonts w:ascii="宋体" w:eastAsia="宋体" w:hAnsi="宋体" w:hint="eastAsia"/>
                <w:sz w:val="24"/>
                <w:szCs w:val="24"/>
              </w:rPr>
              <w:t>pi</w:t>
            </w:r>
            <w:r w:rsidR="002E35B2">
              <w:rPr>
                <w:rFonts w:ascii="宋体" w:eastAsia="宋体" w:hAnsi="宋体"/>
                <w:sz w:val="24"/>
                <w:szCs w:val="24"/>
              </w:rPr>
              <w:t>.</w:t>
            </w:r>
            <w:r>
              <w:rPr>
                <w:rFonts w:ascii="宋体" w:eastAsia="宋体" w:hAnsi="宋体"/>
                <w:sz w:val="24"/>
                <w:szCs w:val="24"/>
              </w:rPr>
              <w:t>CKC</w:t>
            </w:r>
            <w:r w:rsidR="002E35B2">
              <w:rPr>
                <w:rFonts w:ascii="宋体" w:eastAsia="宋体" w:hAnsi="宋体"/>
                <w:sz w:val="24"/>
                <w:szCs w:val="24"/>
              </w:rPr>
              <w:t>Graph</w:t>
            </w:r>
            <w:r w:rsidR="002E35B2" w:rsidRPr="00CC673B">
              <w:rPr>
                <w:rFonts w:ascii="宋体" w:eastAsia="宋体" w:hAnsi="宋体"/>
                <w:sz w:val="24"/>
                <w:szCs w:val="24"/>
              </w:rPr>
              <w:t>.</w:t>
            </w:r>
            <w:r w:rsidR="002E35B2">
              <w:rPr>
                <w:rFonts w:ascii="宋体" w:eastAsia="宋体" w:hAnsi="宋体"/>
                <w:sz w:val="24"/>
                <w:szCs w:val="24"/>
              </w:rPr>
              <w:t>shor</w:t>
            </w:r>
            <w:r w:rsidR="002E35B2">
              <w:rPr>
                <w:rFonts w:ascii="宋体" w:eastAsia="宋体" w:hAnsi="宋体" w:hint="eastAsia"/>
                <w:sz w:val="24"/>
                <w:szCs w:val="24"/>
              </w:rPr>
              <w:t>t</w:t>
            </w:r>
            <w:r w:rsidR="002E35B2">
              <w:rPr>
                <w:rFonts w:ascii="宋体" w:eastAsia="宋体" w:hAnsi="宋体"/>
                <w:sz w:val="24"/>
                <w:szCs w:val="24"/>
              </w:rPr>
              <w:t>estPaths</w:t>
            </w:r>
            <w:proofErr w:type="gramEnd"/>
            <w:r w:rsidR="002E35B2" w:rsidRPr="00CC673B">
              <w:rPr>
                <w:rFonts w:ascii="宋体" w:eastAsia="宋体" w:hAnsi="宋体"/>
                <w:sz w:val="24"/>
                <w:szCs w:val="24"/>
              </w:rPr>
              <w:t xml:space="preserve"> (</w:t>
            </w:r>
          </w:p>
          <w:p w:rsidR="002E35B2" w:rsidRDefault="002E35B2" w:rsidP="00C73DBF">
            <w:pPr>
              <w:ind w:firstLine="480"/>
              <w:jc w:val="left"/>
              <w:rPr>
                <w:rFonts w:ascii="宋体" w:eastAsia="宋体" w:hAnsi="宋体" w:cs="Calibri Light"/>
                <w:sz w:val="24"/>
                <w:szCs w:val="24"/>
              </w:rPr>
            </w:pPr>
            <w:r w:rsidRPr="00CC673B">
              <w:rPr>
                <w:rFonts w:ascii="宋体" w:eastAsia="宋体" w:hAnsi="宋体"/>
                <w:sz w:val="24"/>
                <w:szCs w:val="24"/>
              </w:rPr>
              <w:t xml:space="preserve">String </w:t>
            </w:r>
            <w:r>
              <w:rPr>
                <w:rFonts w:ascii="宋体" w:eastAsia="宋体" w:hAnsi="宋体"/>
                <w:sz w:val="24"/>
                <w:szCs w:val="24"/>
              </w:rPr>
              <w:t>startEntity</w:t>
            </w:r>
            <w:r>
              <w:rPr>
                <w:rFonts w:ascii="宋体" w:eastAsia="宋体" w:hAnsi="宋体" w:cs="Calibri Light"/>
                <w:sz w:val="24"/>
                <w:szCs w:val="24"/>
              </w:rPr>
              <w:t>,</w:t>
            </w:r>
          </w:p>
          <w:p w:rsidR="002E35B2" w:rsidRDefault="002E35B2" w:rsidP="00C73DBF">
            <w:pPr>
              <w:ind w:firstLine="480"/>
              <w:jc w:val="left"/>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tring endEntity,</w:t>
            </w:r>
          </w:p>
          <w:p w:rsidR="002E35B2" w:rsidRDefault="002E35B2" w:rsidP="002E35B2">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options</w:t>
            </w:r>
          </w:p>
          <w:p w:rsidR="002E35B2" w:rsidRPr="00CC673B" w:rsidRDefault="002E35B2" w:rsidP="002E35B2">
            <w:pPr>
              <w:jc w:val="left"/>
              <w:rPr>
                <w:rFonts w:ascii="宋体" w:eastAsia="宋体" w:hAnsi="宋体"/>
                <w:sz w:val="24"/>
                <w:szCs w:val="24"/>
              </w:rPr>
            </w:pPr>
            <w:r w:rsidRPr="00CC673B">
              <w:rPr>
                <w:rFonts w:ascii="宋体" w:eastAsia="宋体" w:hAnsi="宋体"/>
                <w:sz w:val="24"/>
                <w:szCs w:val="24"/>
              </w:rPr>
              <w:t>)</w:t>
            </w:r>
          </w:p>
        </w:tc>
      </w:tr>
      <w:tr w:rsidR="002E35B2" w:rsidTr="00C73DBF">
        <w:tc>
          <w:tcPr>
            <w:tcW w:w="993" w:type="dxa"/>
          </w:tcPr>
          <w:p w:rsidR="002E35B2" w:rsidRDefault="002E35B2" w:rsidP="00C73DBF">
            <w:pPr>
              <w:jc w:val="left"/>
              <w:rPr>
                <w:rFonts w:ascii="宋体" w:eastAsia="宋体" w:hAnsi="宋体"/>
                <w:sz w:val="24"/>
                <w:szCs w:val="24"/>
              </w:rPr>
            </w:pPr>
            <w:r>
              <w:rPr>
                <w:rFonts w:ascii="宋体" w:eastAsia="宋体" w:hAnsi="宋体" w:hint="eastAsia"/>
                <w:sz w:val="24"/>
                <w:szCs w:val="24"/>
              </w:rPr>
              <w:t>参数</w:t>
            </w:r>
          </w:p>
        </w:tc>
        <w:tc>
          <w:tcPr>
            <w:tcW w:w="8505" w:type="dxa"/>
          </w:tcPr>
          <w:p w:rsidR="002E35B2" w:rsidRDefault="002E35B2" w:rsidP="00C73DBF">
            <w:pPr>
              <w:jc w:val="left"/>
              <w:rPr>
                <w:rFonts w:ascii="宋体" w:eastAsia="宋体" w:hAnsi="宋体"/>
                <w:sz w:val="24"/>
                <w:szCs w:val="24"/>
              </w:rPr>
            </w:pPr>
            <w:r>
              <w:rPr>
                <w:rFonts w:ascii="宋体" w:eastAsia="宋体" w:hAnsi="宋体"/>
                <w:sz w:val="24"/>
                <w:szCs w:val="24"/>
              </w:rPr>
              <w:t xml:space="preserve">startEntity – </w:t>
            </w:r>
            <w:r>
              <w:rPr>
                <w:rFonts w:ascii="宋体" w:eastAsia="宋体" w:hAnsi="宋体" w:hint="eastAsia"/>
                <w:sz w:val="24"/>
                <w:szCs w:val="24"/>
              </w:rPr>
              <w:t>起始实例I</w:t>
            </w:r>
            <w:r>
              <w:rPr>
                <w:rFonts w:ascii="宋体" w:eastAsia="宋体" w:hAnsi="宋体"/>
                <w:sz w:val="24"/>
                <w:szCs w:val="24"/>
              </w:rPr>
              <w:t>D</w:t>
            </w:r>
          </w:p>
          <w:p w:rsidR="002E35B2" w:rsidRDefault="002E35B2" w:rsidP="00C73DBF">
            <w:pPr>
              <w:jc w:val="left"/>
              <w:rPr>
                <w:rFonts w:ascii="宋体" w:eastAsia="宋体" w:hAnsi="宋体"/>
                <w:sz w:val="24"/>
                <w:szCs w:val="24"/>
              </w:rPr>
            </w:pPr>
            <w:r>
              <w:rPr>
                <w:rFonts w:ascii="宋体" w:eastAsia="宋体" w:hAnsi="宋体"/>
                <w:sz w:val="24"/>
                <w:szCs w:val="24"/>
              </w:rPr>
              <w:t>endEntity</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末尾实例I</w:t>
            </w:r>
            <w:r>
              <w:rPr>
                <w:rFonts w:ascii="宋体" w:eastAsia="宋体" w:hAnsi="宋体"/>
                <w:sz w:val="24"/>
                <w:szCs w:val="24"/>
              </w:rPr>
              <w:t>D</w:t>
            </w:r>
          </w:p>
          <w:p w:rsidR="002E35B2" w:rsidRDefault="002E35B2" w:rsidP="00C73DBF">
            <w:pPr>
              <w:jc w:val="left"/>
              <w:rPr>
                <w:rFonts w:ascii="宋体" w:eastAsia="宋体" w:hAnsi="宋体"/>
                <w:sz w:val="24"/>
                <w:szCs w:val="24"/>
              </w:rPr>
            </w:pPr>
            <w:r>
              <w:rPr>
                <w:rFonts w:ascii="宋体" w:eastAsia="宋体" w:hAnsi="宋体"/>
                <w:sz w:val="24"/>
                <w:szCs w:val="24"/>
              </w:rPr>
              <w:t xml:space="preserve">options – </w:t>
            </w:r>
            <w:r>
              <w:rPr>
                <w:rFonts w:ascii="宋体" w:eastAsia="宋体" w:hAnsi="宋体" w:hint="eastAsia"/>
                <w:sz w:val="24"/>
                <w:szCs w:val="24"/>
              </w:rPr>
              <w:t>配置参数</w:t>
            </w:r>
          </w:p>
        </w:tc>
      </w:tr>
      <w:tr w:rsidR="002E35B2" w:rsidTr="00C73DBF">
        <w:tc>
          <w:tcPr>
            <w:tcW w:w="993" w:type="dxa"/>
          </w:tcPr>
          <w:p w:rsidR="002E35B2" w:rsidRDefault="002E35B2" w:rsidP="00C73DBF">
            <w:pPr>
              <w:jc w:val="left"/>
              <w:rPr>
                <w:rFonts w:ascii="宋体" w:eastAsia="宋体" w:hAnsi="宋体"/>
                <w:sz w:val="24"/>
                <w:szCs w:val="24"/>
              </w:rPr>
            </w:pPr>
            <w:r>
              <w:rPr>
                <w:rFonts w:ascii="宋体" w:eastAsia="宋体" w:hAnsi="宋体" w:hint="eastAsia"/>
                <w:sz w:val="24"/>
                <w:szCs w:val="24"/>
              </w:rPr>
              <w:t>返回</w:t>
            </w:r>
          </w:p>
        </w:tc>
        <w:tc>
          <w:tcPr>
            <w:tcW w:w="8505" w:type="dxa"/>
          </w:tcPr>
          <w:p w:rsidR="002E35B2" w:rsidRDefault="002E35B2" w:rsidP="00C73DBF">
            <w:pPr>
              <w:jc w:val="left"/>
              <w:rPr>
                <w:rFonts w:ascii="宋体" w:eastAsia="宋体" w:hAnsi="宋体"/>
                <w:sz w:val="24"/>
                <w:szCs w:val="24"/>
              </w:rPr>
            </w:pPr>
            <w:r>
              <w:rPr>
                <w:rFonts w:ascii="宋体" w:eastAsia="宋体" w:hAnsi="宋体" w:hint="eastAsia"/>
                <w:sz w:val="24"/>
                <w:szCs w:val="24"/>
              </w:rPr>
              <w:t>实体或事件始末实例的最短路径集合</w:t>
            </w:r>
          </w:p>
          <w:p w:rsidR="002E35B2" w:rsidRPr="009F53DA" w:rsidRDefault="002E35B2" w:rsidP="00C73DBF">
            <w:pPr>
              <w:jc w:val="left"/>
              <w:rPr>
                <w:rFonts w:ascii="宋体" w:eastAsia="宋体" w:hAnsi="宋体"/>
                <w:sz w:val="24"/>
                <w:szCs w:val="24"/>
              </w:rPr>
            </w:pPr>
            <w:r>
              <w:rPr>
                <w:rFonts w:ascii="宋体" w:eastAsia="宋体" w:hAnsi="宋体"/>
                <w:sz w:val="24"/>
                <w:szCs w:val="24"/>
              </w:rPr>
              <w:t>Collection&lt;</w:t>
            </w:r>
            <w:r w:rsidR="005074EA">
              <w:rPr>
                <w:rFonts w:ascii="宋体" w:eastAsia="宋体" w:hAnsi="宋体"/>
                <w:sz w:val="24"/>
                <w:szCs w:val="24"/>
              </w:rPr>
              <w:t>CKC</w:t>
            </w:r>
            <w:r>
              <w:rPr>
                <w:rFonts w:ascii="宋体" w:eastAsia="宋体" w:hAnsi="宋体"/>
                <w:sz w:val="24"/>
                <w:szCs w:val="24"/>
              </w:rPr>
              <w:t>S</w:t>
            </w:r>
            <w:r>
              <w:rPr>
                <w:rFonts w:ascii="宋体" w:eastAsia="宋体" w:hAnsi="宋体" w:hint="eastAsia"/>
                <w:sz w:val="24"/>
                <w:szCs w:val="24"/>
              </w:rPr>
              <w:t>hortest</w:t>
            </w:r>
            <w:r>
              <w:rPr>
                <w:rFonts w:ascii="宋体" w:eastAsia="宋体" w:hAnsi="宋体"/>
                <w:sz w:val="24"/>
                <w:szCs w:val="24"/>
              </w:rPr>
              <w:t>Path&gt;</w:t>
            </w:r>
          </w:p>
        </w:tc>
      </w:tr>
      <w:tr w:rsidR="002E35B2" w:rsidTr="00C73DBF">
        <w:tc>
          <w:tcPr>
            <w:tcW w:w="993" w:type="dxa"/>
          </w:tcPr>
          <w:p w:rsidR="002E35B2" w:rsidRDefault="002E35B2" w:rsidP="00C73DBF">
            <w:pPr>
              <w:jc w:val="left"/>
              <w:rPr>
                <w:rFonts w:ascii="宋体" w:eastAsia="宋体" w:hAnsi="宋体"/>
                <w:sz w:val="24"/>
                <w:szCs w:val="24"/>
              </w:rPr>
            </w:pPr>
            <w:r>
              <w:rPr>
                <w:rFonts w:ascii="宋体" w:eastAsia="宋体" w:hAnsi="宋体" w:hint="eastAsia"/>
                <w:sz w:val="24"/>
                <w:szCs w:val="24"/>
              </w:rPr>
              <w:t>异常</w:t>
            </w:r>
          </w:p>
        </w:tc>
        <w:tc>
          <w:tcPr>
            <w:tcW w:w="8505" w:type="dxa"/>
          </w:tcPr>
          <w:p w:rsidR="002E35B2" w:rsidRPr="009F53DA" w:rsidRDefault="005074EA" w:rsidP="00C73DBF">
            <w:pPr>
              <w:jc w:val="left"/>
              <w:rPr>
                <w:rFonts w:ascii="Calibri Light" w:eastAsia="宋体" w:hAnsi="Calibri Light" w:cs="Calibri Light"/>
                <w:sz w:val="24"/>
                <w:szCs w:val="24"/>
              </w:rPr>
            </w:pPr>
            <w:r>
              <w:rPr>
                <w:rFonts w:ascii="宋体" w:eastAsia="宋体" w:hAnsi="宋体"/>
                <w:sz w:val="24"/>
                <w:szCs w:val="24"/>
              </w:rPr>
              <w:t>CKC</w:t>
            </w:r>
            <w:r w:rsidR="002E35B2" w:rsidRPr="00105C8B">
              <w:rPr>
                <w:rFonts w:ascii="宋体" w:eastAsia="宋体" w:hAnsi="宋体"/>
                <w:sz w:val="24"/>
                <w:szCs w:val="24"/>
              </w:rPr>
              <w:t>A</w:t>
            </w:r>
            <w:r w:rsidR="002E35B2" w:rsidRPr="00105C8B">
              <w:rPr>
                <w:rFonts w:ascii="宋体" w:eastAsia="宋体" w:hAnsi="宋体" w:hint="eastAsia"/>
                <w:sz w:val="24"/>
                <w:szCs w:val="24"/>
              </w:rPr>
              <w:t>pi</w:t>
            </w:r>
            <w:r w:rsidR="002E35B2" w:rsidRPr="00105C8B">
              <w:rPr>
                <w:rFonts w:ascii="宋体" w:eastAsia="宋体" w:hAnsi="宋体"/>
                <w:sz w:val="24"/>
                <w:szCs w:val="24"/>
              </w:rPr>
              <w:t>E</w:t>
            </w:r>
            <w:r w:rsidR="002E35B2" w:rsidRPr="00105C8B">
              <w:rPr>
                <w:rFonts w:ascii="宋体" w:eastAsia="宋体" w:hAnsi="宋体" w:hint="eastAsia"/>
                <w:sz w:val="24"/>
                <w:szCs w:val="24"/>
              </w:rPr>
              <w:t>xception</w:t>
            </w:r>
          </w:p>
        </w:tc>
      </w:tr>
    </w:tbl>
    <w:p w:rsidR="00552A21" w:rsidRDefault="00552A21" w:rsidP="00AC04CE">
      <w:pPr>
        <w:spacing w:line="360" w:lineRule="auto"/>
        <w:jc w:val="left"/>
        <w:rPr>
          <w:rFonts w:ascii="宋体" w:eastAsia="宋体" w:hAnsi="宋体"/>
          <w:sz w:val="24"/>
          <w:szCs w:val="24"/>
        </w:rPr>
      </w:pPr>
    </w:p>
    <w:p w:rsidR="00552A21" w:rsidRDefault="00552A21" w:rsidP="00231688">
      <w:pPr>
        <w:pStyle w:val="4"/>
        <w:numPr>
          <w:ilvl w:val="0"/>
          <w:numId w:val="21"/>
        </w:numPr>
      </w:pPr>
      <w:bookmarkStart w:id="125" w:name="_Toc37157557"/>
      <w:r>
        <w:rPr>
          <w:rFonts w:hint="eastAsia"/>
        </w:rPr>
        <w:t>计算</w:t>
      </w:r>
      <w:r w:rsidR="00665B0F">
        <w:rPr>
          <w:rFonts w:hint="eastAsia"/>
        </w:rPr>
        <w:t>实例</w:t>
      </w:r>
      <w:r>
        <w:rPr>
          <w:rFonts w:hint="eastAsia"/>
        </w:rPr>
        <w:t>的</w:t>
      </w:r>
      <w:r w:rsidR="001A3DC1">
        <w:rPr>
          <w:rFonts w:hint="eastAsia"/>
        </w:rPr>
        <w:t>接近</w:t>
      </w:r>
      <w:r>
        <w:rPr>
          <w:rFonts w:hint="eastAsia"/>
        </w:rPr>
        <w:t>中心性</w:t>
      </w:r>
      <w:bookmarkEnd w:id="125"/>
    </w:p>
    <w:p w:rsidR="00DC4313" w:rsidRDefault="00DC4313" w:rsidP="00231688">
      <w:pPr>
        <w:pStyle w:val="a3"/>
        <w:numPr>
          <w:ilvl w:val="1"/>
          <w:numId w:val="21"/>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7B292A" w:rsidTr="00C73DBF">
        <w:tc>
          <w:tcPr>
            <w:tcW w:w="709" w:type="dxa"/>
          </w:tcPr>
          <w:p w:rsidR="007B292A" w:rsidRPr="009F53DA" w:rsidRDefault="007B292A"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7B292A" w:rsidRDefault="007B292A" w:rsidP="00C73DBF">
            <w:pPr>
              <w:jc w:val="left"/>
              <w:rPr>
                <w:rFonts w:ascii="宋体" w:eastAsia="宋体" w:hAnsi="宋体"/>
                <w:sz w:val="24"/>
                <w:szCs w:val="24"/>
              </w:rPr>
            </w:pPr>
            <w:r>
              <w:rPr>
                <w:rFonts w:ascii="宋体" w:eastAsia="宋体" w:hAnsi="宋体" w:hint="eastAsia"/>
                <w:sz w:val="24"/>
                <w:szCs w:val="24"/>
              </w:rPr>
              <w:t>获取图的多个实体或事件实例的接近中心性（closeness）。</w:t>
            </w:r>
          </w:p>
        </w:tc>
      </w:tr>
      <w:tr w:rsidR="007B292A" w:rsidTr="00C73DBF">
        <w:tc>
          <w:tcPr>
            <w:tcW w:w="709" w:type="dxa"/>
          </w:tcPr>
          <w:p w:rsidR="007B292A" w:rsidRDefault="007B292A" w:rsidP="00C73DBF">
            <w:pPr>
              <w:jc w:val="left"/>
              <w:rPr>
                <w:rFonts w:ascii="宋体" w:eastAsia="宋体" w:hAnsi="宋体"/>
                <w:sz w:val="24"/>
                <w:szCs w:val="24"/>
              </w:rPr>
            </w:pPr>
            <w:r>
              <w:rPr>
                <w:rFonts w:ascii="宋体" w:eastAsia="宋体" w:hAnsi="宋体" w:hint="eastAsia"/>
                <w:sz w:val="24"/>
                <w:szCs w:val="24"/>
              </w:rPr>
              <w:t>方法</w:t>
            </w:r>
          </w:p>
        </w:tc>
        <w:tc>
          <w:tcPr>
            <w:tcW w:w="8843" w:type="dxa"/>
          </w:tcPr>
          <w:p w:rsidR="007B292A" w:rsidRPr="009F53DA" w:rsidRDefault="007B292A" w:rsidP="00C73DB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graph/{graphName}/closeness</w:t>
            </w:r>
          </w:p>
        </w:tc>
      </w:tr>
      <w:tr w:rsidR="007B292A" w:rsidTr="00C73DBF">
        <w:tc>
          <w:tcPr>
            <w:tcW w:w="709" w:type="dxa"/>
          </w:tcPr>
          <w:p w:rsidR="007B292A" w:rsidRDefault="007B292A" w:rsidP="00C73DBF">
            <w:pPr>
              <w:jc w:val="left"/>
              <w:rPr>
                <w:rFonts w:ascii="宋体" w:eastAsia="宋体" w:hAnsi="宋体"/>
                <w:sz w:val="24"/>
                <w:szCs w:val="24"/>
              </w:rPr>
            </w:pPr>
            <w:r>
              <w:rPr>
                <w:rFonts w:ascii="宋体" w:eastAsia="宋体" w:hAnsi="宋体" w:hint="eastAsia"/>
                <w:sz w:val="24"/>
                <w:szCs w:val="24"/>
              </w:rPr>
              <w:t>参数</w:t>
            </w:r>
          </w:p>
        </w:tc>
        <w:tc>
          <w:tcPr>
            <w:tcW w:w="8843" w:type="dxa"/>
          </w:tcPr>
          <w:p w:rsidR="007B292A" w:rsidRDefault="007B292A" w:rsidP="00C73DBF">
            <w:pPr>
              <w:jc w:val="left"/>
              <w:rPr>
                <w:rFonts w:ascii="宋体" w:eastAsia="宋体" w:hAnsi="宋体"/>
                <w:sz w:val="24"/>
                <w:szCs w:val="24"/>
              </w:rPr>
            </w:pPr>
            <w:r>
              <w:rPr>
                <w:rFonts w:ascii="宋体" w:eastAsia="宋体" w:hAnsi="宋体" w:hint="eastAsia"/>
                <w:sz w:val="24"/>
                <w:szCs w:val="24"/>
              </w:rPr>
              <w:t>graphName：图的名称</w:t>
            </w:r>
          </w:p>
        </w:tc>
      </w:tr>
      <w:tr w:rsidR="007B292A" w:rsidTr="00C73DBF">
        <w:tc>
          <w:tcPr>
            <w:tcW w:w="709" w:type="dxa"/>
          </w:tcPr>
          <w:p w:rsidR="007B292A" w:rsidRDefault="007B292A" w:rsidP="00C73DBF">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7B292A" w:rsidRPr="00846910" w:rsidRDefault="007B292A" w:rsidP="00C73DBF">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7B292A" w:rsidRDefault="007B292A" w:rsidP="007B292A">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w:t>
            </w:r>
            <w:r>
              <w:rPr>
                <w:rFonts w:ascii="Calibri Light" w:eastAsia="宋体" w:hAnsi="Calibri Light" w:cs="Calibri Light"/>
                <w:sz w:val="24"/>
                <w:szCs w:val="24"/>
              </w:rPr>
              <w:t xml:space="preserve">ntities”: [“entity id”] </w:t>
            </w:r>
          </w:p>
          <w:p w:rsidR="007B292A" w:rsidRDefault="007B292A" w:rsidP="00C73DBF">
            <w:pPr>
              <w:jc w:val="left"/>
              <w:rPr>
                <w:rFonts w:ascii="Calibri Light" w:eastAsia="宋体" w:hAnsi="Calibri Light" w:cs="Calibri Light"/>
                <w:sz w:val="24"/>
                <w:szCs w:val="24"/>
              </w:rPr>
            </w:pPr>
            <w:r>
              <w:rPr>
                <w:rFonts w:ascii="Calibri Light" w:eastAsia="宋体" w:hAnsi="Calibri Light" w:cs="Calibri Light"/>
                <w:sz w:val="24"/>
                <w:szCs w:val="24"/>
              </w:rPr>
              <w:t xml:space="preserve">   “options”: {</w:t>
            </w:r>
          </w:p>
          <w:p w:rsidR="007B292A" w:rsidRDefault="007B292A"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“direction”: “outbound/inbound/any”,</w:t>
            </w:r>
          </w:p>
          <w:p w:rsidR="007B292A" w:rsidRDefault="007B292A"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 xml:space="preserve">   “weight”: “a relation attribute name”, </w:t>
            </w:r>
            <w:r>
              <w:rPr>
                <w:rFonts w:ascii="Calibri Light" w:eastAsia="宋体" w:hAnsi="Calibri Light" w:cs="Calibri Light" w:hint="eastAsia"/>
                <w:sz w:val="24"/>
                <w:szCs w:val="24"/>
              </w:rPr>
              <w:t>（不指定，距离取</w:t>
            </w:r>
            <w:r>
              <w:rPr>
                <w:rFonts w:ascii="Calibri Light" w:eastAsia="宋体" w:hAnsi="Calibri Light" w:cs="Calibri Light" w:hint="eastAsia"/>
                <w:sz w:val="24"/>
                <w:szCs w:val="24"/>
              </w:rPr>
              <w:t>1</w:t>
            </w:r>
            <w:r>
              <w:rPr>
                <w:rFonts w:ascii="Calibri Light" w:eastAsia="宋体" w:hAnsi="Calibri Light" w:cs="Calibri Light" w:hint="eastAsia"/>
                <w:sz w:val="24"/>
                <w:szCs w:val="24"/>
              </w:rPr>
              <w:t>）</w:t>
            </w:r>
          </w:p>
          <w:p w:rsidR="007B292A" w:rsidRDefault="007B292A"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 xml:space="preserve">   “entityFilter”: {},</w:t>
            </w:r>
          </w:p>
          <w:p w:rsidR="007B292A" w:rsidRPr="00CB3A09" w:rsidRDefault="007B292A"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“relationFilter”: {}</w:t>
            </w:r>
          </w:p>
          <w:p w:rsidR="007B292A" w:rsidRDefault="007B292A"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7B292A" w:rsidRDefault="007B292A" w:rsidP="00C73DBF">
            <w:pPr>
              <w:jc w:val="left"/>
              <w:rPr>
                <w:rFonts w:ascii="宋体" w:eastAsia="宋体" w:hAnsi="宋体"/>
                <w:sz w:val="24"/>
                <w:szCs w:val="24"/>
              </w:rPr>
            </w:pPr>
            <w:r w:rsidRPr="00846910">
              <w:rPr>
                <w:rFonts w:ascii="Calibri Light" w:eastAsia="宋体" w:hAnsi="Calibri Light" w:cs="Calibri Light"/>
                <w:sz w:val="24"/>
                <w:szCs w:val="24"/>
              </w:rPr>
              <w:t>}</w:t>
            </w:r>
          </w:p>
        </w:tc>
      </w:tr>
      <w:tr w:rsidR="007B292A" w:rsidTr="00C73DBF">
        <w:tc>
          <w:tcPr>
            <w:tcW w:w="709" w:type="dxa"/>
          </w:tcPr>
          <w:p w:rsidR="007B292A" w:rsidRDefault="007B292A" w:rsidP="00C73DBF">
            <w:pPr>
              <w:jc w:val="left"/>
              <w:rPr>
                <w:rFonts w:ascii="宋体" w:eastAsia="宋体" w:hAnsi="宋体"/>
                <w:sz w:val="24"/>
                <w:szCs w:val="24"/>
              </w:rPr>
            </w:pPr>
            <w:r>
              <w:rPr>
                <w:rFonts w:ascii="宋体" w:eastAsia="宋体" w:hAnsi="宋体" w:hint="eastAsia"/>
                <w:sz w:val="24"/>
                <w:szCs w:val="24"/>
              </w:rPr>
              <w:t>返回</w:t>
            </w:r>
          </w:p>
        </w:tc>
        <w:tc>
          <w:tcPr>
            <w:tcW w:w="8843" w:type="dxa"/>
          </w:tcPr>
          <w:p w:rsidR="007B292A" w:rsidRPr="00C325F4" w:rsidRDefault="007B292A"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7B292A" w:rsidRPr="00C325F4" w:rsidRDefault="007B292A"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7B292A" w:rsidRPr="00C325F4" w:rsidRDefault="007B292A"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7B292A" w:rsidRDefault="007B292A"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Pr>
                <w:rFonts w:ascii="Calibri Light" w:eastAsia="宋体" w:hAnsi="Calibri Light" w:cs="Calibri Light"/>
                <w:sz w:val="24"/>
                <w:szCs w:val="24"/>
              </w:rPr>
              <w:t xml:space="preserve"> {</w:t>
            </w:r>
          </w:p>
          <w:p w:rsidR="007B292A" w:rsidRDefault="007B292A" w:rsidP="00C73DBF">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196D5D">
              <w:rPr>
                <w:rFonts w:ascii="Calibri Light" w:eastAsia="宋体" w:hAnsi="Calibri Light" w:cs="Calibri Light"/>
                <w:sz w:val="24"/>
                <w:szCs w:val="24"/>
              </w:rPr>
              <w:t>“c</w:t>
            </w:r>
            <w:r w:rsidR="00196D5D">
              <w:rPr>
                <w:rFonts w:ascii="Calibri Light" w:eastAsia="宋体" w:hAnsi="Calibri Light" w:cs="Calibri Light" w:hint="eastAsia"/>
                <w:sz w:val="24"/>
                <w:szCs w:val="24"/>
              </w:rPr>
              <w:t>loseness</w:t>
            </w:r>
            <w:r w:rsidR="00196D5D">
              <w:rPr>
                <w:rFonts w:ascii="Calibri Light" w:eastAsia="宋体" w:hAnsi="Calibri Light" w:cs="Calibri Light"/>
                <w:sz w:val="24"/>
                <w:szCs w:val="24"/>
              </w:rPr>
              <w:t xml:space="preserve">”: </w:t>
            </w:r>
            <w:r>
              <w:rPr>
                <w:rFonts w:ascii="Calibri Light" w:eastAsia="宋体" w:hAnsi="Calibri Light" w:cs="Calibri Light"/>
                <w:sz w:val="24"/>
                <w:szCs w:val="24"/>
              </w:rPr>
              <w:t>{</w:t>
            </w:r>
          </w:p>
          <w:p w:rsidR="007B292A" w:rsidRDefault="007B292A"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E51B0C">
              <w:rPr>
                <w:rFonts w:ascii="Calibri Light" w:eastAsia="宋体" w:hAnsi="Calibri Light" w:cs="Calibri Light"/>
                <w:sz w:val="24"/>
                <w:szCs w:val="24"/>
              </w:rPr>
              <w:t>entity id1</w:t>
            </w:r>
            <w:r>
              <w:rPr>
                <w:rFonts w:ascii="Calibri Light" w:eastAsia="宋体" w:hAnsi="Calibri Light" w:cs="Calibri Light"/>
                <w:sz w:val="24"/>
                <w:szCs w:val="24"/>
              </w:rPr>
              <w:t>”</w:t>
            </w:r>
            <w:r w:rsidR="00E51B0C">
              <w:rPr>
                <w:rFonts w:ascii="Calibri Light" w:eastAsia="宋体" w:hAnsi="Calibri Light" w:cs="Calibri Light"/>
                <w:sz w:val="24"/>
                <w:szCs w:val="24"/>
              </w:rPr>
              <w:t>: closeness1,</w:t>
            </w:r>
          </w:p>
          <w:p w:rsidR="00E51B0C" w:rsidRDefault="00E51B0C"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“entity id2”: closeness2,</w:t>
            </w:r>
          </w:p>
          <w:p w:rsidR="00E51B0C" w:rsidRPr="00E51B0C" w:rsidRDefault="00E51B0C" w:rsidP="00C73DBF">
            <w:pPr>
              <w:jc w:val="left"/>
              <w:rPr>
                <w:rFonts w:ascii="Calibri Light" w:eastAsia="宋体" w:hAnsi="Calibri Light" w:cs="Calibri Light"/>
                <w:sz w:val="24"/>
                <w:szCs w:val="24"/>
              </w:rPr>
            </w:pPr>
            <w:r>
              <w:rPr>
                <w:rFonts w:ascii="Calibri Light" w:eastAsia="宋体" w:hAnsi="Calibri Light" w:cs="Calibri Light"/>
                <w:sz w:val="24"/>
                <w:szCs w:val="24"/>
              </w:rPr>
              <w:lastRenderedPageBreak/>
              <w:t xml:space="preserve">           …</w:t>
            </w:r>
          </w:p>
          <w:p w:rsidR="007B292A" w:rsidRDefault="007B292A"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E51B0C">
              <w:rPr>
                <w:rFonts w:ascii="Calibri Light" w:eastAsia="宋体" w:hAnsi="Calibri Light" w:cs="Calibri Light"/>
                <w:sz w:val="24"/>
                <w:szCs w:val="24"/>
              </w:rPr>
              <w:t>,</w:t>
            </w:r>
          </w:p>
          <w:p w:rsidR="00E51B0C" w:rsidRPr="00E51B0C" w:rsidRDefault="00E51B0C" w:rsidP="00E51B0C">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entities</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closeness</w:t>
            </w:r>
            <w:r>
              <w:rPr>
                <w:rFonts w:ascii="Calibri Light" w:eastAsia="宋体" w:hAnsi="Calibri Light" w:cs="Calibri Light"/>
                <w:sz w:val="24"/>
                <w:szCs w:val="24"/>
              </w:rPr>
              <w:t xml:space="preserve"> retrieved</w:t>
            </w:r>
            <w:r w:rsidRPr="00C325F4">
              <w:rPr>
                <w:rFonts w:ascii="Calibri Light" w:eastAsia="宋体" w:hAnsi="Calibri Light" w:cs="Calibri Light"/>
                <w:sz w:val="24"/>
                <w:szCs w:val="24"/>
              </w:rPr>
              <w:t>”</w:t>
            </w:r>
          </w:p>
          <w:p w:rsidR="007B292A" w:rsidRDefault="007B292A" w:rsidP="00C73DBF">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7B292A" w:rsidRPr="00C325F4" w:rsidRDefault="007B292A"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1A3DC1" w:rsidRPr="001A3DC1" w:rsidRDefault="001A3DC1" w:rsidP="001A3DC1">
      <w:pPr>
        <w:spacing w:line="360" w:lineRule="auto"/>
        <w:jc w:val="left"/>
        <w:rPr>
          <w:rFonts w:ascii="宋体" w:eastAsia="宋体" w:hAnsi="宋体"/>
          <w:sz w:val="24"/>
          <w:szCs w:val="24"/>
        </w:rPr>
      </w:pPr>
    </w:p>
    <w:p w:rsidR="00DC4313" w:rsidRDefault="00DC4313" w:rsidP="00231688">
      <w:pPr>
        <w:pStyle w:val="a3"/>
        <w:numPr>
          <w:ilvl w:val="1"/>
          <w:numId w:val="21"/>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E51B0C" w:rsidTr="00C73DBF">
        <w:tc>
          <w:tcPr>
            <w:tcW w:w="993" w:type="dxa"/>
          </w:tcPr>
          <w:p w:rsidR="00E51B0C" w:rsidRPr="009F53DA" w:rsidRDefault="00E51B0C"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51B0C" w:rsidRPr="009F53DA" w:rsidRDefault="00E51B0C" w:rsidP="00C73DBF">
            <w:pPr>
              <w:jc w:val="left"/>
              <w:rPr>
                <w:rFonts w:ascii="宋体" w:eastAsia="宋体" w:hAnsi="宋体"/>
                <w:sz w:val="24"/>
                <w:szCs w:val="24"/>
              </w:rPr>
            </w:pPr>
            <w:r>
              <w:rPr>
                <w:rFonts w:ascii="宋体" w:eastAsia="宋体" w:hAnsi="宋体" w:hint="eastAsia"/>
                <w:sz w:val="24"/>
                <w:szCs w:val="24"/>
              </w:rPr>
              <w:t>获取图的多个实体或事件实例的接近中心性（closeness）。</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方法</w:t>
            </w:r>
          </w:p>
        </w:tc>
        <w:tc>
          <w:tcPr>
            <w:tcW w:w="8505" w:type="dxa"/>
          </w:tcPr>
          <w:p w:rsidR="00E51B0C" w:rsidRDefault="005074EA" w:rsidP="00C73DBF">
            <w:pPr>
              <w:jc w:val="left"/>
              <w:rPr>
                <w:rFonts w:ascii="宋体" w:eastAsia="宋体" w:hAnsi="宋体"/>
                <w:sz w:val="24"/>
                <w:szCs w:val="24"/>
              </w:rPr>
            </w:pPr>
            <w:proofErr w:type="gramStart"/>
            <w:r>
              <w:rPr>
                <w:rFonts w:ascii="宋体" w:eastAsia="宋体" w:hAnsi="宋体"/>
                <w:sz w:val="24"/>
                <w:szCs w:val="24"/>
              </w:rPr>
              <w:t>CKC</w:t>
            </w:r>
            <w:r w:rsidR="00E51B0C" w:rsidRPr="00CC673B">
              <w:rPr>
                <w:rFonts w:ascii="宋体" w:eastAsia="宋体" w:hAnsi="宋体"/>
                <w:sz w:val="24"/>
                <w:szCs w:val="24"/>
              </w:rPr>
              <w:t>A</w:t>
            </w:r>
            <w:r w:rsidR="00E51B0C" w:rsidRPr="00CC673B">
              <w:rPr>
                <w:rFonts w:ascii="宋体" w:eastAsia="宋体" w:hAnsi="宋体" w:hint="eastAsia"/>
                <w:sz w:val="24"/>
                <w:szCs w:val="24"/>
              </w:rPr>
              <w:t>pi</w:t>
            </w:r>
            <w:r w:rsidR="00E51B0C">
              <w:rPr>
                <w:rFonts w:ascii="宋体" w:eastAsia="宋体" w:hAnsi="宋体"/>
                <w:sz w:val="24"/>
                <w:szCs w:val="24"/>
              </w:rPr>
              <w:t>.</w:t>
            </w:r>
            <w:r>
              <w:rPr>
                <w:rFonts w:ascii="宋体" w:eastAsia="宋体" w:hAnsi="宋体"/>
                <w:sz w:val="24"/>
                <w:szCs w:val="24"/>
              </w:rPr>
              <w:t>CKC</w:t>
            </w:r>
            <w:r w:rsidR="00E51B0C">
              <w:rPr>
                <w:rFonts w:ascii="宋体" w:eastAsia="宋体" w:hAnsi="宋体"/>
                <w:sz w:val="24"/>
                <w:szCs w:val="24"/>
              </w:rPr>
              <w:t>Graph</w:t>
            </w:r>
            <w:r w:rsidR="00E51B0C" w:rsidRPr="00CC673B">
              <w:rPr>
                <w:rFonts w:ascii="宋体" w:eastAsia="宋体" w:hAnsi="宋体"/>
                <w:sz w:val="24"/>
                <w:szCs w:val="24"/>
              </w:rPr>
              <w:t>.</w:t>
            </w:r>
            <w:r w:rsidR="00E51B0C">
              <w:rPr>
                <w:rFonts w:ascii="宋体" w:eastAsia="宋体" w:hAnsi="宋体" w:hint="eastAsia"/>
                <w:sz w:val="24"/>
                <w:szCs w:val="24"/>
              </w:rPr>
              <w:t>closeness</w:t>
            </w:r>
            <w:proofErr w:type="gramEnd"/>
            <w:r w:rsidR="00E51B0C" w:rsidRPr="00CC673B">
              <w:rPr>
                <w:rFonts w:ascii="宋体" w:eastAsia="宋体" w:hAnsi="宋体"/>
                <w:sz w:val="24"/>
                <w:szCs w:val="24"/>
              </w:rPr>
              <w:t xml:space="preserve"> (</w:t>
            </w:r>
          </w:p>
          <w:p w:rsidR="00E51B0C" w:rsidRDefault="00E51B0C" w:rsidP="00C73DBF">
            <w:pPr>
              <w:ind w:firstLine="480"/>
              <w:jc w:val="left"/>
              <w:rPr>
                <w:rFonts w:ascii="宋体" w:eastAsia="宋体" w:hAnsi="宋体" w:cs="Calibri Light"/>
                <w:sz w:val="24"/>
                <w:szCs w:val="24"/>
              </w:rPr>
            </w:pPr>
            <w:r>
              <w:rPr>
                <w:rFonts w:ascii="宋体" w:eastAsia="宋体" w:hAnsi="宋体"/>
                <w:sz w:val="24"/>
                <w:szCs w:val="24"/>
              </w:rPr>
              <w:t>C</w:t>
            </w:r>
            <w:r>
              <w:rPr>
                <w:rFonts w:ascii="宋体" w:eastAsia="宋体" w:hAnsi="宋体" w:hint="eastAsia"/>
                <w:sz w:val="24"/>
                <w:szCs w:val="24"/>
              </w:rPr>
              <w:t>ollec</w:t>
            </w:r>
            <w:r>
              <w:rPr>
                <w:rFonts w:ascii="宋体" w:eastAsia="宋体" w:hAnsi="宋体"/>
                <w:sz w:val="24"/>
                <w:szCs w:val="24"/>
              </w:rPr>
              <w:t>tion&lt;</w:t>
            </w:r>
            <w:r w:rsidRPr="00CC673B">
              <w:rPr>
                <w:rFonts w:ascii="宋体" w:eastAsia="宋体" w:hAnsi="宋体"/>
                <w:sz w:val="24"/>
                <w:szCs w:val="24"/>
              </w:rPr>
              <w:t>String</w:t>
            </w:r>
            <w:r>
              <w:rPr>
                <w:rFonts w:ascii="宋体" w:eastAsia="宋体" w:hAnsi="宋体"/>
                <w:sz w:val="24"/>
                <w:szCs w:val="24"/>
              </w:rPr>
              <w:t>&gt;</w:t>
            </w:r>
            <w:r w:rsidRPr="00CC673B">
              <w:rPr>
                <w:rFonts w:ascii="宋体" w:eastAsia="宋体" w:hAnsi="宋体"/>
                <w:sz w:val="24"/>
                <w:szCs w:val="24"/>
              </w:rPr>
              <w:t xml:space="preserve"> </w:t>
            </w:r>
            <w:r>
              <w:rPr>
                <w:rFonts w:ascii="宋体" w:eastAsia="宋体" w:hAnsi="宋体"/>
                <w:sz w:val="24"/>
                <w:szCs w:val="24"/>
              </w:rPr>
              <w:t>entityIds</w:t>
            </w:r>
            <w:r>
              <w:rPr>
                <w:rFonts w:ascii="宋体" w:eastAsia="宋体" w:hAnsi="宋体" w:cs="Calibri Light"/>
                <w:sz w:val="24"/>
                <w:szCs w:val="24"/>
              </w:rPr>
              <w:t>,</w:t>
            </w:r>
          </w:p>
          <w:p w:rsidR="00E51B0C" w:rsidRDefault="00E51B0C" w:rsidP="00C73DBF">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options</w:t>
            </w:r>
          </w:p>
          <w:p w:rsidR="00E51B0C" w:rsidRPr="00CC673B" w:rsidRDefault="00E51B0C" w:rsidP="00C73DBF">
            <w:pPr>
              <w:jc w:val="left"/>
              <w:rPr>
                <w:rFonts w:ascii="宋体" w:eastAsia="宋体" w:hAnsi="宋体"/>
                <w:sz w:val="24"/>
                <w:szCs w:val="24"/>
              </w:rPr>
            </w:pPr>
            <w:r w:rsidRPr="00CC673B">
              <w:rPr>
                <w:rFonts w:ascii="宋体" w:eastAsia="宋体" w:hAnsi="宋体"/>
                <w:sz w:val="24"/>
                <w:szCs w:val="24"/>
              </w:rPr>
              <w:t>)</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参数</w:t>
            </w:r>
          </w:p>
        </w:tc>
        <w:tc>
          <w:tcPr>
            <w:tcW w:w="8505" w:type="dxa"/>
          </w:tcPr>
          <w:p w:rsidR="00E51B0C" w:rsidRDefault="00E51B0C" w:rsidP="00C73DBF">
            <w:pPr>
              <w:jc w:val="left"/>
              <w:rPr>
                <w:rFonts w:ascii="宋体" w:eastAsia="宋体" w:hAnsi="宋体"/>
                <w:sz w:val="24"/>
                <w:szCs w:val="24"/>
              </w:rPr>
            </w:pPr>
            <w:r>
              <w:rPr>
                <w:rFonts w:ascii="宋体" w:eastAsia="宋体" w:hAnsi="宋体"/>
                <w:sz w:val="24"/>
                <w:szCs w:val="24"/>
              </w:rPr>
              <w:t>entityIds–</w:t>
            </w:r>
            <w:r>
              <w:rPr>
                <w:rFonts w:ascii="宋体" w:eastAsia="宋体" w:hAnsi="宋体" w:hint="eastAsia"/>
                <w:sz w:val="24"/>
                <w:szCs w:val="24"/>
              </w:rPr>
              <w:t>实例I</w:t>
            </w:r>
            <w:r>
              <w:rPr>
                <w:rFonts w:ascii="宋体" w:eastAsia="宋体" w:hAnsi="宋体"/>
                <w:sz w:val="24"/>
                <w:szCs w:val="24"/>
              </w:rPr>
              <w:t>D</w:t>
            </w:r>
            <w:r>
              <w:rPr>
                <w:rFonts w:ascii="宋体" w:eastAsia="宋体" w:hAnsi="宋体" w:hint="eastAsia"/>
                <w:sz w:val="24"/>
                <w:szCs w:val="24"/>
              </w:rPr>
              <w:t>集合</w:t>
            </w:r>
          </w:p>
          <w:p w:rsidR="00E51B0C" w:rsidRDefault="00E51B0C" w:rsidP="00C73DBF">
            <w:pPr>
              <w:jc w:val="left"/>
              <w:rPr>
                <w:rFonts w:ascii="宋体" w:eastAsia="宋体" w:hAnsi="宋体"/>
                <w:sz w:val="24"/>
                <w:szCs w:val="24"/>
              </w:rPr>
            </w:pPr>
            <w:r>
              <w:rPr>
                <w:rFonts w:ascii="宋体" w:eastAsia="宋体" w:hAnsi="宋体"/>
                <w:sz w:val="24"/>
                <w:szCs w:val="24"/>
              </w:rPr>
              <w:t xml:space="preserve">options – </w:t>
            </w:r>
            <w:r>
              <w:rPr>
                <w:rFonts w:ascii="宋体" w:eastAsia="宋体" w:hAnsi="宋体" w:hint="eastAsia"/>
                <w:sz w:val="24"/>
                <w:szCs w:val="24"/>
              </w:rPr>
              <w:t>配置参数</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返回</w:t>
            </w:r>
          </w:p>
        </w:tc>
        <w:tc>
          <w:tcPr>
            <w:tcW w:w="8505"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实体或事件实例的接近中心性集合</w:t>
            </w:r>
          </w:p>
          <w:p w:rsidR="00E51B0C" w:rsidRPr="009F53DA" w:rsidRDefault="00E51B0C" w:rsidP="00C73DBF">
            <w:pPr>
              <w:jc w:val="left"/>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Pr>
                <w:rFonts w:ascii="宋体" w:eastAsia="宋体" w:hAnsi="宋体"/>
                <w:sz w:val="24"/>
                <w:szCs w:val="24"/>
              </w:rPr>
              <w:t>&lt;String, float&gt;</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异常</w:t>
            </w:r>
          </w:p>
        </w:tc>
        <w:tc>
          <w:tcPr>
            <w:tcW w:w="8505" w:type="dxa"/>
          </w:tcPr>
          <w:p w:rsidR="00E51B0C" w:rsidRPr="009F53DA" w:rsidRDefault="005074EA" w:rsidP="00C73DBF">
            <w:pPr>
              <w:jc w:val="left"/>
              <w:rPr>
                <w:rFonts w:ascii="Calibri Light" w:eastAsia="宋体" w:hAnsi="Calibri Light" w:cs="Calibri Light"/>
                <w:sz w:val="24"/>
                <w:szCs w:val="24"/>
              </w:rPr>
            </w:pPr>
            <w:r>
              <w:rPr>
                <w:rFonts w:ascii="宋体" w:eastAsia="宋体" w:hAnsi="宋体"/>
                <w:sz w:val="24"/>
                <w:szCs w:val="24"/>
              </w:rPr>
              <w:t>CKC</w:t>
            </w:r>
            <w:r w:rsidR="00E51B0C" w:rsidRPr="00105C8B">
              <w:rPr>
                <w:rFonts w:ascii="宋体" w:eastAsia="宋体" w:hAnsi="宋体"/>
                <w:sz w:val="24"/>
                <w:szCs w:val="24"/>
              </w:rPr>
              <w:t>A</w:t>
            </w:r>
            <w:r w:rsidR="00E51B0C" w:rsidRPr="00105C8B">
              <w:rPr>
                <w:rFonts w:ascii="宋体" w:eastAsia="宋体" w:hAnsi="宋体" w:hint="eastAsia"/>
                <w:sz w:val="24"/>
                <w:szCs w:val="24"/>
              </w:rPr>
              <w:t>pi</w:t>
            </w:r>
            <w:r w:rsidR="00E51B0C" w:rsidRPr="00105C8B">
              <w:rPr>
                <w:rFonts w:ascii="宋体" w:eastAsia="宋体" w:hAnsi="宋体"/>
                <w:sz w:val="24"/>
                <w:szCs w:val="24"/>
              </w:rPr>
              <w:t>E</w:t>
            </w:r>
            <w:r w:rsidR="00E51B0C" w:rsidRPr="00105C8B">
              <w:rPr>
                <w:rFonts w:ascii="宋体" w:eastAsia="宋体" w:hAnsi="宋体" w:hint="eastAsia"/>
                <w:sz w:val="24"/>
                <w:szCs w:val="24"/>
              </w:rPr>
              <w:t>xception</w:t>
            </w:r>
          </w:p>
        </w:tc>
      </w:tr>
    </w:tbl>
    <w:p w:rsidR="00552A21" w:rsidRDefault="00552A21" w:rsidP="00552A21"/>
    <w:p w:rsidR="00552A21" w:rsidRPr="00552A21" w:rsidRDefault="00552A21" w:rsidP="00231688">
      <w:pPr>
        <w:pStyle w:val="4"/>
        <w:numPr>
          <w:ilvl w:val="0"/>
          <w:numId w:val="22"/>
        </w:numPr>
      </w:pPr>
      <w:bookmarkStart w:id="126" w:name="_Toc37157558"/>
      <w:r>
        <w:rPr>
          <w:rFonts w:hint="eastAsia"/>
        </w:rPr>
        <w:t>计算</w:t>
      </w:r>
      <w:r w:rsidR="00665B0F">
        <w:rPr>
          <w:rFonts w:hint="eastAsia"/>
        </w:rPr>
        <w:t>实例</w:t>
      </w:r>
      <w:r>
        <w:rPr>
          <w:rFonts w:hint="eastAsia"/>
        </w:rPr>
        <w:t>的中介中心性</w:t>
      </w:r>
      <w:bookmarkEnd w:id="126"/>
    </w:p>
    <w:p w:rsidR="00DC4313" w:rsidRDefault="00DC4313" w:rsidP="00231688">
      <w:pPr>
        <w:pStyle w:val="a3"/>
        <w:numPr>
          <w:ilvl w:val="1"/>
          <w:numId w:val="22"/>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E51B0C" w:rsidTr="00C73DBF">
        <w:tc>
          <w:tcPr>
            <w:tcW w:w="709" w:type="dxa"/>
          </w:tcPr>
          <w:p w:rsidR="00E51B0C" w:rsidRPr="009F53DA" w:rsidRDefault="00E51B0C"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获取图的多个实体或事件实例的中介中心性（betweenness）。</w:t>
            </w:r>
          </w:p>
        </w:tc>
      </w:tr>
      <w:tr w:rsidR="00E51B0C" w:rsidTr="00C73DBF">
        <w:tc>
          <w:tcPr>
            <w:tcW w:w="709"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方法</w:t>
            </w:r>
          </w:p>
        </w:tc>
        <w:tc>
          <w:tcPr>
            <w:tcW w:w="8843" w:type="dxa"/>
          </w:tcPr>
          <w:p w:rsidR="00E51B0C" w:rsidRPr="009F53DA" w:rsidRDefault="00E51B0C" w:rsidP="00C73DBF">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5074EA">
              <w:rPr>
                <w:rFonts w:ascii="宋体" w:eastAsia="宋体" w:hAnsi="宋体"/>
                <w:sz w:val="24"/>
                <w:szCs w:val="24"/>
              </w:rPr>
              <w:t>CKC</w:t>
            </w:r>
            <w:r w:rsidRPr="00105C8B">
              <w:rPr>
                <w:rFonts w:ascii="宋体" w:eastAsia="宋体" w:hAnsi="宋体"/>
                <w:sz w:val="24"/>
                <w:szCs w:val="24"/>
              </w:rPr>
              <w:t>/</w:t>
            </w:r>
            <w:r>
              <w:rPr>
                <w:rFonts w:ascii="宋体" w:eastAsia="宋体" w:hAnsi="宋体" w:hint="eastAsia"/>
                <w:sz w:val="24"/>
                <w:szCs w:val="24"/>
              </w:rPr>
              <w:t>graph/{graphName}/betweenness</w:t>
            </w:r>
          </w:p>
        </w:tc>
      </w:tr>
      <w:tr w:rsidR="00E51B0C" w:rsidTr="00C73DBF">
        <w:tc>
          <w:tcPr>
            <w:tcW w:w="709"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参数</w:t>
            </w:r>
          </w:p>
        </w:tc>
        <w:tc>
          <w:tcPr>
            <w:tcW w:w="884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graphName：图的名称</w:t>
            </w:r>
          </w:p>
        </w:tc>
      </w:tr>
      <w:tr w:rsidR="00E51B0C" w:rsidTr="00C73DBF">
        <w:tc>
          <w:tcPr>
            <w:tcW w:w="709"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E51B0C" w:rsidRPr="00846910" w:rsidRDefault="00E51B0C" w:rsidP="00C73DBF">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E51B0C" w:rsidRDefault="00E51B0C"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e</w:t>
            </w:r>
            <w:r>
              <w:rPr>
                <w:rFonts w:ascii="Calibri Light" w:eastAsia="宋体" w:hAnsi="Calibri Light" w:cs="Calibri Light"/>
                <w:sz w:val="24"/>
                <w:szCs w:val="24"/>
              </w:rPr>
              <w:t xml:space="preserve">ntities”: [“entity id”] </w:t>
            </w:r>
          </w:p>
          <w:p w:rsidR="00E51B0C" w:rsidRDefault="00E51B0C" w:rsidP="00C73DBF">
            <w:pPr>
              <w:jc w:val="left"/>
              <w:rPr>
                <w:rFonts w:ascii="Calibri Light" w:eastAsia="宋体" w:hAnsi="Calibri Light" w:cs="Calibri Light"/>
                <w:sz w:val="24"/>
                <w:szCs w:val="24"/>
              </w:rPr>
            </w:pPr>
            <w:r>
              <w:rPr>
                <w:rFonts w:ascii="Calibri Light" w:eastAsia="宋体" w:hAnsi="Calibri Light" w:cs="Calibri Light"/>
                <w:sz w:val="24"/>
                <w:szCs w:val="24"/>
              </w:rPr>
              <w:t xml:space="preserve">   “options”: {</w:t>
            </w:r>
          </w:p>
          <w:p w:rsidR="00E51B0C" w:rsidRDefault="00E51B0C"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“direction”: “outbound/inbound/any”,</w:t>
            </w:r>
          </w:p>
          <w:p w:rsidR="00E51B0C" w:rsidRDefault="00E51B0C"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 xml:space="preserve">   “weight”: “a relation attribute name”</w:t>
            </w:r>
            <w:r>
              <w:rPr>
                <w:rFonts w:ascii="Calibri Light" w:eastAsia="宋体" w:hAnsi="Calibri Light" w:cs="Calibri Light" w:hint="eastAsia"/>
                <w:sz w:val="24"/>
                <w:szCs w:val="24"/>
              </w:rPr>
              <w:t>（不指定，距离取</w:t>
            </w:r>
            <w:r>
              <w:rPr>
                <w:rFonts w:ascii="Calibri Light" w:eastAsia="宋体" w:hAnsi="Calibri Light" w:cs="Calibri Light" w:hint="eastAsia"/>
                <w:sz w:val="24"/>
                <w:szCs w:val="24"/>
              </w:rPr>
              <w:t>1</w:t>
            </w:r>
            <w:r>
              <w:rPr>
                <w:rFonts w:ascii="Calibri Light" w:eastAsia="宋体" w:hAnsi="Calibri Light" w:cs="Calibri Light" w:hint="eastAsia"/>
                <w:sz w:val="24"/>
                <w:szCs w:val="24"/>
              </w:rPr>
              <w:t>）</w:t>
            </w:r>
          </w:p>
          <w:p w:rsidR="00E51B0C" w:rsidRDefault="00E51B0C" w:rsidP="00C73DBF">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p>
          <w:p w:rsidR="00E51B0C" w:rsidRDefault="00E51B0C" w:rsidP="00C73DBF">
            <w:pPr>
              <w:jc w:val="left"/>
              <w:rPr>
                <w:rFonts w:ascii="宋体" w:eastAsia="宋体" w:hAnsi="宋体"/>
                <w:sz w:val="24"/>
                <w:szCs w:val="24"/>
              </w:rPr>
            </w:pPr>
            <w:r w:rsidRPr="00846910">
              <w:rPr>
                <w:rFonts w:ascii="Calibri Light" w:eastAsia="宋体" w:hAnsi="Calibri Light" w:cs="Calibri Light"/>
                <w:sz w:val="24"/>
                <w:szCs w:val="24"/>
              </w:rPr>
              <w:t>}</w:t>
            </w:r>
          </w:p>
        </w:tc>
      </w:tr>
      <w:tr w:rsidR="00E51B0C" w:rsidTr="00C73DBF">
        <w:tc>
          <w:tcPr>
            <w:tcW w:w="709"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返回</w:t>
            </w:r>
          </w:p>
        </w:tc>
        <w:tc>
          <w:tcPr>
            <w:tcW w:w="8843" w:type="dxa"/>
          </w:tcPr>
          <w:p w:rsidR="00E51B0C" w:rsidRPr="00C325F4" w:rsidRDefault="00E51B0C"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E51B0C" w:rsidRPr="00C325F4" w:rsidRDefault="00E51B0C"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E51B0C" w:rsidRPr="00C325F4" w:rsidRDefault="00E51B0C"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E51B0C" w:rsidRDefault="00E51B0C"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Pr>
                <w:rFonts w:ascii="Calibri Light" w:eastAsia="宋体" w:hAnsi="Calibri Light" w:cs="Calibri Light"/>
                <w:sz w:val="24"/>
                <w:szCs w:val="24"/>
              </w:rPr>
              <w:t xml:space="preserve"> {</w:t>
            </w:r>
          </w:p>
          <w:p w:rsidR="00E51B0C" w:rsidRDefault="00E51B0C" w:rsidP="00C73DBF">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196D5D">
              <w:rPr>
                <w:rFonts w:ascii="Calibri Light" w:eastAsia="宋体" w:hAnsi="Calibri Light" w:cs="Calibri Light"/>
                <w:sz w:val="24"/>
                <w:szCs w:val="24"/>
              </w:rPr>
              <w:t xml:space="preserve">“betweenness”: </w:t>
            </w:r>
            <w:r>
              <w:rPr>
                <w:rFonts w:ascii="Calibri Light" w:eastAsia="宋体" w:hAnsi="Calibri Light" w:cs="Calibri Light"/>
                <w:sz w:val="24"/>
                <w:szCs w:val="24"/>
              </w:rPr>
              <w:t>{</w:t>
            </w:r>
          </w:p>
          <w:p w:rsidR="00E51B0C" w:rsidRDefault="00E51B0C"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“entity id1”: </w:t>
            </w:r>
            <w:r w:rsidRPr="00E51B0C">
              <w:rPr>
                <w:rFonts w:ascii="Calibri Light" w:eastAsia="宋体" w:hAnsi="Calibri Light" w:cs="Calibri Light"/>
                <w:sz w:val="24"/>
                <w:szCs w:val="24"/>
              </w:rPr>
              <w:t>betweenness1</w:t>
            </w:r>
            <w:r>
              <w:rPr>
                <w:rFonts w:ascii="Calibri Light" w:eastAsia="宋体" w:hAnsi="Calibri Light" w:cs="Calibri Light"/>
                <w:sz w:val="24"/>
                <w:szCs w:val="24"/>
              </w:rPr>
              <w:t>,</w:t>
            </w:r>
          </w:p>
          <w:p w:rsidR="00E51B0C" w:rsidRDefault="00E51B0C"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“entity id2”: </w:t>
            </w:r>
            <w:r w:rsidRPr="00E51B0C">
              <w:rPr>
                <w:rFonts w:ascii="Calibri Light" w:eastAsia="宋体" w:hAnsi="Calibri Light" w:cs="Calibri Light"/>
                <w:sz w:val="24"/>
                <w:szCs w:val="24"/>
              </w:rPr>
              <w:t>betweenness2</w:t>
            </w:r>
            <w:r>
              <w:rPr>
                <w:rFonts w:ascii="Calibri Light" w:eastAsia="宋体" w:hAnsi="Calibri Light" w:cs="Calibri Light"/>
                <w:sz w:val="24"/>
                <w:szCs w:val="24"/>
              </w:rPr>
              <w:t>,</w:t>
            </w:r>
          </w:p>
          <w:p w:rsidR="00E51B0C" w:rsidRPr="00E51B0C" w:rsidRDefault="00E51B0C" w:rsidP="00C73DBF">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E51B0C" w:rsidRDefault="00E51B0C" w:rsidP="00C73DB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E51B0C" w:rsidRPr="00E51B0C" w:rsidRDefault="00E51B0C" w:rsidP="00C73DBF">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lastRenderedPageBreak/>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entities</w:t>
            </w:r>
            <w:r>
              <w:rPr>
                <w:rFonts w:ascii="Calibri Light" w:eastAsia="宋体" w:hAnsi="Calibri Light" w:cs="Calibri Light"/>
                <w:sz w:val="24"/>
                <w:szCs w:val="24"/>
              </w:rPr>
              <w:t xml:space="preserve"> </w:t>
            </w:r>
            <w:r w:rsidRPr="00E51B0C">
              <w:rPr>
                <w:rFonts w:ascii="Calibri Light" w:eastAsia="宋体" w:hAnsi="Calibri Light" w:cs="Calibri Light"/>
                <w:sz w:val="24"/>
                <w:szCs w:val="24"/>
              </w:rPr>
              <w:t>betweenness</w:t>
            </w:r>
            <w:r>
              <w:rPr>
                <w:rFonts w:ascii="Calibri Light" w:eastAsia="宋体" w:hAnsi="Calibri Light" w:cs="Calibri Light"/>
                <w:sz w:val="24"/>
                <w:szCs w:val="24"/>
              </w:rPr>
              <w:t xml:space="preserve"> retrieved</w:t>
            </w:r>
            <w:r w:rsidRPr="00C325F4">
              <w:rPr>
                <w:rFonts w:ascii="Calibri Light" w:eastAsia="宋体" w:hAnsi="Calibri Light" w:cs="Calibri Light"/>
                <w:sz w:val="24"/>
                <w:szCs w:val="24"/>
              </w:rPr>
              <w:t>”</w:t>
            </w:r>
          </w:p>
          <w:p w:rsidR="00E51B0C" w:rsidRDefault="00E51B0C" w:rsidP="00C73DBF">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E51B0C" w:rsidRPr="00C325F4" w:rsidRDefault="00E51B0C" w:rsidP="00C73DBF">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E51B0C" w:rsidRPr="00E51B0C" w:rsidRDefault="00E51B0C" w:rsidP="00E51B0C">
      <w:pPr>
        <w:spacing w:line="360" w:lineRule="auto"/>
        <w:jc w:val="left"/>
        <w:rPr>
          <w:rFonts w:ascii="宋体" w:eastAsia="宋体" w:hAnsi="宋体"/>
          <w:sz w:val="24"/>
          <w:szCs w:val="24"/>
        </w:rPr>
      </w:pPr>
    </w:p>
    <w:p w:rsidR="00DC4313" w:rsidRDefault="00DC4313" w:rsidP="00231688">
      <w:pPr>
        <w:pStyle w:val="a3"/>
        <w:numPr>
          <w:ilvl w:val="1"/>
          <w:numId w:val="22"/>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E51B0C" w:rsidTr="00C73DBF">
        <w:tc>
          <w:tcPr>
            <w:tcW w:w="993" w:type="dxa"/>
          </w:tcPr>
          <w:p w:rsidR="00E51B0C" w:rsidRPr="009F53DA" w:rsidRDefault="00E51B0C" w:rsidP="00C73DBF">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51B0C" w:rsidRPr="009F53DA" w:rsidRDefault="00E51B0C" w:rsidP="00C73DBF">
            <w:pPr>
              <w:jc w:val="left"/>
              <w:rPr>
                <w:rFonts w:ascii="宋体" w:eastAsia="宋体" w:hAnsi="宋体"/>
                <w:sz w:val="24"/>
                <w:szCs w:val="24"/>
              </w:rPr>
            </w:pPr>
            <w:r>
              <w:rPr>
                <w:rFonts w:ascii="宋体" w:eastAsia="宋体" w:hAnsi="宋体" w:hint="eastAsia"/>
                <w:sz w:val="24"/>
                <w:szCs w:val="24"/>
              </w:rPr>
              <w:t>获取图的多个实体或事件实例的中介中心性（betweenness）。</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方法</w:t>
            </w:r>
          </w:p>
        </w:tc>
        <w:tc>
          <w:tcPr>
            <w:tcW w:w="8505" w:type="dxa"/>
          </w:tcPr>
          <w:p w:rsidR="00E51B0C" w:rsidRDefault="005074EA" w:rsidP="00C73DBF">
            <w:pPr>
              <w:jc w:val="left"/>
              <w:rPr>
                <w:rFonts w:ascii="宋体" w:eastAsia="宋体" w:hAnsi="宋体"/>
                <w:sz w:val="24"/>
                <w:szCs w:val="24"/>
              </w:rPr>
            </w:pPr>
            <w:proofErr w:type="gramStart"/>
            <w:r>
              <w:rPr>
                <w:rFonts w:ascii="宋体" w:eastAsia="宋体" w:hAnsi="宋体"/>
                <w:sz w:val="24"/>
                <w:szCs w:val="24"/>
              </w:rPr>
              <w:t>CKC</w:t>
            </w:r>
            <w:r w:rsidR="00E51B0C" w:rsidRPr="00CC673B">
              <w:rPr>
                <w:rFonts w:ascii="宋体" w:eastAsia="宋体" w:hAnsi="宋体"/>
                <w:sz w:val="24"/>
                <w:szCs w:val="24"/>
              </w:rPr>
              <w:t>A</w:t>
            </w:r>
            <w:r w:rsidR="00E51B0C" w:rsidRPr="00CC673B">
              <w:rPr>
                <w:rFonts w:ascii="宋体" w:eastAsia="宋体" w:hAnsi="宋体" w:hint="eastAsia"/>
                <w:sz w:val="24"/>
                <w:szCs w:val="24"/>
              </w:rPr>
              <w:t>pi</w:t>
            </w:r>
            <w:r w:rsidR="00E51B0C">
              <w:rPr>
                <w:rFonts w:ascii="宋体" w:eastAsia="宋体" w:hAnsi="宋体"/>
                <w:sz w:val="24"/>
                <w:szCs w:val="24"/>
              </w:rPr>
              <w:t>.</w:t>
            </w:r>
            <w:r>
              <w:rPr>
                <w:rFonts w:ascii="宋体" w:eastAsia="宋体" w:hAnsi="宋体"/>
                <w:sz w:val="24"/>
                <w:szCs w:val="24"/>
              </w:rPr>
              <w:t>CKC</w:t>
            </w:r>
            <w:r w:rsidR="00E51B0C">
              <w:rPr>
                <w:rFonts w:ascii="宋体" w:eastAsia="宋体" w:hAnsi="宋体"/>
                <w:sz w:val="24"/>
                <w:szCs w:val="24"/>
              </w:rPr>
              <w:t>Graph</w:t>
            </w:r>
            <w:r w:rsidR="00E51B0C" w:rsidRPr="00CC673B">
              <w:rPr>
                <w:rFonts w:ascii="宋体" w:eastAsia="宋体" w:hAnsi="宋体"/>
                <w:sz w:val="24"/>
                <w:szCs w:val="24"/>
              </w:rPr>
              <w:t>.</w:t>
            </w:r>
            <w:r w:rsidR="00E51B0C">
              <w:rPr>
                <w:rFonts w:ascii="宋体" w:eastAsia="宋体" w:hAnsi="宋体" w:hint="eastAsia"/>
                <w:sz w:val="24"/>
                <w:szCs w:val="24"/>
              </w:rPr>
              <w:t>betweenness</w:t>
            </w:r>
            <w:proofErr w:type="gramEnd"/>
            <w:r w:rsidR="00E51B0C" w:rsidRPr="00CC673B">
              <w:rPr>
                <w:rFonts w:ascii="宋体" w:eastAsia="宋体" w:hAnsi="宋体"/>
                <w:sz w:val="24"/>
                <w:szCs w:val="24"/>
              </w:rPr>
              <w:t xml:space="preserve"> (</w:t>
            </w:r>
          </w:p>
          <w:p w:rsidR="00E51B0C" w:rsidRDefault="00E51B0C" w:rsidP="00C73DBF">
            <w:pPr>
              <w:ind w:firstLine="480"/>
              <w:jc w:val="left"/>
              <w:rPr>
                <w:rFonts w:ascii="宋体" w:eastAsia="宋体" w:hAnsi="宋体" w:cs="Calibri Light"/>
                <w:sz w:val="24"/>
                <w:szCs w:val="24"/>
              </w:rPr>
            </w:pPr>
            <w:r>
              <w:rPr>
                <w:rFonts w:ascii="宋体" w:eastAsia="宋体" w:hAnsi="宋体"/>
                <w:sz w:val="24"/>
                <w:szCs w:val="24"/>
              </w:rPr>
              <w:t>C</w:t>
            </w:r>
            <w:r>
              <w:rPr>
                <w:rFonts w:ascii="宋体" w:eastAsia="宋体" w:hAnsi="宋体" w:hint="eastAsia"/>
                <w:sz w:val="24"/>
                <w:szCs w:val="24"/>
              </w:rPr>
              <w:t>ollec</w:t>
            </w:r>
            <w:r>
              <w:rPr>
                <w:rFonts w:ascii="宋体" w:eastAsia="宋体" w:hAnsi="宋体"/>
                <w:sz w:val="24"/>
                <w:szCs w:val="24"/>
              </w:rPr>
              <w:t>tion&lt;</w:t>
            </w:r>
            <w:r w:rsidRPr="00CC673B">
              <w:rPr>
                <w:rFonts w:ascii="宋体" w:eastAsia="宋体" w:hAnsi="宋体"/>
                <w:sz w:val="24"/>
                <w:szCs w:val="24"/>
              </w:rPr>
              <w:t>String</w:t>
            </w:r>
            <w:r>
              <w:rPr>
                <w:rFonts w:ascii="宋体" w:eastAsia="宋体" w:hAnsi="宋体"/>
                <w:sz w:val="24"/>
                <w:szCs w:val="24"/>
              </w:rPr>
              <w:t>&gt;</w:t>
            </w:r>
            <w:r w:rsidRPr="00CC673B">
              <w:rPr>
                <w:rFonts w:ascii="宋体" w:eastAsia="宋体" w:hAnsi="宋体"/>
                <w:sz w:val="24"/>
                <w:szCs w:val="24"/>
              </w:rPr>
              <w:t xml:space="preserve"> </w:t>
            </w:r>
            <w:r>
              <w:rPr>
                <w:rFonts w:ascii="宋体" w:eastAsia="宋体" w:hAnsi="宋体"/>
                <w:sz w:val="24"/>
                <w:szCs w:val="24"/>
              </w:rPr>
              <w:t>entityIds</w:t>
            </w:r>
            <w:r>
              <w:rPr>
                <w:rFonts w:ascii="宋体" w:eastAsia="宋体" w:hAnsi="宋体" w:cs="Calibri Light"/>
                <w:sz w:val="24"/>
                <w:szCs w:val="24"/>
              </w:rPr>
              <w:t>,</w:t>
            </w:r>
          </w:p>
          <w:p w:rsidR="00E51B0C" w:rsidRDefault="00E51B0C" w:rsidP="00C73DBF">
            <w:pPr>
              <w:ind w:firstLine="480"/>
              <w:jc w:val="left"/>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ap&lt;String, Object&gt; options</w:t>
            </w:r>
          </w:p>
          <w:p w:rsidR="00E51B0C" w:rsidRPr="00CC673B" w:rsidRDefault="00E51B0C" w:rsidP="00C73DBF">
            <w:pPr>
              <w:jc w:val="left"/>
              <w:rPr>
                <w:rFonts w:ascii="宋体" w:eastAsia="宋体" w:hAnsi="宋体"/>
                <w:sz w:val="24"/>
                <w:szCs w:val="24"/>
              </w:rPr>
            </w:pPr>
            <w:r w:rsidRPr="00CC673B">
              <w:rPr>
                <w:rFonts w:ascii="宋体" w:eastAsia="宋体" w:hAnsi="宋体"/>
                <w:sz w:val="24"/>
                <w:szCs w:val="24"/>
              </w:rPr>
              <w:t>)</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参数</w:t>
            </w:r>
          </w:p>
        </w:tc>
        <w:tc>
          <w:tcPr>
            <w:tcW w:w="8505" w:type="dxa"/>
          </w:tcPr>
          <w:p w:rsidR="00E51B0C" w:rsidRDefault="00E51B0C" w:rsidP="00C73DBF">
            <w:pPr>
              <w:jc w:val="left"/>
              <w:rPr>
                <w:rFonts w:ascii="宋体" w:eastAsia="宋体" w:hAnsi="宋体"/>
                <w:sz w:val="24"/>
                <w:szCs w:val="24"/>
              </w:rPr>
            </w:pPr>
            <w:r>
              <w:rPr>
                <w:rFonts w:ascii="宋体" w:eastAsia="宋体" w:hAnsi="宋体"/>
                <w:sz w:val="24"/>
                <w:szCs w:val="24"/>
              </w:rPr>
              <w:t>entityIds–</w:t>
            </w:r>
            <w:r>
              <w:rPr>
                <w:rFonts w:ascii="宋体" w:eastAsia="宋体" w:hAnsi="宋体" w:hint="eastAsia"/>
                <w:sz w:val="24"/>
                <w:szCs w:val="24"/>
              </w:rPr>
              <w:t>实例I</w:t>
            </w:r>
            <w:r>
              <w:rPr>
                <w:rFonts w:ascii="宋体" w:eastAsia="宋体" w:hAnsi="宋体"/>
                <w:sz w:val="24"/>
                <w:szCs w:val="24"/>
              </w:rPr>
              <w:t>D</w:t>
            </w:r>
            <w:r>
              <w:rPr>
                <w:rFonts w:ascii="宋体" w:eastAsia="宋体" w:hAnsi="宋体" w:hint="eastAsia"/>
                <w:sz w:val="24"/>
                <w:szCs w:val="24"/>
              </w:rPr>
              <w:t>集合</w:t>
            </w:r>
          </w:p>
          <w:p w:rsidR="00E51B0C" w:rsidRDefault="00E51B0C" w:rsidP="00C73DBF">
            <w:pPr>
              <w:jc w:val="left"/>
              <w:rPr>
                <w:rFonts w:ascii="宋体" w:eastAsia="宋体" w:hAnsi="宋体"/>
                <w:sz w:val="24"/>
                <w:szCs w:val="24"/>
              </w:rPr>
            </w:pPr>
            <w:r>
              <w:rPr>
                <w:rFonts w:ascii="宋体" w:eastAsia="宋体" w:hAnsi="宋体"/>
                <w:sz w:val="24"/>
                <w:szCs w:val="24"/>
              </w:rPr>
              <w:t xml:space="preserve">options – </w:t>
            </w:r>
            <w:r>
              <w:rPr>
                <w:rFonts w:ascii="宋体" w:eastAsia="宋体" w:hAnsi="宋体" w:hint="eastAsia"/>
                <w:sz w:val="24"/>
                <w:szCs w:val="24"/>
              </w:rPr>
              <w:t>配置参数</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返回</w:t>
            </w:r>
          </w:p>
        </w:tc>
        <w:tc>
          <w:tcPr>
            <w:tcW w:w="8505"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实体或事件实例的中介中心性集合</w:t>
            </w:r>
          </w:p>
          <w:p w:rsidR="00E51B0C" w:rsidRPr="009F53DA" w:rsidRDefault="00E51B0C" w:rsidP="00C73DBF">
            <w:pPr>
              <w:jc w:val="left"/>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Pr>
                <w:rFonts w:ascii="宋体" w:eastAsia="宋体" w:hAnsi="宋体"/>
                <w:sz w:val="24"/>
                <w:szCs w:val="24"/>
              </w:rPr>
              <w:t>&lt;String, float&gt;</w:t>
            </w:r>
          </w:p>
        </w:tc>
      </w:tr>
      <w:tr w:rsidR="00E51B0C" w:rsidTr="00C73DBF">
        <w:tc>
          <w:tcPr>
            <w:tcW w:w="993" w:type="dxa"/>
          </w:tcPr>
          <w:p w:rsidR="00E51B0C" w:rsidRDefault="00E51B0C" w:rsidP="00C73DBF">
            <w:pPr>
              <w:jc w:val="left"/>
              <w:rPr>
                <w:rFonts w:ascii="宋体" w:eastAsia="宋体" w:hAnsi="宋体"/>
                <w:sz w:val="24"/>
                <w:szCs w:val="24"/>
              </w:rPr>
            </w:pPr>
            <w:r>
              <w:rPr>
                <w:rFonts w:ascii="宋体" w:eastAsia="宋体" w:hAnsi="宋体" w:hint="eastAsia"/>
                <w:sz w:val="24"/>
                <w:szCs w:val="24"/>
              </w:rPr>
              <w:t>异常</w:t>
            </w:r>
          </w:p>
        </w:tc>
        <w:tc>
          <w:tcPr>
            <w:tcW w:w="8505" w:type="dxa"/>
          </w:tcPr>
          <w:p w:rsidR="00E51B0C" w:rsidRPr="009F53DA" w:rsidRDefault="005074EA" w:rsidP="00C73DBF">
            <w:pPr>
              <w:jc w:val="left"/>
              <w:rPr>
                <w:rFonts w:ascii="Calibri Light" w:eastAsia="宋体" w:hAnsi="Calibri Light" w:cs="Calibri Light"/>
                <w:sz w:val="24"/>
                <w:szCs w:val="24"/>
              </w:rPr>
            </w:pPr>
            <w:r>
              <w:rPr>
                <w:rFonts w:ascii="宋体" w:eastAsia="宋体" w:hAnsi="宋体"/>
                <w:sz w:val="24"/>
                <w:szCs w:val="24"/>
              </w:rPr>
              <w:t>CKC</w:t>
            </w:r>
            <w:r w:rsidR="00E51B0C" w:rsidRPr="00105C8B">
              <w:rPr>
                <w:rFonts w:ascii="宋体" w:eastAsia="宋体" w:hAnsi="宋体"/>
                <w:sz w:val="24"/>
                <w:szCs w:val="24"/>
              </w:rPr>
              <w:t>A</w:t>
            </w:r>
            <w:r w:rsidR="00E51B0C" w:rsidRPr="00105C8B">
              <w:rPr>
                <w:rFonts w:ascii="宋体" w:eastAsia="宋体" w:hAnsi="宋体" w:hint="eastAsia"/>
                <w:sz w:val="24"/>
                <w:szCs w:val="24"/>
              </w:rPr>
              <w:t>pi</w:t>
            </w:r>
            <w:r w:rsidR="00E51B0C" w:rsidRPr="00105C8B">
              <w:rPr>
                <w:rFonts w:ascii="宋体" w:eastAsia="宋体" w:hAnsi="宋体"/>
                <w:sz w:val="24"/>
                <w:szCs w:val="24"/>
              </w:rPr>
              <w:t>E</w:t>
            </w:r>
            <w:r w:rsidR="00E51B0C" w:rsidRPr="00105C8B">
              <w:rPr>
                <w:rFonts w:ascii="宋体" w:eastAsia="宋体" w:hAnsi="宋体" w:hint="eastAsia"/>
                <w:sz w:val="24"/>
                <w:szCs w:val="24"/>
              </w:rPr>
              <w:t>xception</w:t>
            </w:r>
          </w:p>
        </w:tc>
      </w:tr>
    </w:tbl>
    <w:p w:rsidR="00552A21" w:rsidRPr="00552A21" w:rsidRDefault="00552A21" w:rsidP="00AC04CE">
      <w:pPr>
        <w:spacing w:line="360" w:lineRule="auto"/>
        <w:jc w:val="left"/>
        <w:rPr>
          <w:rFonts w:ascii="宋体" w:eastAsia="宋体" w:hAnsi="宋体"/>
          <w:sz w:val="24"/>
          <w:szCs w:val="24"/>
        </w:rPr>
      </w:pPr>
    </w:p>
    <w:p w:rsidR="001F47A7" w:rsidRDefault="00CC6958" w:rsidP="00231688">
      <w:pPr>
        <w:pStyle w:val="2"/>
        <w:numPr>
          <w:ilvl w:val="1"/>
          <w:numId w:val="7"/>
        </w:numPr>
      </w:pPr>
      <w:bookmarkStart w:id="127" w:name="_Toc37157559"/>
      <w:r w:rsidRPr="00105C8B">
        <w:rPr>
          <w:rFonts w:hint="eastAsia"/>
        </w:rPr>
        <w:t>图</w:t>
      </w:r>
      <w:r w:rsidR="001B13F8">
        <w:rPr>
          <w:rFonts w:hint="eastAsia"/>
        </w:rPr>
        <w:t>表示</w:t>
      </w:r>
      <w:r w:rsidRPr="00105C8B">
        <w:rPr>
          <w:rFonts w:hint="eastAsia"/>
        </w:rPr>
        <w:t>计算</w:t>
      </w:r>
      <w:r w:rsidR="001B13F8">
        <w:rPr>
          <w:rFonts w:hint="eastAsia"/>
        </w:rPr>
        <w:t>与</w:t>
      </w:r>
      <w:r w:rsidR="00FE10CA" w:rsidRPr="00105C8B">
        <w:rPr>
          <w:rFonts w:hint="eastAsia"/>
        </w:rPr>
        <w:t>推理</w:t>
      </w:r>
      <w:r w:rsidRPr="00105C8B">
        <w:rPr>
          <w:rFonts w:hint="eastAsia"/>
        </w:rPr>
        <w:t>接口</w:t>
      </w:r>
      <w:bookmarkEnd w:id="127"/>
    </w:p>
    <w:p w:rsidR="00E75B9E" w:rsidRPr="00E75B9E" w:rsidRDefault="00E75B9E" w:rsidP="00231688">
      <w:pPr>
        <w:pStyle w:val="3"/>
        <w:numPr>
          <w:ilvl w:val="2"/>
          <w:numId w:val="7"/>
        </w:numPr>
      </w:pPr>
      <w:bookmarkStart w:id="128" w:name="_Toc37157560"/>
      <w:r>
        <w:rPr>
          <w:rFonts w:hint="eastAsia"/>
        </w:rPr>
        <w:t>图</w:t>
      </w:r>
      <w:r w:rsidR="00330F02">
        <w:rPr>
          <w:rFonts w:hint="eastAsia"/>
        </w:rPr>
        <w:t>定义</w:t>
      </w:r>
      <w:r w:rsidR="003F19FD">
        <w:rPr>
          <w:rFonts w:hint="eastAsia"/>
        </w:rPr>
        <w:t>接口</w:t>
      </w:r>
      <w:bookmarkEnd w:id="128"/>
    </w:p>
    <w:p w:rsidR="00314D71" w:rsidRDefault="00314D71" w:rsidP="00231688">
      <w:pPr>
        <w:pStyle w:val="4"/>
        <w:numPr>
          <w:ilvl w:val="0"/>
          <w:numId w:val="23"/>
        </w:numPr>
      </w:pPr>
      <w:bookmarkStart w:id="129" w:name="_Toc37157561"/>
      <w:r w:rsidRPr="007A2A1F">
        <w:rPr>
          <w:rFonts w:hint="eastAsia"/>
        </w:rPr>
        <w:t>图定义</w:t>
      </w:r>
      <w:bookmarkEnd w:id="129"/>
    </w:p>
    <w:tbl>
      <w:tblPr>
        <w:tblStyle w:val="a8"/>
        <w:tblW w:w="9498" w:type="dxa"/>
        <w:tblInd w:w="-572" w:type="dxa"/>
        <w:tblLook w:val="04A0" w:firstRow="1" w:lastRow="0" w:firstColumn="1" w:lastColumn="0" w:noHBand="0" w:noVBand="1"/>
      </w:tblPr>
      <w:tblGrid>
        <w:gridCol w:w="993"/>
        <w:gridCol w:w="8505"/>
      </w:tblGrid>
      <w:tr w:rsidR="00511BD3" w:rsidTr="00F824C1">
        <w:tc>
          <w:tcPr>
            <w:tcW w:w="993" w:type="dxa"/>
          </w:tcPr>
          <w:p w:rsidR="00511BD3" w:rsidRPr="009F53DA" w:rsidRDefault="00511BD3" w:rsidP="00F824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511BD3" w:rsidRPr="009F53DA" w:rsidRDefault="00511BD3" w:rsidP="00F824C1">
            <w:pPr>
              <w:jc w:val="left"/>
              <w:rPr>
                <w:rFonts w:ascii="宋体" w:eastAsia="宋体" w:hAnsi="宋体"/>
                <w:sz w:val="24"/>
                <w:szCs w:val="24"/>
              </w:rPr>
            </w:pPr>
            <w:r w:rsidRPr="00511BD3">
              <w:rPr>
                <w:rFonts w:ascii="宋体" w:eastAsia="宋体" w:hAnsi="宋体" w:hint="eastAsia"/>
                <w:sz w:val="24"/>
                <w:szCs w:val="24"/>
              </w:rPr>
              <w:t>定义计算图</w:t>
            </w:r>
            <w:r>
              <w:rPr>
                <w:rFonts w:ascii="宋体" w:eastAsia="宋体" w:hAnsi="宋体" w:hint="eastAsia"/>
                <w:sz w:val="24"/>
                <w:szCs w:val="24"/>
              </w:rPr>
              <w:t>的</w:t>
            </w:r>
            <w:r w:rsidRPr="00511BD3">
              <w:rPr>
                <w:rFonts w:ascii="宋体" w:eastAsia="宋体" w:hAnsi="宋体" w:hint="eastAsia"/>
                <w:sz w:val="24"/>
                <w:szCs w:val="24"/>
              </w:rPr>
              <w:t>结构</w:t>
            </w:r>
            <w:r>
              <w:rPr>
                <w:rFonts w:ascii="宋体" w:eastAsia="宋体" w:hAnsi="宋体" w:hint="eastAsia"/>
                <w:sz w:val="24"/>
                <w:szCs w:val="24"/>
              </w:rPr>
              <w:t>。</w:t>
            </w:r>
          </w:p>
        </w:tc>
      </w:tr>
      <w:tr w:rsidR="00511BD3" w:rsidTr="00F824C1">
        <w:tc>
          <w:tcPr>
            <w:tcW w:w="993" w:type="dxa"/>
          </w:tcPr>
          <w:p w:rsidR="00511BD3" w:rsidRDefault="00511BD3" w:rsidP="00F824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511BD3" w:rsidRPr="00511BD3" w:rsidRDefault="00A203ED" w:rsidP="00511BD3">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511BD3" w:rsidRPr="00511BD3">
              <w:rPr>
                <w:rFonts w:ascii="Calibri Light" w:hAnsi="Calibri Light" w:cs="Calibri Light"/>
                <w:color w:val="000000" w:themeColor="text1"/>
                <w:sz w:val="24"/>
                <w:szCs w:val="24"/>
              </w:rPr>
              <w:t>Api.</w:t>
            </w:r>
            <w:r w:rsidR="001067A6">
              <w:rPr>
                <w:rFonts w:ascii="Calibri Light" w:hAnsi="Calibri Light" w:cs="Calibri Light"/>
                <w:color w:val="000000" w:themeColor="text1"/>
                <w:sz w:val="24"/>
                <w:szCs w:val="24"/>
              </w:rPr>
              <w:t>Compute</w:t>
            </w:r>
            <w:r w:rsidR="00511BD3">
              <w:rPr>
                <w:rFonts w:ascii="Calibri Light" w:hAnsi="Calibri Light" w:cs="Calibri Light"/>
                <w:color w:val="000000" w:themeColor="text1"/>
                <w:sz w:val="24"/>
                <w:szCs w:val="24"/>
              </w:rPr>
              <w:t>G</w:t>
            </w:r>
            <w:r w:rsidR="00511BD3" w:rsidRPr="00511BD3">
              <w:rPr>
                <w:rFonts w:ascii="Calibri Light" w:hAnsi="Calibri Light" w:cs="Calibri Light"/>
                <w:color w:val="000000" w:themeColor="text1"/>
                <w:sz w:val="24"/>
                <w:szCs w:val="24"/>
              </w:rPr>
              <w:t>raph(</w:t>
            </w:r>
          </w:p>
          <w:p w:rsidR="00511BD3" w:rsidRDefault="009E2A7A" w:rsidP="00511BD3">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int </w:t>
            </w:r>
            <w:r w:rsidR="00511BD3" w:rsidRPr="00511BD3">
              <w:rPr>
                <w:rFonts w:ascii="Calibri Light" w:hAnsi="Calibri Light" w:cs="Calibri Light"/>
                <w:color w:val="000000" w:themeColor="text1"/>
                <w:sz w:val="24"/>
                <w:szCs w:val="24"/>
              </w:rPr>
              <w:t>num</w:t>
            </w:r>
            <w:r w:rsidR="00E35CB1">
              <w:rPr>
                <w:rFonts w:ascii="Calibri Light" w:hAnsi="Calibri Light" w:cs="Calibri Light"/>
                <w:color w:val="000000" w:themeColor="text1"/>
                <w:sz w:val="24"/>
                <w:szCs w:val="24"/>
              </w:rPr>
              <w:t>E</w:t>
            </w:r>
            <w:r w:rsidR="00E35CB1">
              <w:rPr>
                <w:rFonts w:ascii="Calibri Light" w:hAnsi="Calibri Light" w:cs="Calibri Light" w:hint="eastAsia"/>
                <w:color w:val="000000" w:themeColor="text1"/>
                <w:sz w:val="24"/>
                <w:szCs w:val="24"/>
              </w:rPr>
              <w:t>ntitie</w:t>
            </w:r>
            <w:r w:rsidR="00511BD3" w:rsidRPr="00511BD3">
              <w:rPr>
                <w:rFonts w:ascii="Calibri Light" w:hAnsi="Calibri Light" w:cs="Calibri Light"/>
                <w:color w:val="000000" w:themeColor="text1"/>
                <w:sz w:val="24"/>
                <w:szCs w:val="24"/>
              </w:rPr>
              <w:t xml:space="preserve">s, </w:t>
            </w:r>
          </w:p>
          <w:p w:rsidR="00511BD3" w:rsidRDefault="009E2A7A" w:rsidP="00511BD3">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Collection&lt;Map&lt;String, String&gt;&gt; </w:t>
            </w:r>
            <w:r w:rsidR="00E35CB1">
              <w:rPr>
                <w:rFonts w:ascii="Calibri Light" w:hAnsi="Calibri Light" w:cs="Calibri Light" w:hint="eastAsia"/>
                <w:color w:val="000000" w:themeColor="text1"/>
                <w:sz w:val="24"/>
                <w:szCs w:val="24"/>
              </w:rPr>
              <w:t>relation</w:t>
            </w:r>
            <w:r w:rsidR="00511BD3" w:rsidRPr="00511BD3">
              <w:rPr>
                <w:rFonts w:ascii="Calibri Light" w:hAnsi="Calibri Light" w:cs="Calibri Light"/>
                <w:color w:val="000000" w:themeColor="text1"/>
                <w:sz w:val="24"/>
                <w:szCs w:val="24"/>
              </w:rPr>
              <w:t>s</w:t>
            </w:r>
            <w:r w:rsidR="00511BD3">
              <w:rPr>
                <w:rFonts w:ascii="Calibri Light" w:hAnsi="Calibri Light" w:cs="Calibri Light"/>
                <w:color w:val="000000" w:themeColor="text1"/>
                <w:sz w:val="24"/>
                <w:szCs w:val="24"/>
              </w:rPr>
              <w:t xml:space="preserve"> </w:t>
            </w:r>
            <w:r w:rsidR="00511BD3" w:rsidRPr="00511BD3">
              <w:rPr>
                <w:rFonts w:ascii="Calibri Light" w:hAnsi="Calibri Light" w:cs="Calibri Light"/>
                <w:color w:val="000000" w:themeColor="text1"/>
                <w:sz w:val="24"/>
                <w:szCs w:val="24"/>
              </w:rPr>
              <w:t>=</w:t>
            </w:r>
            <w:r w:rsidR="00511BD3">
              <w:rPr>
                <w:rFonts w:ascii="Calibri Light" w:hAnsi="Calibri Light" w:cs="Calibri Light"/>
                <w:color w:val="000000" w:themeColor="text1"/>
                <w:sz w:val="24"/>
                <w:szCs w:val="24"/>
              </w:rPr>
              <w:t xml:space="preserve"> null</w:t>
            </w:r>
            <w:r w:rsidR="00511BD3" w:rsidRPr="00511BD3">
              <w:rPr>
                <w:rFonts w:ascii="Calibri Light" w:hAnsi="Calibri Light" w:cs="Calibri Light"/>
                <w:color w:val="000000" w:themeColor="text1"/>
                <w:sz w:val="24"/>
                <w:szCs w:val="24"/>
              </w:rPr>
              <w:t xml:space="preserve">, </w:t>
            </w:r>
          </w:p>
          <w:p w:rsidR="00511BD3" w:rsidRDefault="009E2A7A" w:rsidP="00511BD3">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sidR="00E35CB1">
              <w:rPr>
                <w:rFonts w:ascii="Calibri Light" w:hAnsi="Calibri Light" w:cs="Calibri Light" w:hint="eastAsia"/>
                <w:color w:val="000000" w:themeColor="text1"/>
                <w:sz w:val="24"/>
                <w:szCs w:val="24"/>
              </w:rPr>
              <w:t>entity</w:t>
            </w:r>
            <w:r w:rsidR="00511BD3">
              <w:rPr>
                <w:rFonts w:ascii="Calibri Light" w:hAnsi="Calibri Light" w:cs="Calibri Light"/>
                <w:color w:val="000000" w:themeColor="text1"/>
                <w:sz w:val="24"/>
                <w:szCs w:val="24"/>
              </w:rPr>
              <w:t>F</w:t>
            </w:r>
            <w:r w:rsidR="00511BD3" w:rsidRPr="00511BD3">
              <w:rPr>
                <w:rFonts w:ascii="Calibri Light" w:hAnsi="Calibri Light" w:cs="Calibri Light"/>
                <w:color w:val="000000" w:themeColor="text1"/>
                <w:sz w:val="24"/>
                <w:szCs w:val="24"/>
              </w:rPr>
              <w:t>eat</w:t>
            </w:r>
            <w:r w:rsidR="00511BD3">
              <w:rPr>
                <w:rFonts w:ascii="Calibri Light" w:hAnsi="Calibri Light" w:cs="Calibri Light"/>
                <w:color w:val="000000" w:themeColor="text1"/>
                <w:sz w:val="24"/>
                <w:szCs w:val="24"/>
              </w:rPr>
              <w:t xml:space="preserve"> </w:t>
            </w:r>
            <w:r w:rsidR="00511BD3" w:rsidRPr="00511BD3">
              <w:rPr>
                <w:rFonts w:ascii="Calibri Light" w:hAnsi="Calibri Light" w:cs="Calibri Light"/>
                <w:color w:val="000000" w:themeColor="text1"/>
                <w:sz w:val="24"/>
                <w:szCs w:val="24"/>
              </w:rPr>
              <w:t>=</w:t>
            </w:r>
            <w:r w:rsidR="00511BD3">
              <w:rPr>
                <w:rFonts w:ascii="Calibri Light" w:hAnsi="Calibri Light" w:cs="Calibri Light"/>
                <w:color w:val="000000" w:themeColor="text1"/>
                <w:sz w:val="24"/>
                <w:szCs w:val="24"/>
              </w:rPr>
              <w:t xml:space="preserve"> null</w:t>
            </w:r>
            <w:r w:rsidR="00511BD3" w:rsidRPr="00511BD3">
              <w:rPr>
                <w:rFonts w:ascii="Calibri Light" w:hAnsi="Calibri Light" w:cs="Calibri Light"/>
                <w:color w:val="000000" w:themeColor="text1"/>
                <w:sz w:val="24"/>
                <w:szCs w:val="24"/>
              </w:rPr>
              <w:t xml:space="preserve">, </w:t>
            </w:r>
          </w:p>
          <w:p w:rsidR="00511BD3" w:rsidRDefault="009E2A7A" w:rsidP="00511BD3">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sidR="00E35CB1">
              <w:rPr>
                <w:rFonts w:ascii="Calibri Light" w:hAnsi="Calibri Light" w:cs="Calibri Light" w:hint="eastAsia"/>
                <w:color w:val="000000" w:themeColor="text1"/>
                <w:sz w:val="24"/>
                <w:szCs w:val="24"/>
              </w:rPr>
              <w:t>relation</w:t>
            </w:r>
            <w:r w:rsidR="00511BD3">
              <w:rPr>
                <w:rFonts w:ascii="Calibri Light" w:hAnsi="Calibri Light" w:cs="Calibri Light"/>
                <w:color w:val="000000" w:themeColor="text1"/>
                <w:sz w:val="24"/>
                <w:szCs w:val="24"/>
              </w:rPr>
              <w:t>F</w:t>
            </w:r>
            <w:r w:rsidR="00511BD3" w:rsidRPr="00511BD3">
              <w:rPr>
                <w:rFonts w:ascii="Calibri Light" w:hAnsi="Calibri Light" w:cs="Calibri Light"/>
                <w:color w:val="000000" w:themeColor="text1"/>
                <w:sz w:val="24"/>
                <w:szCs w:val="24"/>
              </w:rPr>
              <w:t>eat</w:t>
            </w:r>
            <w:r w:rsidR="00511BD3">
              <w:rPr>
                <w:rFonts w:ascii="Calibri Light" w:hAnsi="Calibri Light" w:cs="Calibri Light"/>
                <w:color w:val="000000" w:themeColor="text1"/>
                <w:sz w:val="24"/>
                <w:szCs w:val="24"/>
              </w:rPr>
              <w:t xml:space="preserve"> </w:t>
            </w:r>
            <w:r w:rsidR="00511BD3" w:rsidRPr="00511BD3">
              <w:rPr>
                <w:rFonts w:ascii="Calibri Light" w:hAnsi="Calibri Light" w:cs="Calibri Light"/>
                <w:color w:val="000000" w:themeColor="text1"/>
                <w:sz w:val="24"/>
                <w:szCs w:val="24"/>
              </w:rPr>
              <w:t>=</w:t>
            </w:r>
            <w:r w:rsidR="00511BD3">
              <w:rPr>
                <w:rFonts w:ascii="Calibri Light" w:hAnsi="Calibri Light" w:cs="Calibri Light"/>
                <w:color w:val="000000" w:themeColor="text1"/>
                <w:sz w:val="24"/>
                <w:szCs w:val="24"/>
              </w:rPr>
              <w:t xml:space="preserve"> null</w:t>
            </w:r>
          </w:p>
          <w:p w:rsidR="00511BD3" w:rsidRPr="00511BD3" w:rsidRDefault="00511BD3" w:rsidP="00511BD3">
            <w:pPr>
              <w:rPr>
                <w:b/>
                <w:color w:val="FF0000"/>
                <w:sz w:val="26"/>
                <w:szCs w:val="26"/>
              </w:rPr>
            </w:pPr>
            <w:r>
              <w:rPr>
                <w:rFonts w:ascii="Calibri Light" w:hAnsi="Calibri Light" w:cs="Calibri Light" w:hint="eastAsia"/>
                <w:color w:val="000000" w:themeColor="text1"/>
                <w:sz w:val="24"/>
                <w:szCs w:val="24"/>
              </w:rPr>
              <w:t>)</w:t>
            </w:r>
          </w:p>
        </w:tc>
      </w:tr>
      <w:tr w:rsidR="00511BD3" w:rsidTr="00F824C1">
        <w:tc>
          <w:tcPr>
            <w:tcW w:w="993" w:type="dxa"/>
          </w:tcPr>
          <w:p w:rsidR="00511BD3" w:rsidRDefault="00511BD3" w:rsidP="00F824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511BD3" w:rsidRPr="00511BD3" w:rsidRDefault="00511BD3" w:rsidP="00511BD3">
            <w:pPr>
              <w:rPr>
                <w:rFonts w:ascii="宋体" w:eastAsia="宋体" w:hAnsi="宋体"/>
                <w:sz w:val="24"/>
                <w:szCs w:val="24"/>
              </w:rPr>
            </w:pPr>
            <w:r w:rsidRPr="00511BD3">
              <w:rPr>
                <w:rFonts w:ascii="宋体" w:eastAsia="宋体" w:hAnsi="宋体"/>
                <w:sz w:val="24"/>
                <w:szCs w:val="24"/>
                <w:lang w:val="de-DE"/>
              </w:rPr>
              <w:t>num</w:t>
            </w:r>
            <w:r w:rsidR="00E35CB1">
              <w:rPr>
                <w:rFonts w:ascii="宋体" w:eastAsia="宋体" w:hAnsi="宋体"/>
                <w:sz w:val="24"/>
                <w:szCs w:val="24"/>
                <w:lang w:val="de-DE"/>
              </w:rPr>
              <w:t>Entitie</w:t>
            </w:r>
            <w:r w:rsidRPr="00511BD3">
              <w:rPr>
                <w:rFonts w:ascii="宋体" w:eastAsia="宋体" w:hAnsi="宋体"/>
                <w:sz w:val="24"/>
                <w:szCs w:val="24"/>
                <w:lang w:val="de-DE"/>
              </w:rPr>
              <w:t>s</w:t>
            </w:r>
            <w:r w:rsidRPr="00942F56">
              <w:rPr>
                <w:rFonts w:ascii="宋体" w:eastAsia="宋体" w:hAnsi="宋体" w:hint="eastAsia"/>
                <w:sz w:val="24"/>
                <w:szCs w:val="24"/>
              </w:rPr>
              <w:t>：</w:t>
            </w:r>
            <w:r w:rsidRPr="00511BD3">
              <w:rPr>
                <w:rFonts w:ascii="宋体" w:eastAsia="宋体" w:hAnsi="宋体" w:hint="eastAsia"/>
                <w:sz w:val="24"/>
                <w:szCs w:val="24"/>
                <w:lang w:val="zh-CN"/>
              </w:rPr>
              <w:t>定义图的</w:t>
            </w:r>
            <w:r w:rsidR="004C1F87">
              <w:rPr>
                <w:rFonts w:ascii="宋体" w:eastAsia="宋体" w:hAnsi="宋体" w:hint="eastAsia"/>
                <w:sz w:val="24"/>
                <w:szCs w:val="24"/>
                <w:lang w:val="zh-CN"/>
              </w:rPr>
              <w:t>实体</w:t>
            </w:r>
            <w:r w:rsidR="004C1F87" w:rsidRPr="00942F56">
              <w:rPr>
                <w:rFonts w:ascii="宋体" w:eastAsia="宋体" w:hAnsi="宋体" w:hint="eastAsia"/>
                <w:sz w:val="24"/>
                <w:szCs w:val="24"/>
              </w:rPr>
              <w:t>/</w:t>
            </w:r>
            <w:r w:rsidR="004C1F87">
              <w:rPr>
                <w:rFonts w:ascii="宋体" w:eastAsia="宋体" w:hAnsi="宋体" w:hint="eastAsia"/>
                <w:sz w:val="24"/>
                <w:szCs w:val="24"/>
                <w:lang w:val="zh-CN"/>
              </w:rPr>
              <w:t>事件</w:t>
            </w:r>
            <w:r w:rsidR="00E35CB1">
              <w:rPr>
                <w:rFonts w:ascii="宋体" w:eastAsia="宋体" w:hAnsi="宋体" w:hint="eastAsia"/>
                <w:sz w:val="24"/>
                <w:szCs w:val="24"/>
                <w:lang w:val="zh-CN"/>
              </w:rPr>
              <w:t>实例</w:t>
            </w:r>
            <w:r w:rsidRPr="00511BD3">
              <w:rPr>
                <w:rFonts w:ascii="宋体" w:eastAsia="宋体" w:hAnsi="宋体" w:hint="eastAsia"/>
                <w:sz w:val="24"/>
                <w:szCs w:val="24"/>
                <w:lang w:val="zh-CN"/>
              </w:rPr>
              <w:t>数量</w:t>
            </w:r>
          </w:p>
          <w:p w:rsidR="00511BD3" w:rsidRPr="00511BD3" w:rsidRDefault="00E35CB1" w:rsidP="00511BD3">
            <w:pPr>
              <w:rPr>
                <w:rFonts w:ascii="宋体" w:eastAsia="宋体" w:hAnsi="宋体"/>
                <w:sz w:val="24"/>
                <w:szCs w:val="24"/>
              </w:rPr>
            </w:pPr>
            <w:r>
              <w:rPr>
                <w:rFonts w:ascii="宋体" w:eastAsia="宋体" w:hAnsi="宋体"/>
                <w:sz w:val="24"/>
                <w:szCs w:val="24"/>
              </w:rPr>
              <w:t>relation</w:t>
            </w:r>
            <w:r w:rsidR="00511BD3" w:rsidRPr="00511BD3">
              <w:rPr>
                <w:rFonts w:ascii="宋体" w:eastAsia="宋体" w:hAnsi="宋体"/>
                <w:sz w:val="24"/>
                <w:szCs w:val="24"/>
              </w:rPr>
              <w:t>s</w:t>
            </w:r>
            <w:r w:rsidR="00511BD3" w:rsidRPr="00511BD3">
              <w:rPr>
                <w:rFonts w:ascii="宋体" w:eastAsia="宋体" w:hAnsi="宋体" w:hint="eastAsia"/>
                <w:sz w:val="24"/>
                <w:szCs w:val="24"/>
              </w:rPr>
              <w:t>：</w:t>
            </w:r>
            <w:r w:rsidR="009E2A7A">
              <w:rPr>
                <w:rFonts w:ascii="宋体" w:eastAsia="宋体" w:hAnsi="宋体" w:hint="eastAsia"/>
                <w:sz w:val="24"/>
                <w:szCs w:val="24"/>
              </w:rPr>
              <w:t>关系集合</w:t>
            </w:r>
            <w:r w:rsidR="009E2A7A" w:rsidRPr="00511BD3">
              <w:rPr>
                <w:rFonts w:ascii="宋体" w:eastAsia="宋体" w:hAnsi="宋体"/>
                <w:sz w:val="24"/>
                <w:szCs w:val="24"/>
              </w:rPr>
              <w:t xml:space="preserve"> </w:t>
            </w:r>
          </w:p>
          <w:p w:rsidR="00511BD3" w:rsidRPr="00511BD3" w:rsidRDefault="00E35CB1" w:rsidP="00511BD3">
            <w:pPr>
              <w:rPr>
                <w:rFonts w:ascii="宋体" w:eastAsia="宋体" w:hAnsi="宋体"/>
                <w:sz w:val="24"/>
                <w:szCs w:val="24"/>
              </w:rPr>
            </w:pPr>
            <w:r>
              <w:rPr>
                <w:rFonts w:ascii="宋体" w:eastAsia="宋体" w:hAnsi="宋体"/>
                <w:sz w:val="24"/>
                <w:szCs w:val="24"/>
              </w:rPr>
              <w:t>entity</w:t>
            </w:r>
            <w:r w:rsidR="00511BD3" w:rsidRPr="00511BD3">
              <w:rPr>
                <w:rFonts w:ascii="宋体" w:eastAsia="宋体" w:hAnsi="宋体"/>
                <w:sz w:val="24"/>
                <w:szCs w:val="24"/>
              </w:rPr>
              <w:t>Feat</w:t>
            </w:r>
            <w:r w:rsidR="00511BD3" w:rsidRPr="00511BD3">
              <w:rPr>
                <w:rFonts w:ascii="宋体" w:eastAsia="宋体" w:hAnsi="宋体" w:hint="eastAsia"/>
                <w:sz w:val="24"/>
                <w:szCs w:val="24"/>
              </w:rPr>
              <w:t>：</w:t>
            </w:r>
            <w:r w:rsidR="004C1F87">
              <w:rPr>
                <w:rFonts w:ascii="宋体" w:eastAsia="宋体" w:hAnsi="宋体" w:hint="eastAsia"/>
                <w:sz w:val="24"/>
                <w:szCs w:val="24"/>
              </w:rPr>
              <w:t>实体/事件实例</w:t>
            </w:r>
            <w:r w:rsidR="00511BD3" w:rsidRPr="00511BD3">
              <w:rPr>
                <w:rFonts w:ascii="宋体" w:eastAsia="宋体" w:hAnsi="宋体" w:hint="eastAsia"/>
                <w:sz w:val="24"/>
                <w:szCs w:val="24"/>
                <w:lang w:val="zh-CN"/>
              </w:rPr>
              <w:t>特征</w:t>
            </w:r>
          </w:p>
          <w:p w:rsidR="00511BD3" w:rsidRPr="00511BD3" w:rsidRDefault="00E35CB1" w:rsidP="00511BD3">
            <w:r>
              <w:rPr>
                <w:rFonts w:ascii="宋体" w:eastAsia="宋体" w:hAnsi="宋体"/>
                <w:sz w:val="24"/>
                <w:szCs w:val="24"/>
              </w:rPr>
              <w:t>relation</w:t>
            </w:r>
            <w:r w:rsidR="00511BD3" w:rsidRPr="00511BD3">
              <w:rPr>
                <w:rFonts w:ascii="宋体" w:eastAsia="宋体" w:hAnsi="宋体"/>
                <w:sz w:val="24"/>
                <w:szCs w:val="24"/>
              </w:rPr>
              <w:t>Feat</w:t>
            </w:r>
            <w:r w:rsidR="00511BD3" w:rsidRPr="00511BD3">
              <w:rPr>
                <w:rFonts w:ascii="宋体" w:eastAsia="宋体" w:hAnsi="宋体" w:hint="eastAsia"/>
                <w:sz w:val="24"/>
                <w:szCs w:val="24"/>
              </w:rPr>
              <w:t>：</w:t>
            </w:r>
            <w:r w:rsidR="004C1F87">
              <w:rPr>
                <w:rFonts w:ascii="宋体" w:eastAsia="宋体" w:hAnsi="宋体" w:hint="eastAsia"/>
                <w:sz w:val="24"/>
                <w:szCs w:val="24"/>
              </w:rPr>
              <w:t>关系实例</w:t>
            </w:r>
            <w:r w:rsidR="00511BD3" w:rsidRPr="00511BD3">
              <w:rPr>
                <w:rFonts w:ascii="宋体" w:eastAsia="宋体" w:hAnsi="宋体" w:hint="eastAsia"/>
                <w:sz w:val="24"/>
                <w:szCs w:val="24"/>
                <w:lang w:val="zh-CN"/>
              </w:rPr>
              <w:t>特征</w:t>
            </w:r>
          </w:p>
        </w:tc>
      </w:tr>
      <w:tr w:rsidR="00511BD3" w:rsidTr="00F824C1">
        <w:tc>
          <w:tcPr>
            <w:tcW w:w="993" w:type="dxa"/>
          </w:tcPr>
          <w:p w:rsidR="00511BD3" w:rsidRDefault="00511BD3" w:rsidP="00F824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511BD3" w:rsidRDefault="00511BD3" w:rsidP="00F824C1">
            <w:pPr>
              <w:jc w:val="left"/>
              <w:rPr>
                <w:rFonts w:ascii="宋体" w:eastAsia="宋体" w:hAnsi="宋体"/>
                <w:sz w:val="24"/>
                <w:szCs w:val="24"/>
              </w:rPr>
            </w:pPr>
            <w:r>
              <w:rPr>
                <w:rFonts w:ascii="宋体" w:eastAsia="宋体" w:hAnsi="宋体" w:hint="eastAsia"/>
                <w:sz w:val="24"/>
                <w:szCs w:val="24"/>
              </w:rPr>
              <w:t>计算图对象</w:t>
            </w:r>
          </w:p>
          <w:p w:rsidR="00511BD3" w:rsidRPr="009F53DA" w:rsidRDefault="001067A6" w:rsidP="00F824C1">
            <w:pPr>
              <w:jc w:val="left"/>
              <w:rPr>
                <w:rFonts w:ascii="宋体" w:eastAsia="宋体" w:hAnsi="宋体"/>
                <w:sz w:val="24"/>
                <w:szCs w:val="24"/>
              </w:rPr>
            </w:pPr>
            <w:r>
              <w:rPr>
                <w:rFonts w:ascii="宋体" w:eastAsia="宋体" w:hAnsi="宋体"/>
                <w:sz w:val="24"/>
                <w:szCs w:val="24"/>
              </w:rPr>
              <w:t>Compute</w:t>
            </w:r>
            <w:r w:rsidR="00511BD3">
              <w:rPr>
                <w:rFonts w:ascii="宋体" w:eastAsia="宋体" w:hAnsi="宋体"/>
                <w:sz w:val="24"/>
                <w:szCs w:val="24"/>
              </w:rPr>
              <w:t>G</w:t>
            </w:r>
            <w:r w:rsidR="00511BD3">
              <w:rPr>
                <w:rFonts w:ascii="宋体" w:eastAsia="宋体" w:hAnsi="宋体" w:hint="eastAsia"/>
                <w:sz w:val="24"/>
                <w:szCs w:val="24"/>
              </w:rPr>
              <w:t>raph</w:t>
            </w:r>
          </w:p>
        </w:tc>
      </w:tr>
      <w:tr w:rsidR="00511BD3" w:rsidTr="00F824C1">
        <w:tc>
          <w:tcPr>
            <w:tcW w:w="993" w:type="dxa"/>
          </w:tcPr>
          <w:p w:rsidR="00511BD3" w:rsidRDefault="00511BD3" w:rsidP="00F824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511BD3" w:rsidRPr="009F53DA" w:rsidRDefault="00A203ED" w:rsidP="00F824C1">
            <w:pPr>
              <w:jc w:val="left"/>
              <w:rPr>
                <w:rFonts w:ascii="Calibri Light" w:eastAsia="宋体" w:hAnsi="Calibri Light" w:cs="Calibri Light"/>
                <w:sz w:val="24"/>
                <w:szCs w:val="24"/>
              </w:rPr>
            </w:pPr>
            <w:r>
              <w:rPr>
                <w:rFonts w:ascii="宋体" w:eastAsia="宋体" w:hAnsi="宋体"/>
                <w:sz w:val="24"/>
                <w:szCs w:val="24"/>
              </w:rPr>
              <w:t>CKC</w:t>
            </w:r>
            <w:r w:rsidR="00511BD3" w:rsidRPr="00105C8B">
              <w:rPr>
                <w:rFonts w:ascii="宋体" w:eastAsia="宋体" w:hAnsi="宋体"/>
                <w:sz w:val="24"/>
                <w:szCs w:val="24"/>
              </w:rPr>
              <w:t>A</w:t>
            </w:r>
            <w:r w:rsidR="00511BD3" w:rsidRPr="00105C8B">
              <w:rPr>
                <w:rFonts w:ascii="宋体" w:eastAsia="宋体" w:hAnsi="宋体" w:hint="eastAsia"/>
                <w:sz w:val="24"/>
                <w:szCs w:val="24"/>
              </w:rPr>
              <w:t>pi</w:t>
            </w:r>
            <w:r w:rsidR="00511BD3" w:rsidRPr="00105C8B">
              <w:rPr>
                <w:rFonts w:ascii="宋体" w:eastAsia="宋体" w:hAnsi="宋体"/>
                <w:sz w:val="24"/>
                <w:szCs w:val="24"/>
              </w:rPr>
              <w:t>E</w:t>
            </w:r>
            <w:r w:rsidR="00511BD3" w:rsidRPr="00105C8B">
              <w:rPr>
                <w:rFonts w:ascii="宋体" w:eastAsia="宋体" w:hAnsi="宋体" w:hint="eastAsia"/>
                <w:sz w:val="24"/>
                <w:szCs w:val="24"/>
              </w:rPr>
              <w:t>xception</w:t>
            </w:r>
          </w:p>
        </w:tc>
      </w:tr>
    </w:tbl>
    <w:p w:rsidR="00511BD3" w:rsidRDefault="00511BD3" w:rsidP="00511BD3">
      <w:pPr>
        <w:rPr>
          <w:b/>
          <w:color w:val="FF0000"/>
          <w:sz w:val="26"/>
          <w:szCs w:val="26"/>
        </w:rPr>
      </w:pPr>
    </w:p>
    <w:p w:rsidR="00E35CB1" w:rsidRDefault="00E35CB1" w:rsidP="00231688">
      <w:pPr>
        <w:pStyle w:val="4"/>
        <w:numPr>
          <w:ilvl w:val="0"/>
          <w:numId w:val="23"/>
        </w:numPr>
      </w:pPr>
      <w:bookmarkStart w:id="130" w:name="_Toc37157562"/>
      <w:r>
        <w:rPr>
          <w:rFonts w:hint="eastAsia"/>
        </w:rPr>
        <w:lastRenderedPageBreak/>
        <w:t>子</w:t>
      </w:r>
      <w:r w:rsidRPr="007A2A1F">
        <w:rPr>
          <w:rFonts w:hint="eastAsia"/>
        </w:rPr>
        <w:t>图定义</w:t>
      </w:r>
      <w:bookmarkEnd w:id="130"/>
    </w:p>
    <w:tbl>
      <w:tblPr>
        <w:tblStyle w:val="a8"/>
        <w:tblW w:w="9498" w:type="dxa"/>
        <w:tblInd w:w="-572" w:type="dxa"/>
        <w:tblLook w:val="04A0" w:firstRow="1" w:lastRow="0" w:firstColumn="1" w:lastColumn="0" w:noHBand="0" w:noVBand="1"/>
      </w:tblPr>
      <w:tblGrid>
        <w:gridCol w:w="993"/>
        <w:gridCol w:w="8505"/>
      </w:tblGrid>
      <w:tr w:rsidR="00E35CB1" w:rsidTr="00F824C1">
        <w:tc>
          <w:tcPr>
            <w:tcW w:w="993" w:type="dxa"/>
          </w:tcPr>
          <w:p w:rsidR="00E35CB1" w:rsidRPr="009F53DA" w:rsidRDefault="00E35CB1" w:rsidP="00F824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35CB1" w:rsidRPr="009F53DA" w:rsidRDefault="00E35CB1" w:rsidP="00F824C1">
            <w:pPr>
              <w:jc w:val="left"/>
              <w:rPr>
                <w:rFonts w:ascii="宋体" w:eastAsia="宋体" w:hAnsi="宋体"/>
                <w:sz w:val="24"/>
                <w:szCs w:val="24"/>
              </w:rPr>
            </w:pPr>
            <w:r w:rsidRPr="00511BD3">
              <w:rPr>
                <w:rFonts w:ascii="宋体" w:eastAsia="宋体" w:hAnsi="宋体" w:hint="eastAsia"/>
                <w:sz w:val="24"/>
                <w:szCs w:val="24"/>
              </w:rPr>
              <w:t>定义计算</w:t>
            </w:r>
            <w:r>
              <w:rPr>
                <w:rFonts w:ascii="宋体" w:eastAsia="宋体" w:hAnsi="宋体" w:hint="eastAsia"/>
                <w:sz w:val="24"/>
                <w:szCs w:val="24"/>
              </w:rPr>
              <w:t>子</w:t>
            </w:r>
            <w:r w:rsidRPr="00511BD3">
              <w:rPr>
                <w:rFonts w:ascii="宋体" w:eastAsia="宋体" w:hAnsi="宋体" w:hint="eastAsia"/>
                <w:sz w:val="24"/>
                <w:szCs w:val="24"/>
              </w:rPr>
              <w:t>图</w:t>
            </w:r>
            <w:r>
              <w:rPr>
                <w:rFonts w:ascii="宋体" w:eastAsia="宋体" w:hAnsi="宋体" w:hint="eastAsia"/>
                <w:sz w:val="24"/>
                <w:szCs w:val="24"/>
              </w:rPr>
              <w:t>的</w:t>
            </w:r>
            <w:r w:rsidRPr="00511BD3">
              <w:rPr>
                <w:rFonts w:ascii="宋体" w:eastAsia="宋体" w:hAnsi="宋体" w:hint="eastAsia"/>
                <w:sz w:val="24"/>
                <w:szCs w:val="24"/>
              </w:rPr>
              <w:t>结构</w:t>
            </w:r>
            <w:r>
              <w:rPr>
                <w:rFonts w:ascii="宋体" w:eastAsia="宋体" w:hAnsi="宋体" w:hint="eastAsia"/>
                <w:sz w:val="24"/>
                <w:szCs w:val="24"/>
              </w:rPr>
              <w:t>。</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E35CB1" w:rsidRPr="00511BD3" w:rsidRDefault="00A203ED" w:rsidP="00F824C1">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E35CB1" w:rsidRPr="00511BD3">
              <w:rPr>
                <w:rFonts w:ascii="Calibri Light" w:hAnsi="Calibri Light" w:cs="Calibri Light"/>
                <w:color w:val="000000" w:themeColor="text1"/>
                <w:sz w:val="24"/>
                <w:szCs w:val="24"/>
              </w:rPr>
              <w:t>Api.</w:t>
            </w:r>
            <w:r>
              <w:rPr>
                <w:rFonts w:ascii="Calibri Light" w:hAnsi="Calibri Light" w:cs="Calibri Light"/>
                <w:color w:val="000000" w:themeColor="text1"/>
                <w:sz w:val="24"/>
                <w:szCs w:val="24"/>
              </w:rPr>
              <w:t>C</w:t>
            </w:r>
            <w:r w:rsidR="001067A6">
              <w:rPr>
                <w:rFonts w:ascii="Calibri Light" w:hAnsi="Calibri Light" w:cs="Calibri Light"/>
                <w:color w:val="000000" w:themeColor="text1"/>
                <w:sz w:val="24"/>
                <w:szCs w:val="24"/>
              </w:rPr>
              <w:t>ompute</w:t>
            </w:r>
            <w:r w:rsidR="00E35CB1">
              <w:rPr>
                <w:rFonts w:ascii="Calibri Light" w:hAnsi="Calibri Light" w:cs="Calibri Light"/>
                <w:color w:val="000000" w:themeColor="text1"/>
                <w:sz w:val="24"/>
                <w:szCs w:val="24"/>
              </w:rPr>
              <w:t>S</w:t>
            </w:r>
            <w:r w:rsidR="00E35CB1">
              <w:rPr>
                <w:rFonts w:ascii="Calibri Light" w:hAnsi="Calibri Light" w:cs="Calibri Light" w:hint="eastAsia"/>
                <w:color w:val="000000" w:themeColor="text1"/>
                <w:sz w:val="24"/>
                <w:szCs w:val="24"/>
              </w:rPr>
              <w:t>ub</w:t>
            </w:r>
            <w:r w:rsidR="00E35CB1">
              <w:rPr>
                <w:rFonts w:ascii="Calibri Light" w:hAnsi="Calibri Light" w:cs="Calibri Light"/>
                <w:color w:val="000000" w:themeColor="text1"/>
                <w:sz w:val="24"/>
                <w:szCs w:val="24"/>
              </w:rPr>
              <w:t>G</w:t>
            </w:r>
            <w:r w:rsidR="00E35CB1" w:rsidRPr="00511BD3">
              <w:rPr>
                <w:rFonts w:ascii="Calibri Light" w:hAnsi="Calibri Light" w:cs="Calibri Light"/>
                <w:color w:val="000000" w:themeColor="text1"/>
                <w:sz w:val="24"/>
                <w:szCs w:val="24"/>
              </w:rPr>
              <w:t>raph(</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int </w:t>
            </w:r>
            <w:r w:rsidR="00E35CB1" w:rsidRPr="00511BD3">
              <w:rPr>
                <w:rFonts w:ascii="Calibri Light" w:hAnsi="Calibri Light" w:cs="Calibri Light"/>
                <w:color w:val="000000" w:themeColor="text1"/>
                <w:sz w:val="24"/>
                <w:szCs w:val="24"/>
              </w:rPr>
              <w:t>num</w:t>
            </w:r>
            <w:r w:rsidR="00E35CB1">
              <w:rPr>
                <w:rFonts w:ascii="Calibri Light" w:hAnsi="Calibri Light" w:cs="Calibri Light"/>
                <w:color w:val="000000" w:themeColor="text1"/>
                <w:sz w:val="24"/>
                <w:szCs w:val="24"/>
              </w:rPr>
              <w:t>Entitie</w:t>
            </w:r>
            <w:r w:rsidR="00E35CB1" w:rsidRPr="00511BD3">
              <w:rPr>
                <w:rFonts w:ascii="Calibri Light" w:hAnsi="Calibri Light" w:cs="Calibri Light"/>
                <w:color w:val="000000" w:themeColor="text1"/>
                <w:sz w:val="24"/>
                <w:szCs w:val="24"/>
              </w:rPr>
              <w:t xml:space="preserve">s, </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Collection&lt;Map&lt;String, String&gt;&gt; </w:t>
            </w:r>
            <w:r w:rsidR="00E35CB1">
              <w:rPr>
                <w:rFonts w:ascii="Calibri Light" w:hAnsi="Calibri Light" w:cs="Calibri Light"/>
                <w:color w:val="000000" w:themeColor="text1"/>
                <w:sz w:val="24"/>
                <w:szCs w:val="24"/>
              </w:rPr>
              <w:t>relation</w:t>
            </w:r>
            <w:r w:rsidR="00E35CB1" w:rsidRPr="00511BD3">
              <w:rPr>
                <w:rFonts w:ascii="Calibri Light" w:hAnsi="Calibri Light" w:cs="Calibri Light"/>
                <w:color w:val="000000" w:themeColor="text1"/>
                <w:sz w:val="24"/>
                <w:szCs w:val="24"/>
              </w:rPr>
              <w:t>s</w:t>
            </w:r>
            <w:r w:rsidR="00E35CB1">
              <w:rPr>
                <w:rFonts w:ascii="Calibri Light" w:hAnsi="Calibri Light" w:cs="Calibri Light"/>
                <w:color w:val="000000" w:themeColor="text1"/>
                <w:sz w:val="24"/>
                <w:szCs w:val="24"/>
              </w:rPr>
              <w:t xml:space="preserve"> </w:t>
            </w:r>
            <w:r w:rsidR="00E35CB1" w:rsidRPr="00511BD3">
              <w:rPr>
                <w:rFonts w:ascii="Calibri Light" w:hAnsi="Calibri Light" w:cs="Calibri Light"/>
                <w:color w:val="000000" w:themeColor="text1"/>
                <w:sz w:val="24"/>
                <w:szCs w:val="24"/>
              </w:rPr>
              <w:t>=</w:t>
            </w:r>
            <w:r w:rsidR="00E35CB1">
              <w:rPr>
                <w:rFonts w:ascii="Calibri Light" w:hAnsi="Calibri Light" w:cs="Calibri Light"/>
                <w:color w:val="000000" w:themeColor="text1"/>
                <w:sz w:val="24"/>
                <w:szCs w:val="24"/>
              </w:rPr>
              <w:t xml:space="preserve"> null</w:t>
            </w:r>
            <w:r w:rsidR="00E35CB1" w:rsidRPr="00511BD3">
              <w:rPr>
                <w:rFonts w:ascii="Calibri Light" w:hAnsi="Calibri Light" w:cs="Calibri Light"/>
                <w:color w:val="000000" w:themeColor="text1"/>
                <w:sz w:val="24"/>
                <w:szCs w:val="24"/>
              </w:rPr>
              <w:t xml:space="preserve">, </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sidR="00E35CB1">
              <w:rPr>
                <w:rFonts w:ascii="Calibri Light" w:hAnsi="Calibri Light" w:cs="Calibri Light"/>
                <w:color w:val="000000" w:themeColor="text1"/>
                <w:sz w:val="24"/>
                <w:szCs w:val="24"/>
              </w:rPr>
              <w:t>entityF</w:t>
            </w:r>
            <w:r w:rsidR="00E35CB1" w:rsidRPr="00511BD3">
              <w:rPr>
                <w:rFonts w:ascii="Calibri Light" w:hAnsi="Calibri Light" w:cs="Calibri Light"/>
                <w:color w:val="000000" w:themeColor="text1"/>
                <w:sz w:val="24"/>
                <w:szCs w:val="24"/>
              </w:rPr>
              <w:t>eat</w:t>
            </w:r>
            <w:r w:rsidR="00E35CB1">
              <w:rPr>
                <w:rFonts w:ascii="Calibri Light" w:hAnsi="Calibri Light" w:cs="Calibri Light"/>
                <w:color w:val="000000" w:themeColor="text1"/>
                <w:sz w:val="24"/>
                <w:szCs w:val="24"/>
              </w:rPr>
              <w:t xml:space="preserve"> </w:t>
            </w:r>
            <w:r w:rsidR="00E35CB1" w:rsidRPr="00511BD3">
              <w:rPr>
                <w:rFonts w:ascii="Calibri Light" w:hAnsi="Calibri Light" w:cs="Calibri Light"/>
                <w:color w:val="000000" w:themeColor="text1"/>
                <w:sz w:val="24"/>
                <w:szCs w:val="24"/>
              </w:rPr>
              <w:t>=</w:t>
            </w:r>
            <w:r w:rsidR="00E35CB1">
              <w:rPr>
                <w:rFonts w:ascii="Calibri Light" w:hAnsi="Calibri Light" w:cs="Calibri Light"/>
                <w:color w:val="000000" w:themeColor="text1"/>
                <w:sz w:val="24"/>
                <w:szCs w:val="24"/>
              </w:rPr>
              <w:t xml:space="preserve"> null</w:t>
            </w:r>
            <w:r w:rsidR="00E35CB1" w:rsidRPr="00511BD3">
              <w:rPr>
                <w:rFonts w:ascii="Calibri Light" w:hAnsi="Calibri Light" w:cs="Calibri Light"/>
                <w:color w:val="000000" w:themeColor="text1"/>
                <w:sz w:val="24"/>
                <w:szCs w:val="24"/>
              </w:rPr>
              <w:t xml:space="preserve">, </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sidR="00E35CB1">
              <w:rPr>
                <w:rFonts w:ascii="Calibri Light" w:hAnsi="Calibri Light" w:cs="Calibri Light"/>
                <w:color w:val="000000" w:themeColor="text1"/>
                <w:sz w:val="24"/>
                <w:szCs w:val="24"/>
              </w:rPr>
              <w:t>relationF</w:t>
            </w:r>
            <w:r w:rsidR="00E35CB1" w:rsidRPr="00511BD3">
              <w:rPr>
                <w:rFonts w:ascii="Calibri Light" w:hAnsi="Calibri Light" w:cs="Calibri Light"/>
                <w:color w:val="000000" w:themeColor="text1"/>
                <w:sz w:val="24"/>
                <w:szCs w:val="24"/>
              </w:rPr>
              <w:t>eat</w:t>
            </w:r>
            <w:r w:rsidR="00E35CB1">
              <w:rPr>
                <w:rFonts w:ascii="Calibri Light" w:hAnsi="Calibri Light" w:cs="Calibri Light"/>
                <w:color w:val="000000" w:themeColor="text1"/>
                <w:sz w:val="24"/>
                <w:szCs w:val="24"/>
              </w:rPr>
              <w:t xml:space="preserve"> </w:t>
            </w:r>
            <w:r w:rsidR="00E35CB1" w:rsidRPr="00511BD3">
              <w:rPr>
                <w:rFonts w:ascii="Calibri Light" w:hAnsi="Calibri Light" w:cs="Calibri Light"/>
                <w:color w:val="000000" w:themeColor="text1"/>
                <w:sz w:val="24"/>
                <w:szCs w:val="24"/>
              </w:rPr>
              <w:t>=</w:t>
            </w:r>
            <w:r w:rsidR="00E35CB1">
              <w:rPr>
                <w:rFonts w:ascii="Calibri Light" w:hAnsi="Calibri Light" w:cs="Calibri Light"/>
                <w:color w:val="000000" w:themeColor="text1"/>
                <w:sz w:val="24"/>
                <w:szCs w:val="24"/>
              </w:rPr>
              <w:t xml:space="preserve"> null,</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String&gt; </w:t>
            </w:r>
            <w:r w:rsidR="00E35CB1" w:rsidRPr="00E35CB1">
              <w:rPr>
                <w:rFonts w:ascii="Calibri Light" w:hAnsi="Calibri Light" w:cs="Calibri Light"/>
                <w:color w:val="000000" w:themeColor="text1"/>
                <w:sz w:val="24"/>
                <w:szCs w:val="24"/>
              </w:rPr>
              <w:t>reindex=None</w:t>
            </w:r>
          </w:p>
          <w:p w:rsidR="00E35CB1" w:rsidRPr="00511BD3" w:rsidRDefault="00E35CB1" w:rsidP="00F824C1">
            <w:pPr>
              <w:rPr>
                <w:b/>
                <w:color w:val="FF0000"/>
                <w:sz w:val="26"/>
                <w:szCs w:val="26"/>
              </w:rPr>
            </w:pPr>
            <w:r>
              <w:rPr>
                <w:rFonts w:ascii="Calibri Light" w:hAnsi="Calibri Light" w:cs="Calibri Light" w:hint="eastAsia"/>
                <w:color w:val="000000" w:themeColor="text1"/>
                <w:sz w:val="24"/>
                <w:szCs w:val="24"/>
              </w:rPr>
              <w:t>)</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E35CB1" w:rsidRPr="00511BD3" w:rsidRDefault="00E35CB1" w:rsidP="00F824C1">
            <w:pPr>
              <w:rPr>
                <w:rFonts w:ascii="宋体" w:eastAsia="宋体" w:hAnsi="宋体"/>
                <w:sz w:val="24"/>
                <w:szCs w:val="24"/>
              </w:rPr>
            </w:pPr>
            <w:r w:rsidRPr="00511BD3">
              <w:rPr>
                <w:rFonts w:ascii="宋体" w:eastAsia="宋体" w:hAnsi="宋体"/>
                <w:sz w:val="24"/>
                <w:szCs w:val="24"/>
                <w:lang w:val="de-DE"/>
              </w:rPr>
              <w:t>num</w:t>
            </w:r>
            <w:r>
              <w:rPr>
                <w:rFonts w:ascii="宋体" w:eastAsia="宋体" w:hAnsi="宋体"/>
                <w:sz w:val="24"/>
                <w:szCs w:val="24"/>
                <w:lang w:val="de-DE"/>
              </w:rPr>
              <w:t>E</w:t>
            </w:r>
            <w:r>
              <w:rPr>
                <w:rFonts w:ascii="宋体" w:eastAsia="宋体" w:hAnsi="宋体" w:hint="eastAsia"/>
                <w:sz w:val="24"/>
                <w:szCs w:val="24"/>
                <w:lang w:val="de-DE"/>
              </w:rPr>
              <w:t>ntitie</w:t>
            </w:r>
            <w:r w:rsidRPr="00511BD3">
              <w:rPr>
                <w:rFonts w:ascii="宋体" w:eastAsia="宋体" w:hAnsi="宋体"/>
                <w:sz w:val="24"/>
                <w:szCs w:val="24"/>
                <w:lang w:val="de-DE"/>
              </w:rPr>
              <w:t>s</w:t>
            </w:r>
            <w:r w:rsidRPr="004C1F87">
              <w:rPr>
                <w:rFonts w:ascii="宋体" w:eastAsia="宋体" w:hAnsi="宋体" w:hint="eastAsia"/>
                <w:sz w:val="24"/>
                <w:szCs w:val="24"/>
              </w:rPr>
              <w:t>：</w:t>
            </w:r>
            <w:r w:rsidRPr="00511BD3">
              <w:rPr>
                <w:rFonts w:ascii="宋体" w:eastAsia="宋体" w:hAnsi="宋体" w:hint="eastAsia"/>
                <w:sz w:val="24"/>
                <w:szCs w:val="24"/>
                <w:lang w:val="zh-CN"/>
              </w:rPr>
              <w:t>定义图的</w:t>
            </w:r>
            <w:r w:rsidR="004C1F87">
              <w:rPr>
                <w:rFonts w:ascii="宋体" w:eastAsia="宋体" w:hAnsi="宋体" w:hint="eastAsia"/>
                <w:sz w:val="24"/>
                <w:szCs w:val="24"/>
                <w:lang w:val="zh-CN"/>
              </w:rPr>
              <w:t>实体</w:t>
            </w:r>
            <w:r w:rsidR="004C1F87" w:rsidRPr="004C1F87">
              <w:rPr>
                <w:rFonts w:ascii="宋体" w:eastAsia="宋体" w:hAnsi="宋体" w:hint="eastAsia"/>
                <w:sz w:val="24"/>
                <w:szCs w:val="24"/>
              </w:rPr>
              <w:t>/</w:t>
            </w:r>
            <w:r w:rsidR="004C1F87">
              <w:rPr>
                <w:rFonts w:ascii="宋体" w:eastAsia="宋体" w:hAnsi="宋体" w:hint="eastAsia"/>
                <w:sz w:val="24"/>
                <w:szCs w:val="24"/>
                <w:lang w:val="zh-CN"/>
              </w:rPr>
              <w:t>事件实例</w:t>
            </w:r>
            <w:r w:rsidRPr="00511BD3">
              <w:rPr>
                <w:rFonts w:ascii="宋体" w:eastAsia="宋体" w:hAnsi="宋体" w:hint="eastAsia"/>
                <w:sz w:val="24"/>
                <w:szCs w:val="24"/>
                <w:lang w:val="zh-CN"/>
              </w:rPr>
              <w:t>数量</w:t>
            </w:r>
          </w:p>
          <w:p w:rsidR="00E35CB1" w:rsidRPr="00511BD3" w:rsidRDefault="00E35CB1" w:rsidP="00F824C1">
            <w:pPr>
              <w:rPr>
                <w:rFonts w:ascii="宋体" w:eastAsia="宋体" w:hAnsi="宋体"/>
                <w:sz w:val="24"/>
                <w:szCs w:val="24"/>
              </w:rPr>
            </w:pPr>
            <w:r>
              <w:rPr>
                <w:rFonts w:ascii="宋体" w:eastAsia="宋体" w:hAnsi="宋体" w:hint="eastAsia"/>
                <w:sz w:val="24"/>
                <w:szCs w:val="24"/>
              </w:rPr>
              <w:t>relation</w:t>
            </w:r>
            <w:r w:rsidRPr="00511BD3">
              <w:rPr>
                <w:rFonts w:ascii="宋体" w:eastAsia="宋体" w:hAnsi="宋体"/>
                <w:sz w:val="24"/>
                <w:szCs w:val="24"/>
              </w:rPr>
              <w:t>s</w:t>
            </w:r>
            <w:r w:rsidRPr="00511BD3">
              <w:rPr>
                <w:rFonts w:ascii="宋体" w:eastAsia="宋体" w:hAnsi="宋体" w:hint="eastAsia"/>
                <w:sz w:val="24"/>
                <w:szCs w:val="24"/>
              </w:rPr>
              <w:t>：</w:t>
            </w:r>
            <w:r w:rsidR="004C1F87">
              <w:rPr>
                <w:rFonts w:ascii="宋体" w:eastAsia="宋体" w:hAnsi="宋体" w:hint="eastAsia"/>
                <w:sz w:val="24"/>
                <w:szCs w:val="24"/>
              </w:rPr>
              <w:t>关系</w:t>
            </w:r>
            <w:r w:rsidR="009E2A7A">
              <w:rPr>
                <w:rFonts w:ascii="宋体" w:eastAsia="宋体" w:hAnsi="宋体" w:hint="eastAsia"/>
                <w:sz w:val="24"/>
                <w:szCs w:val="24"/>
              </w:rPr>
              <w:t>集合</w:t>
            </w:r>
          </w:p>
          <w:p w:rsidR="00E35CB1" w:rsidRPr="00511BD3" w:rsidRDefault="00E35CB1" w:rsidP="00F824C1">
            <w:pPr>
              <w:rPr>
                <w:rFonts w:ascii="宋体" w:eastAsia="宋体" w:hAnsi="宋体"/>
                <w:sz w:val="24"/>
                <w:szCs w:val="24"/>
              </w:rPr>
            </w:pPr>
            <w:r>
              <w:rPr>
                <w:rFonts w:ascii="宋体" w:eastAsia="宋体" w:hAnsi="宋体" w:hint="eastAsia"/>
                <w:sz w:val="24"/>
                <w:szCs w:val="24"/>
              </w:rPr>
              <w:t>entity</w:t>
            </w:r>
            <w:r w:rsidRPr="00511BD3">
              <w:rPr>
                <w:rFonts w:ascii="宋体" w:eastAsia="宋体" w:hAnsi="宋体"/>
                <w:sz w:val="24"/>
                <w:szCs w:val="24"/>
              </w:rPr>
              <w:t>Feat</w:t>
            </w:r>
            <w:r w:rsidRPr="00511BD3">
              <w:rPr>
                <w:rFonts w:ascii="宋体" w:eastAsia="宋体" w:hAnsi="宋体" w:hint="eastAsia"/>
                <w:sz w:val="24"/>
                <w:szCs w:val="24"/>
              </w:rPr>
              <w:t>：</w:t>
            </w:r>
            <w:r w:rsidR="004C1F87">
              <w:rPr>
                <w:rFonts w:ascii="宋体" w:eastAsia="宋体" w:hAnsi="宋体" w:hint="eastAsia"/>
                <w:sz w:val="24"/>
                <w:szCs w:val="24"/>
              </w:rPr>
              <w:t>实体/事件实例</w:t>
            </w:r>
            <w:r w:rsidRPr="00511BD3">
              <w:rPr>
                <w:rFonts w:ascii="宋体" w:eastAsia="宋体" w:hAnsi="宋体" w:hint="eastAsia"/>
                <w:sz w:val="24"/>
                <w:szCs w:val="24"/>
                <w:lang w:val="zh-CN"/>
              </w:rPr>
              <w:t>特征</w:t>
            </w:r>
          </w:p>
          <w:p w:rsidR="00E35CB1" w:rsidRPr="004C1F87" w:rsidRDefault="00E35CB1" w:rsidP="00F824C1">
            <w:pPr>
              <w:rPr>
                <w:rFonts w:ascii="宋体" w:eastAsia="宋体" w:hAnsi="宋体"/>
                <w:sz w:val="24"/>
                <w:szCs w:val="24"/>
              </w:rPr>
            </w:pPr>
            <w:r>
              <w:rPr>
                <w:rFonts w:ascii="宋体" w:eastAsia="宋体" w:hAnsi="宋体" w:hint="eastAsia"/>
                <w:sz w:val="24"/>
                <w:szCs w:val="24"/>
              </w:rPr>
              <w:t>relation</w:t>
            </w:r>
            <w:r w:rsidRPr="00511BD3">
              <w:rPr>
                <w:rFonts w:ascii="宋体" w:eastAsia="宋体" w:hAnsi="宋体"/>
                <w:sz w:val="24"/>
                <w:szCs w:val="24"/>
              </w:rPr>
              <w:t>Feat</w:t>
            </w:r>
            <w:r w:rsidRPr="00511BD3">
              <w:rPr>
                <w:rFonts w:ascii="宋体" w:eastAsia="宋体" w:hAnsi="宋体" w:hint="eastAsia"/>
                <w:sz w:val="24"/>
                <w:szCs w:val="24"/>
              </w:rPr>
              <w:t>：</w:t>
            </w:r>
            <w:r w:rsidR="004C1F87">
              <w:rPr>
                <w:rFonts w:ascii="宋体" w:eastAsia="宋体" w:hAnsi="宋体" w:hint="eastAsia"/>
                <w:sz w:val="24"/>
                <w:szCs w:val="24"/>
              </w:rPr>
              <w:t>关系实例</w:t>
            </w:r>
            <w:r w:rsidRPr="00511BD3">
              <w:rPr>
                <w:rFonts w:ascii="宋体" w:eastAsia="宋体" w:hAnsi="宋体" w:hint="eastAsia"/>
                <w:sz w:val="24"/>
                <w:szCs w:val="24"/>
                <w:lang w:val="zh-CN"/>
              </w:rPr>
              <w:t>特征</w:t>
            </w:r>
          </w:p>
          <w:p w:rsidR="00E35CB1" w:rsidRPr="00511BD3" w:rsidRDefault="00E35CB1" w:rsidP="00F824C1">
            <w:r w:rsidRPr="00E35CB1">
              <w:rPr>
                <w:rFonts w:ascii="宋体" w:eastAsia="宋体" w:hAnsi="宋体"/>
                <w:sz w:val="24"/>
                <w:szCs w:val="24"/>
              </w:rPr>
              <w:t>reindex:</w:t>
            </w:r>
            <w:proofErr w:type="gramStart"/>
            <w:r w:rsidRPr="00E35CB1">
              <w:rPr>
                <w:rFonts w:ascii="宋体" w:eastAsia="宋体" w:hAnsi="宋体" w:hint="eastAsia"/>
                <w:sz w:val="24"/>
                <w:szCs w:val="24"/>
              </w:rPr>
              <w:t>将父图</w:t>
            </w:r>
            <w:r w:rsidR="004C1F87">
              <w:rPr>
                <w:rFonts w:ascii="宋体" w:eastAsia="宋体" w:hAnsi="宋体" w:hint="eastAsia"/>
                <w:sz w:val="24"/>
                <w:szCs w:val="24"/>
              </w:rPr>
              <w:t>实例</w:t>
            </w:r>
            <w:proofErr w:type="gramEnd"/>
            <w:r w:rsidRPr="00E35CB1">
              <w:rPr>
                <w:rFonts w:ascii="宋体" w:eastAsia="宋体" w:hAnsi="宋体"/>
                <w:sz w:val="24"/>
                <w:szCs w:val="24"/>
              </w:rPr>
              <w:t>ID</w:t>
            </w:r>
            <w:r w:rsidRPr="00E35CB1">
              <w:rPr>
                <w:rFonts w:ascii="宋体" w:eastAsia="宋体" w:hAnsi="宋体" w:hint="eastAsia"/>
                <w:sz w:val="24"/>
                <w:szCs w:val="24"/>
              </w:rPr>
              <w:t>映射到子图</w:t>
            </w:r>
            <w:r w:rsidR="004C1F87">
              <w:rPr>
                <w:rFonts w:ascii="宋体" w:eastAsia="宋体" w:hAnsi="宋体" w:hint="eastAsia"/>
                <w:sz w:val="24"/>
                <w:szCs w:val="24"/>
              </w:rPr>
              <w:t>实例</w:t>
            </w:r>
            <w:r w:rsidRPr="00E35CB1">
              <w:rPr>
                <w:rFonts w:ascii="宋体" w:eastAsia="宋体" w:hAnsi="宋体"/>
                <w:sz w:val="24"/>
                <w:szCs w:val="24"/>
              </w:rPr>
              <w:t>ID</w:t>
            </w:r>
            <w:r w:rsidRPr="00E35CB1">
              <w:rPr>
                <w:rFonts w:ascii="宋体" w:eastAsia="宋体" w:hAnsi="宋体" w:hint="eastAsia"/>
                <w:sz w:val="24"/>
                <w:szCs w:val="24"/>
              </w:rPr>
              <w:t>的字典</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计算</w:t>
            </w:r>
            <w:r w:rsidR="00330F02">
              <w:rPr>
                <w:rFonts w:ascii="宋体" w:eastAsia="宋体" w:hAnsi="宋体" w:hint="eastAsia"/>
                <w:sz w:val="24"/>
                <w:szCs w:val="24"/>
              </w:rPr>
              <w:t>子</w:t>
            </w:r>
            <w:r>
              <w:rPr>
                <w:rFonts w:ascii="宋体" w:eastAsia="宋体" w:hAnsi="宋体" w:hint="eastAsia"/>
                <w:sz w:val="24"/>
                <w:szCs w:val="24"/>
              </w:rPr>
              <w:t>图对象</w:t>
            </w:r>
          </w:p>
          <w:p w:rsidR="00E35CB1" w:rsidRPr="009F53DA" w:rsidRDefault="00A203ED" w:rsidP="00F824C1">
            <w:pPr>
              <w:jc w:val="left"/>
              <w:rPr>
                <w:rFonts w:ascii="宋体" w:eastAsia="宋体" w:hAnsi="宋体"/>
                <w:sz w:val="24"/>
                <w:szCs w:val="24"/>
              </w:rPr>
            </w:pPr>
            <w:r>
              <w:rPr>
                <w:rFonts w:ascii="宋体" w:eastAsia="宋体" w:hAnsi="宋体"/>
                <w:sz w:val="24"/>
                <w:szCs w:val="24"/>
              </w:rPr>
              <w:t>C</w:t>
            </w:r>
            <w:r w:rsidR="001067A6">
              <w:rPr>
                <w:rFonts w:ascii="宋体" w:eastAsia="宋体" w:hAnsi="宋体"/>
                <w:sz w:val="24"/>
                <w:szCs w:val="24"/>
              </w:rPr>
              <w:t>ompute</w:t>
            </w:r>
            <w:r w:rsidR="00330F02">
              <w:rPr>
                <w:rFonts w:ascii="宋体" w:eastAsia="宋体" w:hAnsi="宋体"/>
                <w:sz w:val="24"/>
                <w:szCs w:val="24"/>
              </w:rPr>
              <w:t>S</w:t>
            </w:r>
            <w:r w:rsidR="00330F02">
              <w:rPr>
                <w:rFonts w:ascii="宋体" w:eastAsia="宋体" w:hAnsi="宋体" w:hint="eastAsia"/>
                <w:sz w:val="24"/>
                <w:szCs w:val="24"/>
              </w:rPr>
              <w:t>ub</w:t>
            </w:r>
            <w:r w:rsidR="00E35CB1">
              <w:rPr>
                <w:rFonts w:ascii="宋体" w:eastAsia="宋体" w:hAnsi="宋体"/>
                <w:sz w:val="24"/>
                <w:szCs w:val="24"/>
              </w:rPr>
              <w:t>G</w:t>
            </w:r>
            <w:r w:rsidR="00E35CB1">
              <w:rPr>
                <w:rFonts w:ascii="宋体" w:eastAsia="宋体" w:hAnsi="宋体" w:hint="eastAsia"/>
                <w:sz w:val="24"/>
                <w:szCs w:val="24"/>
              </w:rPr>
              <w:t>raph</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E35CB1" w:rsidRPr="009F53DA" w:rsidRDefault="00A203ED" w:rsidP="00F824C1">
            <w:pPr>
              <w:jc w:val="left"/>
              <w:rPr>
                <w:rFonts w:ascii="Calibri Light" w:eastAsia="宋体" w:hAnsi="Calibri Light" w:cs="Calibri Light"/>
                <w:sz w:val="24"/>
                <w:szCs w:val="24"/>
              </w:rPr>
            </w:pPr>
            <w:r>
              <w:rPr>
                <w:rFonts w:ascii="宋体" w:eastAsia="宋体" w:hAnsi="宋体"/>
                <w:sz w:val="24"/>
                <w:szCs w:val="24"/>
              </w:rPr>
              <w:t>CKC</w:t>
            </w:r>
            <w:r w:rsidR="00E35CB1" w:rsidRPr="00105C8B">
              <w:rPr>
                <w:rFonts w:ascii="宋体" w:eastAsia="宋体" w:hAnsi="宋体"/>
                <w:sz w:val="24"/>
                <w:szCs w:val="24"/>
              </w:rPr>
              <w:t>A</w:t>
            </w:r>
            <w:r w:rsidR="00E35CB1" w:rsidRPr="00105C8B">
              <w:rPr>
                <w:rFonts w:ascii="宋体" w:eastAsia="宋体" w:hAnsi="宋体" w:hint="eastAsia"/>
                <w:sz w:val="24"/>
                <w:szCs w:val="24"/>
              </w:rPr>
              <w:t>pi</w:t>
            </w:r>
            <w:r w:rsidR="00E35CB1" w:rsidRPr="00105C8B">
              <w:rPr>
                <w:rFonts w:ascii="宋体" w:eastAsia="宋体" w:hAnsi="宋体"/>
                <w:sz w:val="24"/>
                <w:szCs w:val="24"/>
              </w:rPr>
              <w:t>E</w:t>
            </w:r>
            <w:r w:rsidR="00E35CB1" w:rsidRPr="00105C8B">
              <w:rPr>
                <w:rFonts w:ascii="宋体" w:eastAsia="宋体" w:hAnsi="宋体" w:hint="eastAsia"/>
                <w:sz w:val="24"/>
                <w:szCs w:val="24"/>
              </w:rPr>
              <w:t>xception</w:t>
            </w:r>
          </w:p>
        </w:tc>
      </w:tr>
    </w:tbl>
    <w:p w:rsidR="00511BD3" w:rsidRDefault="00511BD3" w:rsidP="00511BD3"/>
    <w:p w:rsidR="00E35CB1" w:rsidRDefault="00E35CB1" w:rsidP="00231688">
      <w:pPr>
        <w:pStyle w:val="4"/>
        <w:numPr>
          <w:ilvl w:val="0"/>
          <w:numId w:val="23"/>
        </w:numPr>
      </w:pPr>
      <w:bookmarkStart w:id="131" w:name="_Toc37157563"/>
      <w:proofErr w:type="gramStart"/>
      <w:r>
        <w:rPr>
          <w:rFonts w:hint="eastAsia"/>
        </w:rPr>
        <w:t>异构图</w:t>
      </w:r>
      <w:proofErr w:type="gramEnd"/>
      <w:r w:rsidRPr="007A2A1F">
        <w:rPr>
          <w:rFonts w:hint="eastAsia"/>
        </w:rPr>
        <w:t>定义</w:t>
      </w:r>
      <w:bookmarkEnd w:id="131"/>
    </w:p>
    <w:tbl>
      <w:tblPr>
        <w:tblStyle w:val="a8"/>
        <w:tblW w:w="9498" w:type="dxa"/>
        <w:tblInd w:w="-572" w:type="dxa"/>
        <w:tblLook w:val="04A0" w:firstRow="1" w:lastRow="0" w:firstColumn="1" w:lastColumn="0" w:noHBand="0" w:noVBand="1"/>
      </w:tblPr>
      <w:tblGrid>
        <w:gridCol w:w="993"/>
        <w:gridCol w:w="8505"/>
      </w:tblGrid>
      <w:tr w:rsidR="00E35CB1" w:rsidTr="00F824C1">
        <w:tc>
          <w:tcPr>
            <w:tcW w:w="993" w:type="dxa"/>
          </w:tcPr>
          <w:p w:rsidR="00E35CB1" w:rsidRPr="009F53DA" w:rsidRDefault="00E35CB1" w:rsidP="00F824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E35CB1" w:rsidRPr="009F53DA" w:rsidRDefault="00E35CB1" w:rsidP="00F824C1">
            <w:pPr>
              <w:jc w:val="left"/>
              <w:rPr>
                <w:rFonts w:ascii="宋体" w:eastAsia="宋体" w:hAnsi="宋体"/>
                <w:sz w:val="24"/>
                <w:szCs w:val="24"/>
              </w:rPr>
            </w:pPr>
            <w:r w:rsidRPr="00511BD3">
              <w:rPr>
                <w:rFonts w:ascii="宋体" w:eastAsia="宋体" w:hAnsi="宋体" w:hint="eastAsia"/>
                <w:sz w:val="24"/>
                <w:szCs w:val="24"/>
              </w:rPr>
              <w:t>定义</w:t>
            </w:r>
            <w:proofErr w:type="gramStart"/>
            <w:r>
              <w:rPr>
                <w:rFonts w:ascii="宋体" w:eastAsia="宋体" w:hAnsi="宋体" w:hint="eastAsia"/>
                <w:sz w:val="24"/>
                <w:szCs w:val="24"/>
              </w:rPr>
              <w:t>异构图</w:t>
            </w:r>
            <w:proofErr w:type="gramEnd"/>
            <w:r>
              <w:rPr>
                <w:rFonts w:ascii="宋体" w:eastAsia="宋体" w:hAnsi="宋体" w:hint="eastAsia"/>
                <w:sz w:val="24"/>
                <w:szCs w:val="24"/>
              </w:rPr>
              <w:t>的</w:t>
            </w:r>
            <w:r w:rsidRPr="00511BD3">
              <w:rPr>
                <w:rFonts w:ascii="宋体" w:eastAsia="宋体" w:hAnsi="宋体" w:hint="eastAsia"/>
                <w:sz w:val="24"/>
                <w:szCs w:val="24"/>
              </w:rPr>
              <w:t>结构</w:t>
            </w:r>
            <w:r>
              <w:rPr>
                <w:rFonts w:ascii="宋体" w:eastAsia="宋体" w:hAnsi="宋体" w:hint="eastAsia"/>
                <w:sz w:val="24"/>
                <w:szCs w:val="24"/>
              </w:rPr>
              <w:t>。</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E35CB1" w:rsidRPr="00511BD3" w:rsidRDefault="00A203ED" w:rsidP="00F824C1">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E35CB1" w:rsidRPr="00511BD3">
              <w:rPr>
                <w:rFonts w:ascii="Calibri Light" w:hAnsi="Calibri Light" w:cs="Calibri Light"/>
                <w:color w:val="000000" w:themeColor="text1"/>
                <w:sz w:val="24"/>
                <w:szCs w:val="24"/>
              </w:rPr>
              <w:t>Api.</w:t>
            </w:r>
            <w:r w:rsidR="00E35CB1">
              <w:rPr>
                <w:rFonts w:ascii="Calibri Light" w:hAnsi="Calibri Light" w:cs="Calibri Light"/>
                <w:color w:val="000000" w:themeColor="text1"/>
                <w:sz w:val="24"/>
                <w:szCs w:val="24"/>
              </w:rPr>
              <w:t>HeterG</w:t>
            </w:r>
            <w:r w:rsidR="00E35CB1" w:rsidRPr="00511BD3">
              <w:rPr>
                <w:rFonts w:ascii="Calibri Light" w:hAnsi="Calibri Light" w:cs="Calibri Light"/>
                <w:color w:val="000000" w:themeColor="text1"/>
                <w:sz w:val="24"/>
                <w:szCs w:val="24"/>
              </w:rPr>
              <w:t>raph(</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int </w:t>
            </w:r>
            <w:r w:rsidR="00E35CB1" w:rsidRPr="00511BD3">
              <w:rPr>
                <w:rFonts w:ascii="Calibri Light" w:hAnsi="Calibri Light" w:cs="Calibri Light"/>
                <w:color w:val="000000" w:themeColor="text1"/>
                <w:sz w:val="24"/>
                <w:szCs w:val="24"/>
              </w:rPr>
              <w:t>num</w:t>
            </w:r>
            <w:r w:rsidR="00E35CB1">
              <w:rPr>
                <w:rFonts w:ascii="Calibri Light" w:hAnsi="Calibri Light" w:cs="Calibri Light"/>
                <w:color w:val="000000" w:themeColor="text1"/>
                <w:sz w:val="24"/>
                <w:szCs w:val="24"/>
              </w:rPr>
              <w:t>E</w:t>
            </w:r>
            <w:r w:rsidR="00E35CB1">
              <w:rPr>
                <w:rFonts w:ascii="Calibri Light" w:hAnsi="Calibri Light" w:cs="Calibri Light" w:hint="eastAsia"/>
                <w:color w:val="000000" w:themeColor="text1"/>
                <w:sz w:val="24"/>
                <w:szCs w:val="24"/>
              </w:rPr>
              <w:t>ntitie</w:t>
            </w:r>
            <w:r w:rsidR="00E35CB1" w:rsidRPr="00511BD3">
              <w:rPr>
                <w:rFonts w:ascii="Calibri Light" w:hAnsi="Calibri Light" w:cs="Calibri Light"/>
                <w:color w:val="000000" w:themeColor="text1"/>
                <w:sz w:val="24"/>
                <w:szCs w:val="24"/>
              </w:rPr>
              <w:t xml:space="preserve">s, </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Collection&lt;Map&lt;String, String&gt;&gt; </w:t>
            </w:r>
            <w:r w:rsidR="00E35CB1">
              <w:rPr>
                <w:rFonts w:ascii="Calibri Light" w:hAnsi="Calibri Light" w:cs="Calibri Light" w:hint="eastAsia"/>
                <w:color w:val="000000" w:themeColor="text1"/>
                <w:sz w:val="24"/>
                <w:szCs w:val="24"/>
              </w:rPr>
              <w:t>relation</w:t>
            </w:r>
            <w:r w:rsidR="00E35CB1" w:rsidRPr="00511BD3">
              <w:rPr>
                <w:rFonts w:ascii="Calibri Light" w:hAnsi="Calibri Light" w:cs="Calibri Light"/>
                <w:color w:val="000000" w:themeColor="text1"/>
                <w:sz w:val="24"/>
                <w:szCs w:val="24"/>
              </w:rPr>
              <w:t>s</w:t>
            </w:r>
            <w:r w:rsidR="00E35CB1">
              <w:rPr>
                <w:rFonts w:ascii="Calibri Light" w:hAnsi="Calibri Light" w:cs="Calibri Light"/>
                <w:color w:val="000000" w:themeColor="text1"/>
                <w:sz w:val="24"/>
                <w:szCs w:val="24"/>
              </w:rPr>
              <w:t xml:space="preserve"> </w:t>
            </w:r>
            <w:r w:rsidR="00E35CB1" w:rsidRPr="00511BD3">
              <w:rPr>
                <w:rFonts w:ascii="Calibri Light" w:hAnsi="Calibri Light" w:cs="Calibri Light"/>
                <w:color w:val="000000" w:themeColor="text1"/>
                <w:sz w:val="24"/>
                <w:szCs w:val="24"/>
              </w:rPr>
              <w:t>=</w:t>
            </w:r>
            <w:r w:rsidR="00E35CB1">
              <w:rPr>
                <w:rFonts w:ascii="Calibri Light" w:hAnsi="Calibri Light" w:cs="Calibri Light"/>
                <w:color w:val="000000" w:themeColor="text1"/>
                <w:sz w:val="24"/>
                <w:szCs w:val="24"/>
              </w:rPr>
              <w:t xml:space="preserve"> null</w:t>
            </w:r>
            <w:r w:rsidR="00E35CB1" w:rsidRPr="00511BD3">
              <w:rPr>
                <w:rFonts w:ascii="Calibri Light" w:hAnsi="Calibri Light" w:cs="Calibri Light"/>
                <w:color w:val="000000" w:themeColor="text1"/>
                <w:sz w:val="24"/>
                <w:szCs w:val="24"/>
              </w:rPr>
              <w:t xml:space="preserve">, </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sidR="00E35CB1">
              <w:rPr>
                <w:rFonts w:ascii="Calibri Light" w:hAnsi="Calibri Light" w:cs="Calibri Light" w:hint="eastAsia"/>
                <w:color w:val="000000" w:themeColor="text1"/>
                <w:sz w:val="24"/>
                <w:szCs w:val="24"/>
              </w:rPr>
              <w:t>entity</w:t>
            </w:r>
            <w:r w:rsidR="00E35CB1">
              <w:rPr>
                <w:rFonts w:ascii="Calibri Light" w:hAnsi="Calibri Light" w:cs="Calibri Light"/>
                <w:color w:val="000000" w:themeColor="text1"/>
                <w:sz w:val="24"/>
                <w:szCs w:val="24"/>
              </w:rPr>
              <w:t>F</w:t>
            </w:r>
            <w:r w:rsidR="00E35CB1" w:rsidRPr="00511BD3">
              <w:rPr>
                <w:rFonts w:ascii="Calibri Light" w:hAnsi="Calibri Light" w:cs="Calibri Light"/>
                <w:color w:val="000000" w:themeColor="text1"/>
                <w:sz w:val="24"/>
                <w:szCs w:val="24"/>
              </w:rPr>
              <w:t>eat</w:t>
            </w:r>
            <w:r w:rsidR="00E35CB1">
              <w:rPr>
                <w:rFonts w:ascii="Calibri Light" w:hAnsi="Calibri Light" w:cs="Calibri Light"/>
                <w:color w:val="000000" w:themeColor="text1"/>
                <w:sz w:val="24"/>
                <w:szCs w:val="24"/>
              </w:rPr>
              <w:t xml:space="preserve"> </w:t>
            </w:r>
            <w:r w:rsidR="00E35CB1" w:rsidRPr="00511BD3">
              <w:rPr>
                <w:rFonts w:ascii="Calibri Light" w:hAnsi="Calibri Light" w:cs="Calibri Light"/>
                <w:color w:val="000000" w:themeColor="text1"/>
                <w:sz w:val="24"/>
                <w:szCs w:val="24"/>
              </w:rPr>
              <w:t>=</w:t>
            </w:r>
            <w:r w:rsidR="00E35CB1">
              <w:rPr>
                <w:rFonts w:ascii="Calibri Light" w:hAnsi="Calibri Light" w:cs="Calibri Light"/>
                <w:color w:val="000000" w:themeColor="text1"/>
                <w:sz w:val="24"/>
                <w:szCs w:val="24"/>
              </w:rPr>
              <w:t xml:space="preserve"> null</w:t>
            </w:r>
            <w:r w:rsidR="00E35CB1" w:rsidRPr="00511BD3">
              <w:rPr>
                <w:rFonts w:ascii="Calibri Light" w:hAnsi="Calibri Light" w:cs="Calibri Light"/>
                <w:color w:val="000000" w:themeColor="text1"/>
                <w:sz w:val="24"/>
                <w:szCs w:val="24"/>
              </w:rPr>
              <w:t xml:space="preserve">, </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sidR="00E35CB1">
              <w:rPr>
                <w:rFonts w:ascii="Calibri Light" w:hAnsi="Calibri Light" w:cs="Calibri Light" w:hint="eastAsia"/>
                <w:color w:val="000000" w:themeColor="text1"/>
                <w:sz w:val="24"/>
                <w:szCs w:val="24"/>
              </w:rPr>
              <w:t>relation</w:t>
            </w:r>
            <w:r w:rsidR="00E35CB1">
              <w:rPr>
                <w:rFonts w:ascii="Calibri Light" w:hAnsi="Calibri Light" w:cs="Calibri Light"/>
                <w:color w:val="000000" w:themeColor="text1"/>
                <w:sz w:val="24"/>
                <w:szCs w:val="24"/>
              </w:rPr>
              <w:t>F</w:t>
            </w:r>
            <w:r w:rsidR="00E35CB1" w:rsidRPr="00511BD3">
              <w:rPr>
                <w:rFonts w:ascii="Calibri Light" w:hAnsi="Calibri Light" w:cs="Calibri Light"/>
                <w:color w:val="000000" w:themeColor="text1"/>
                <w:sz w:val="24"/>
                <w:szCs w:val="24"/>
              </w:rPr>
              <w:t>eat</w:t>
            </w:r>
            <w:r w:rsidR="00E35CB1">
              <w:rPr>
                <w:rFonts w:ascii="Calibri Light" w:hAnsi="Calibri Light" w:cs="Calibri Light"/>
                <w:color w:val="000000" w:themeColor="text1"/>
                <w:sz w:val="24"/>
                <w:szCs w:val="24"/>
              </w:rPr>
              <w:t xml:space="preserve"> </w:t>
            </w:r>
            <w:r w:rsidR="00E35CB1" w:rsidRPr="00511BD3">
              <w:rPr>
                <w:rFonts w:ascii="Calibri Light" w:hAnsi="Calibri Light" w:cs="Calibri Light"/>
                <w:color w:val="000000" w:themeColor="text1"/>
                <w:sz w:val="24"/>
                <w:szCs w:val="24"/>
              </w:rPr>
              <w:t>=</w:t>
            </w:r>
            <w:r w:rsidR="00E35CB1">
              <w:rPr>
                <w:rFonts w:ascii="Calibri Light" w:hAnsi="Calibri Light" w:cs="Calibri Light"/>
                <w:color w:val="000000" w:themeColor="text1"/>
                <w:sz w:val="24"/>
                <w:szCs w:val="24"/>
              </w:rPr>
              <w:t xml:space="preserve"> null,</w:t>
            </w:r>
          </w:p>
          <w:p w:rsidR="00E35CB1"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Collection&lt;Map&lt;String, String&gt;&gt; </w:t>
            </w:r>
            <w:r w:rsidR="00E35CB1">
              <w:rPr>
                <w:rFonts w:ascii="Calibri Light" w:hAnsi="Calibri Light" w:cs="Calibri Light" w:hint="eastAsia"/>
                <w:color w:val="000000" w:themeColor="text1"/>
                <w:sz w:val="24"/>
                <w:szCs w:val="24"/>
              </w:rPr>
              <w:t>entity</w:t>
            </w:r>
            <w:r w:rsidR="00E35CB1">
              <w:rPr>
                <w:rFonts w:ascii="Calibri Light" w:hAnsi="Calibri Light" w:cs="Calibri Light"/>
                <w:color w:val="000000" w:themeColor="text1"/>
                <w:sz w:val="24"/>
                <w:szCs w:val="24"/>
              </w:rPr>
              <w:t>Types</w:t>
            </w:r>
            <w:r w:rsidR="00E35CB1" w:rsidRPr="00E35CB1">
              <w:rPr>
                <w:rFonts w:ascii="Calibri Light" w:hAnsi="Calibri Light" w:cs="Calibri Light"/>
                <w:color w:val="000000" w:themeColor="text1"/>
                <w:sz w:val="24"/>
                <w:szCs w:val="24"/>
              </w:rPr>
              <w:t>=None</w:t>
            </w:r>
          </w:p>
          <w:p w:rsidR="00E35CB1" w:rsidRPr="00511BD3" w:rsidRDefault="00E35CB1" w:rsidP="00F824C1">
            <w:pPr>
              <w:rPr>
                <w:b/>
                <w:color w:val="FF0000"/>
                <w:sz w:val="26"/>
                <w:szCs w:val="26"/>
              </w:rPr>
            </w:pPr>
            <w:r>
              <w:rPr>
                <w:rFonts w:ascii="Calibri Light" w:hAnsi="Calibri Light" w:cs="Calibri Light" w:hint="eastAsia"/>
                <w:color w:val="000000" w:themeColor="text1"/>
                <w:sz w:val="24"/>
                <w:szCs w:val="24"/>
              </w:rPr>
              <w:t>)</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E35CB1" w:rsidRPr="00511BD3" w:rsidRDefault="00E35CB1" w:rsidP="00F824C1">
            <w:pPr>
              <w:rPr>
                <w:rFonts w:ascii="宋体" w:eastAsia="宋体" w:hAnsi="宋体"/>
                <w:sz w:val="24"/>
                <w:szCs w:val="24"/>
              </w:rPr>
            </w:pPr>
            <w:r w:rsidRPr="00E35CB1">
              <w:rPr>
                <w:rFonts w:ascii="宋体" w:eastAsia="宋体" w:hAnsi="宋体"/>
                <w:sz w:val="24"/>
                <w:szCs w:val="24"/>
              </w:rPr>
              <w:t>numE</w:t>
            </w:r>
            <w:r w:rsidRPr="00E35CB1">
              <w:rPr>
                <w:rFonts w:ascii="宋体" w:eastAsia="宋体" w:hAnsi="宋体" w:hint="eastAsia"/>
                <w:sz w:val="24"/>
                <w:szCs w:val="24"/>
              </w:rPr>
              <w:t>ntitie</w:t>
            </w:r>
            <w:r w:rsidRPr="00E35CB1">
              <w:rPr>
                <w:rFonts w:ascii="宋体" w:eastAsia="宋体" w:hAnsi="宋体"/>
                <w:sz w:val="24"/>
                <w:szCs w:val="24"/>
              </w:rPr>
              <w:t>s</w:t>
            </w:r>
            <w:r w:rsidRPr="00E35CB1">
              <w:rPr>
                <w:rFonts w:ascii="宋体" w:eastAsia="宋体" w:hAnsi="宋体" w:hint="eastAsia"/>
                <w:sz w:val="24"/>
                <w:szCs w:val="24"/>
              </w:rPr>
              <w:t>：定义图的</w:t>
            </w:r>
            <w:r w:rsidR="004C1F87">
              <w:rPr>
                <w:rFonts w:ascii="宋体" w:eastAsia="宋体" w:hAnsi="宋体" w:hint="eastAsia"/>
                <w:sz w:val="24"/>
                <w:szCs w:val="24"/>
              </w:rPr>
              <w:t>实体/事件实例</w:t>
            </w:r>
            <w:r w:rsidRPr="00E35CB1">
              <w:rPr>
                <w:rFonts w:ascii="宋体" w:eastAsia="宋体" w:hAnsi="宋体" w:hint="eastAsia"/>
                <w:sz w:val="24"/>
                <w:szCs w:val="24"/>
              </w:rPr>
              <w:t>数量</w:t>
            </w:r>
          </w:p>
          <w:p w:rsidR="00E35CB1" w:rsidRPr="00511BD3" w:rsidRDefault="00E35CB1" w:rsidP="00F824C1">
            <w:pPr>
              <w:rPr>
                <w:rFonts w:ascii="宋体" w:eastAsia="宋体" w:hAnsi="宋体"/>
                <w:sz w:val="24"/>
                <w:szCs w:val="24"/>
              </w:rPr>
            </w:pPr>
            <w:r>
              <w:rPr>
                <w:rFonts w:ascii="宋体" w:eastAsia="宋体" w:hAnsi="宋体" w:hint="eastAsia"/>
                <w:sz w:val="24"/>
                <w:szCs w:val="24"/>
              </w:rPr>
              <w:t>relation</w:t>
            </w:r>
            <w:r w:rsidRPr="00511BD3">
              <w:rPr>
                <w:rFonts w:ascii="宋体" w:eastAsia="宋体" w:hAnsi="宋体"/>
                <w:sz w:val="24"/>
                <w:szCs w:val="24"/>
              </w:rPr>
              <w:t>s</w:t>
            </w:r>
            <w:r w:rsidRPr="00511BD3">
              <w:rPr>
                <w:rFonts w:ascii="宋体" w:eastAsia="宋体" w:hAnsi="宋体" w:hint="eastAsia"/>
                <w:sz w:val="24"/>
                <w:szCs w:val="24"/>
              </w:rPr>
              <w:t>：</w:t>
            </w:r>
            <w:r w:rsidR="004C1F87">
              <w:rPr>
                <w:rFonts w:ascii="宋体" w:eastAsia="宋体" w:hAnsi="宋体" w:hint="eastAsia"/>
                <w:sz w:val="24"/>
                <w:szCs w:val="24"/>
              </w:rPr>
              <w:t>关系</w:t>
            </w:r>
            <w:r w:rsidR="009E2A7A">
              <w:rPr>
                <w:rFonts w:ascii="宋体" w:eastAsia="宋体" w:hAnsi="宋体" w:hint="eastAsia"/>
                <w:sz w:val="24"/>
                <w:szCs w:val="24"/>
              </w:rPr>
              <w:t>集合</w:t>
            </w:r>
          </w:p>
          <w:p w:rsidR="00E35CB1" w:rsidRPr="00511BD3" w:rsidRDefault="00E35CB1" w:rsidP="00F824C1">
            <w:pPr>
              <w:rPr>
                <w:rFonts w:ascii="宋体" w:eastAsia="宋体" w:hAnsi="宋体"/>
                <w:sz w:val="24"/>
                <w:szCs w:val="24"/>
              </w:rPr>
            </w:pPr>
            <w:r>
              <w:rPr>
                <w:rFonts w:ascii="宋体" w:eastAsia="宋体" w:hAnsi="宋体" w:hint="eastAsia"/>
                <w:sz w:val="24"/>
                <w:szCs w:val="24"/>
              </w:rPr>
              <w:t>entity</w:t>
            </w:r>
            <w:r w:rsidRPr="00511BD3">
              <w:rPr>
                <w:rFonts w:ascii="宋体" w:eastAsia="宋体" w:hAnsi="宋体"/>
                <w:sz w:val="24"/>
                <w:szCs w:val="24"/>
              </w:rPr>
              <w:t>Feat</w:t>
            </w:r>
            <w:r w:rsidRPr="00511BD3">
              <w:rPr>
                <w:rFonts w:ascii="宋体" w:eastAsia="宋体" w:hAnsi="宋体" w:hint="eastAsia"/>
                <w:sz w:val="24"/>
                <w:szCs w:val="24"/>
              </w:rPr>
              <w:t>：</w:t>
            </w:r>
            <w:r w:rsidR="004C1F87">
              <w:rPr>
                <w:rFonts w:ascii="宋体" w:eastAsia="宋体" w:hAnsi="宋体" w:hint="eastAsia"/>
                <w:sz w:val="24"/>
                <w:szCs w:val="24"/>
              </w:rPr>
              <w:t>实体/事件实例</w:t>
            </w:r>
            <w:r w:rsidRPr="00E35CB1">
              <w:rPr>
                <w:rFonts w:ascii="宋体" w:eastAsia="宋体" w:hAnsi="宋体" w:hint="eastAsia"/>
                <w:sz w:val="24"/>
                <w:szCs w:val="24"/>
              </w:rPr>
              <w:t>特征</w:t>
            </w:r>
          </w:p>
          <w:p w:rsidR="00E35CB1" w:rsidRPr="00E35CB1" w:rsidRDefault="00E35CB1" w:rsidP="00F824C1">
            <w:pPr>
              <w:rPr>
                <w:rFonts w:ascii="宋体" w:eastAsia="宋体" w:hAnsi="宋体"/>
                <w:sz w:val="24"/>
                <w:szCs w:val="24"/>
              </w:rPr>
            </w:pPr>
            <w:r>
              <w:rPr>
                <w:rFonts w:ascii="宋体" w:eastAsia="宋体" w:hAnsi="宋体" w:hint="eastAsia"/>
                <w:sz w:val="24"/>
                <w:szCs w:val="24"/>
              </w:rPr>
              <w:t>relation</w:t>
            </w:r>
            <w:r w:rsidRPr="00511BD3">
              <w:rPr>
                <w:rFonts w:ascii="宋体" w:eastAsia="宋体" w:hAnsi="宋体"/>
                <w:sz w:val="24"/>
                <w:szCs w:val="24"/>
              </w:rPr>
              <w:t>Feat</w:t>
            </w:r>
            <w:r w:rsidR="004C1F87">
              <w:rPr>
                <w:rFonts w:ascii="宋体" w:eastAsia="宋体" w:hAnsi="宋体" w:hint="eastAsia"/>
                <w:sz w:val="24"/>
                <w:szCs w:val="24"/>
              </w:rPr>
              <w:t>：关系实例</w:t>
            </w:r>
            <w:r w:rsidRPr="00E35CB1">
              <w:rPr>
                <w:rFonts w:ascii="宋体" w:eastAsia="宋体" w:hAnsi="宋体" w:hint="eastAsia"/>
                <w:sz w:val="24"/>
                <w:szCs w:val="24"/>
              </w:rPr>
              <w:t>特征</w:t>
            </w:r>
          </w:p>
          <w:p w:rsidR="00E35CB1" w:rsidRPr="00E35CB1" w:rsidRDefault="00E35CB1" w:rsidP="00F824C1">
            <w:pPr>
              <w:rPr>
                <w:rFonts w:ascii="宋体" w:eastAsia="宋体" w:hAnsi="宋体"/>
                <w:sz w:val="24"/>
                <w:szCs w:val="24"/>
              </w:rPr>
            </w:pPr>
            <w:r w:rsidRPr="00E35CB1">
              <w:rPr>
                <w:rFonts w:ascii="宋体" w:eastAsia="宋体" w:hAnsi="宋体" w:hint="eastAsia"/>
                <w:sz w:val="24"/>
                <w:szCs w:val="24"/>
              </w:rPr>
              <w:t>entity</w:t>
            </w:r>
            <w:r w:rsidRPr="00E35CB1">
              <w:rPr>
                <w:rFonts w:ascii="宋体" w:eastAsia="宋体" w:hAnsi="宋体"/>
                <w:sz w:val="24"/>
                <w:szCs w:val="24"/>
              </w:rPr>
              <w:t>Types</w:t>
            </w:r>
            <w:r w:rsidRPr="00E35CB1">
              <w:rPr>
                <w:rFonts w:ascii="宋体" w:eastAsia="宋体" w:hAnsi="宋体" w:hint="eastAsia"/>
                <w:sz w:val="24"/>
                <w:szCs w:val="24"/>
              </w:rPr>
              <w:t>：每个</w:t>
            </w:r>
            <w:r w:rsidR="004C1F87">
              <w:rPr>
                <w:rFonts w:ascii="宋体" w:eastAsia="宋体" w:hAnsi="宋体" w:hint="eastAsia"/>
                <w:sz w:val="24"/>
                <w:szCs w:val="24"/>
              </w:rPr>
              <w:t>实体/事件实例</w:t>
            </w:r>
            <w:r w:rsidRPr="00E35CB1">
              <w:rPr>
                <w:rFonts w:ascii="宋体" w:eastAsia="宋体" w:hAnsi="宋体" w:hint="eastAsia"/>
                <w:sz w:val="24"/>
                <w:szCs w:val="24"/>
              </w:rPr>
              <w:t>的类型</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计算</w:t>
            </w:r>
            <w:proofErr w:type="gramStart"/>
            <w:r w:rsidR="00330F02">
              <w:rPr>
                <w:rFonts w:ascii="宋体" w:eastAsia="宋体" w:hAnsi="宋体" w:hint="eastAsia"/>
                <w:sz w:val="24"/>
                <w:szCs w:val="24"/>
              </w:rPr>
              <w:t>异构</w:t>
            </w:r>
            <w:r>
              <w:rPr>
                <w:rFonts w:ascii="宋体" w:eastAsia="宋体" w:hAnsi="宋体" w:hint="eastAsia"/>
                <w:sz w:val="24"/>
                <w:szCs w:val="24"/>
              </w:rPr>
              <w:t>图</w:t>
            </w:r>
            <w:proofErr w:type="gramEnd"/>
            <w:r>
              <w:rPr>
                <w:rFonts w:ascii="宋体" w:eastAsia="宋体" w:hAnsi="宋体" w:hint="eastAsia"/>
                <w:sz w:val="24"/>
                <w:szCs w:val="24"/>
              </w:rPr>
              <w:t>对象</w:t>
            </w:r>
          </w:p>
          <w:p w:rsidR="00E35CB1" w:rsidRPr="009F53DA" w:rsidRDefault="00A203ED" w:rsidP="00F824C1">
            <w:pPr>
              <w:jc w:val="left"/>
              <w:rPr>
                <w:rFonts w:ascii="宋体" w:eastAsia="宋体" w:hAnsi="宋体"/>
                <w:sz w:val="24"/>
                <w:szCs w:val="24"/>
              </w:rPr>
            </w:pPr>
            <w:r>
              <w:rPr>
                <w:rFonts w:ascii="宋体" w:eastAsia="宋体" w:hAnsi="宋体"/>
                <w:sz w:val="24"/>
                <w:szCs w:val="24"/>
              </w:rPr>
              <w:t>CKC</w:t>
            </w:r>
            <w:r w:rsidR="00330F02">
              <w:rPr>
                <w:rFonts w:ascii="宋体" w:eastAsia="宋体" w:hAnsi="宋体"/>
                <w:sz w:val="24"/>
                <w:szCs w:val="24"/>
              </w:rPr>
              <w:t>H</w:t>
            </w:r>
            <w:r w:rsidR="00330F02">
              <w:rPr>
                <w:rFonts w:ascii="宋体" w:eastAsia="宋体" w:hAnsi="宋体" w:hint="eastAsia"/>
                <w:sz w:val="24"/>
                <w:szCs w:val="24"/>
              </w:rPr>
              <w:t>eter</w:t>
            </w:r>
            <w:r w:rsidR="00E35CB1">
              <w:rPr>
                <w:rFonts w:ascii="宋体" w:eastAsia="宋体" w:hAnsi="宋体"/>
                <w:sz w:val="24"/>
                <w:szCs w:val="24"/>
              </w:rPr>
              <w:t>G</w:t>
            </w:r>
            <w:r w:rsidR="00E35CB1">
              <w:rPr>
                <w:rFonts w:ascii="宋体" w:eastAsia="宋体" w:hAnsi="宋体" w:hint="eastAsia"/>
                <w:sz w:val="24"/>
                <w:szCs w:val="24"/>
              </w:rPr>
              <w:t>raph</w:t>
            </w:r>
          </w:p>
        </w:tc>
      </w:tr>
      <w:tr w:rsidR="00E35CB1" w:rsidTr="00F824C1">
        <w:tc>
          <w:tcPr>
            <w:tcW w:w="993" w:type="dxa"/>
          </w:tcPr>
          <w:p w:rsidR="00E35CB1" w:rsidRDefault="00E35CB1" w:rsidP="00F824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E35CB1" w:rsidRPr="009F53DA" w:rsidRDefault="00A203ED" w:rsidP="00F824C1">
            <w:pPr>
              <w:jc w:val="left"/>
              <w:rPr>
                <w:rFonts w:ascii="Calibri Light" w:eastAsia="宋体" w:hAnsi="Calibri Light" w:cs="Calibri Light"/>
                <w:sz w:val="24"/>
                <w:szCs w:val="24"/>
              </w:rPr>
            </w:pPr>
            <w:r>
              <w:rPr>
                <w:rFonts w:ascii="宋体" w:eastAsia="宋体" w:hAnsi="宋体"/>
                <w:sz w:val="24"/>
                <w:szCs w:val="24"/>
              </w:rPr>
              <w:t>CKC</w:t>
            </w:r>
            <w:r w:rsidR="00E35CB1" w:rsidRPr="00105C8B">
              <w:rPr>
                <w:rFonts w:ascii="宋体" w:eastAsia="宋体" w:hAnsi="宋体"/>
                <w:sz w:val="24"/>
                <w:szCs w:val="24"/>
              </w:rPr>
              <w:t>A</w:t>
            </w:r>
            <w:r w:rsidR="00E35CB1" w:rsidRPr="00105C8B">
              <w:rPr>
                <w:rFonts w:ascii="宋体" w:eastAsia="宋体" w:hAnsi="宋体" w:hint="eastAsia"/>
                <w:sz w:val="24"/>
                <w:szCs w:val="24"/>
              </w:rPr>
              <w:t>pi</w:t>
            </w:r>
            <w:r w:rsidR="00E35CB1" w:rsidRPr="00105C8B">
              <w:rPr>
                <w:rFonts w:ascii="宋体" w:eastAsia="宋体" w:hAnsi="宋体"/>
                <w:sz w:val="24"/>
                <w:szCs w:val="24"/>
              </w:rPr>
              <w:t>E</w:t>
            </w:r>
            <w:r w:rsidR="00E35CB1" w:rsidRPr="00105C8B">
              <w:rPr>
                <w:rFonts w:ascii="宋体" w:eastAsia="宋体" w:hAnsi="宋体" w:hint="eastAsia"/>
                <w:sz w:val="24"/>
                <w:szCs w:val="24"/>
              </w:rPr>
              <w:t>xception</w:t>
            </w:r>
          </w:p>
        </w:tc>
      </w:tr>
    </w:tbl>
    <w:p w:rsidR="00E35CB1" w:rsidRDefault="00E35CB1" w:rsidP="00511BD3"/>
    <w:p w:rsidR="009E2A7A" w:rsidRDefault="009E2A7A" w:rsidP="00231688">
      <w:pPr>
        <w:pStyle w:val="4"/>
        <w:numPr>
          <w:ilvl w:val="0"/>
          <w:numId w:val="23"/>
        </w:numPr>
      </w:pPr>
      <w:bookmarkStart w:id="132" w:name="_Toc37157564"/>
      <w:r>
        <w:rPr>
          <w:rFonts w:hint="eastAsia"/>
        </w:rPr>
        <w:lastRenderedPageBreak/>
        <w:t>图封装</w:t>
      </w:r>
      <w:bookmarkEnd w:id="132"/>
    </w:p>
    <w:tbl>
      <w:tblPr>
        <w:tblStyle w:val="a8"/>
        <w:tblW w:w="9498" w:type="dxa"/>
        <w:tblInd w:w="-572" w:type="dxa"/>
        <w:tblLook w:val="04A0" w:firstRow="1" w:lastRow="0" w:firstColumn="1" w:lastColumn="0" w:noHBand="0" w:noVBand="1"/>
      </w:tblPr>
      <w:tblGrid>
        <w:gridCol w:w="993"/>
        <w:gridCol w:w="8505"/>
      </w:tblGrid>
      <w:tr w:rsidR="009E2A7A" w:rsidTr="00F824C1">
        <w:tc>
          <w:tcPr>
            <w:tcW w:w="993" w:type="dxa"/>
          </w:tcPr>
          <w:p w:rsidR="009E2A7A" w:rsidRPr="009F53DA" w:rsidRDefault="009E2A7A" w:rsidP="00F824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E2A7A" w:rsidRPr="009F53DA" w:rsidRDefault="009E2A7A" w:rsidP="00F824C1">
            <w:pPr>
              <w:jc w:val="left"/>
              <w:rPr>
                <w:rFonts w:ascii="宋体" w:eastAsia="宋体" w:hAnsi="宋体"/>
                <w:sz w:val="24"/>
                <w:szCs w:val="24"/>
              </w:rPr>
            </w:pPr>
            <w:r>
              <w:rPr>
                <w:rFonts w:ascii="宋体" w:eastAsia="宋体" w:hAnsi="宋体" w:hint="eastAsia"/>
                <w:sz w:val="24"/>
                <w:szCs w:val="24"/>
              </w:rPr>
              <w:t>进行图封装，提供虚拟图</w:t>
            </w:r>
            <w:r w:rsidRPr="00511BD3">
              <w:rPr>
                <w:rFonts w:ascii="宋体" w:eastAsia="宋体" w:hAnsi="宋体" w:hint="eastAsia"/>
                <w:sz w:val="24"/>
                <w:szCs w:val="24"/>
              </w:rPr>
              <w:t>结构</w:t>
            </w:r>
            <w:r>
              <w:rPr>
                <w:rFonts w:ascii="宋体" w:eastAsia="宋体" w:hAnsi="宋体" w:hint="eastAsia"/>
                <w:sz w:val="24"/>
                <w:szCs w:val="24"/>
              </w:rPr>
              <w:t>。</w:t>
            </w:r>
          </w:p>
        </w:tc>
      </w:tr>
      <w:tr w:rsidR="009E2A7A" w:rsidTr="00F824C1">
        <w:tc>
          <w:tcPr>
            <w:tcW w:w="993" w:type="dxa"/>
          </w:tcPr>
          <w:p w:rsidR="009E2A7A" w:rsidRDefault="009E2A7A" w:rsidP="00F824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9E2A7A" w:rsidRPr="00511BD3" w:rsidRDefault="00A203ED" w:rsidP="00F824C1">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9E2A7A" w:rsidRPr="00511BD3">
              <w:rPr>
                <w:rFonts w:ascii="Calibri Light" w:hAnsi="Calibri Light" w:cs="Calibri Light"/>
                <w:color w:val="000000" w:themeColor="text1"/>
                <w:sz w:val="24"/>
                <w:szCs w:val="24"/>
              </w:rPr>
              <w:t>Api</w:t>
            </w:r>
            <w:r w:rsidR="009E2A7A">
              <w:rPr>
                <w:rFonts w:ascii="Calibri Light" w:hAnsi="Calibri Light" w:cs="Calibri Light" w:hint="eastAsia"/>
                <w:color w:val="000000" w:themeColor="text1"/>
                <w:sz w:val="24"/>
                <w:szCs w:val="24"/>
              </w:rPr>
              <w:t>.</w:t>
            </w:r>
            <w:r w:rsidR="001067A6">
              <w:rPr>
                <w:rFonts w:ascii="Calibri Light" w:hAnsi="Calibri Light" w:cs="Calibri Light"/>
                <w:color w:val="000000" w:themeColor="text1"/>
                <w:sz w:val="24"/>
                <w:szCs w:val="24"/>
              </w:rPr>
              <w:t>Compute</w:t>
            </w:r>
            <w:r w:rsidR="009E2A7A">
              <w:rPr>
                <w:rFonts w:ascii="Calibri Light" w:hAnsi="Calibri Light" w:cs="Calibri Light"/>
                <w:color w:val="000000" w:themeColor="text1"/>
                <w:sz w:val="24"/>
                <w:szCs w:val="24"/>
              </w:rPr>
              <w:t>G</w:t>
            </w:r>
            <w:r w:rsidR="009E2A7A" w:rsidRPr="00511BD3">
              <w:rPr>
                <w:rFonts w:ascii="Calibri Light" w:hAnsi="Calibri Light" w:cs="Calibri Light"/>
                <w:color w:val="000000" w:themeColor="text1"/>
                <w:sz w:val="24"/>
                <w:szCs w:val="24"/>
              </w:rPr>
              <w:t>raph</w:t>
            </w:r>
            <w:r w:rsidR="009E2A7A">
              <w:rPr>
                <w:rFonts w:ascii="Calibri Light" w:hAnsi="Calibri Light" w:cs="Calibri Light"/>
                <w:color w:val="000000" w:themeColor="text1"/>
                <w:sz w:val="24"/>
                <w:szCs w:val="24"/>
              </w:rPr>
              <w:t>Wrapper</w:t>
            </w:r>
            <w:r w:rsidR="009E2A7A" w:rsidRPr="00511BD3">
              <w:rPr>
                <w:rFonts w:ascii="Calibri Light" w:hAnsi="Calibri Light" w:cs="Calibri Light"/>
                <w:color w:val="000000" w:themeColor="text1"/>
                <w:sz w:val="24"/>
                <w:szCs w:val="24"/>
              </w:rPr>
              <w:t>(</w:t>
            </w:r>
          </w:p>
          <w:p w:rsidR="009E2A7A"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String name</w:t>
            </w:r>
            <w:r w:rsidRPr="00511BD3">
              <w:rPr>
                <w:rFonts w:ascii="Calibri Light" w:hAnsi="Calibri Light" w:cs="Calibri Light"/>
                <w:color w:val="000000" w:themeColor="text1"/>
                <w:sz w:val="24"/>
                <w:szCs w:val="24"/>
              </w:rPr>
              <w:t xml:space="preserve">, </w:t>
            </w:r>
          </w:p>
          <w:p w:rsidR="009E2A7A"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String place</w:t>
            </w:r>
            <w:r w:rsidRPr="00511BD3">
              <w:rPr>
                <w:rFonts w:ascii="Calibri Light" w:hAnsi="Calibri Light" w:cs="Calibri Light"/>
                <w:color w:val="000000" w:themeColor="text1"/>
                <w:sz w:val="24"/>
                <w:szCs w:val="24"/>
              </w:rPr>
              <w:t xml:space="preserve">, </w:t>
            </w:r>
          </w:p>
          <w:p w:rsidR="009E2A7A"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Pr>
                <w:rFonts w:ascii="Calibri Light" w:hAnsi="Calibri Light" w:cs="Calibri Light" w:hint="eastAsia"/>
                <w:color w:val="000000" w:themeColor="text1"/>
                <w:sz w:val="24"/>
                <w:szCs w:val="24"/>
              </w:rPr>
              <w:t>entity</w:t>
            </w:r>
            <w:r>
              <w:rPr>
                <w:rFonts w:ascii="Calibri Light" w:hAnsi="Calibri Light" w:cs="Calibri Light"/>
                <w:color w:val="000000" w:themeColor="text1"/>
                <w:sz w:val="24"/>
                <w:szCs w:val="24"/>
              </w:rPr>
              <w:t>F</w:t>
            </w:r>
            <w:r w:rsidRPr="00511BD3">
              <w:rPr>
                <w:rFonts w:ascii="Calibri Light" w:hAnsi="Calibri Light" w:cs="Calibri Light"/>
                <w:color w:val="000000" w:themeColor="text1"/>
                <w:sz w:val="24"/>
                <w:szCs w:val="24"/>
              </w:rPr>
              <w:t>eat</w:t>
            </w:r>
            <w:r>
              <w:rPr>
                <w:rFonts w:ascii="Calibri Light" w:hAnsi="Calibri Light" w:cs="Calibri Light"/>
                <w:color w:val="000000" w:themeColor="text1"/>
                <w:sz w:val="24"/>
                <w:szCs w:val="24"/>
              </w:rPr>
              <w:t xml:space="preserve"> </w:t>
            </w:r>
            <w:r w:rsidRPr="00511BD3">
              <w:rPr>
                <w:rFonts w:ascii="Calibri Light" w:hAnsi="Calibri Light" w:cs="Calibri Light"/>
                <w:color w:val="000000" w:themeColor="text1"/>
                <w:sz w:val="24"/>
                <w:szCs w:val="24"/>
              </w:rPr>
              <w:t>=</w:t>
            </w:r>
            <w:r>
              <w:rPr>
                <w:rFonts w:ascii="Calibri Light" w:hAnsi="Calibri Light" w:cs="Calibri Light"/>
                <w:color w:val="000000" w:themeColor="text1"/>
                <w:sz w:val="24"/>
                <w:szCs w:val="24"/>
              </w:rPr>
              <w:t xml:space="preserve"> null</w:t>
            </w:r>
            <w:r w:rsidRPr="00511BD3">
              <w:rPr>
                <w:rFonts w:ascii="Calibri Light" w:hAnsi="Calibri Light" w:cs="Calibri Light"/>
                <w:color w:val="000000" w:themeColor="text1"/>
                <w:sz w:val="24"/>
                <w:szCs w:val="24"/>
              </w:rPr>
              <w:t xml:space="preserve">, </w:t>
            </w:r>
          </w:p>
          <w:p w:rsidR="009E2A7A" w:rsidRDefault="009E2A7A"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sidR="00330F02">
              <w:rPr>
                <w:rFonts w:ascii="Calibri Light" w:hAnsi="Calibri Light" w:cs="Calibri Light"/>
                <w:color w:val="000000" w:themeColor="text1"/>
                <w:sz w:val="24"/>
                <w:szCs w:val="24"/>
              </w:rPr>
              <w:t>Tensor</w:t>
            </w:r>
            <w:r>
              <w:rPr>
                <w:rFonts w:ascii="Calibri Light" w:hAnsi="Calibri Light" w:cs="Calibri Light"/>
                <w:color w:val="000000" w:themeColor="text1"/>
                <w:sz w:val="24"/>
                <w:szCs w:val="24"/>
              </w:rPr>
              <w:t xml:space="preserve">&gt; </w:t>
            </w:r>
            <w:r>
              <w:rPr>
                <w:rFonts w:ascii="Calibri Light" w:hAnsi="Calibri Light" w:cs="Calibri Light" w:hint="eastAsia"/>
                <w:color w:val="000000" w:themeColor="text1"/>
                <w:sz w:val="24"/>
                <w:szCs w:val="24"/>
              </w:rPr>
              <w:t>relation</w:t>
            </w:r>
            <w:r>
              <w:rPr>
                <w:rFonts w:ascii="Calibri Light" w:hAnsi="Calibri Light" w:cs="Calibri Light"/>
                <w:color w:val="000000" w:themeColor="text1"/>
                <w:sz w:val="24"/>
                <w:szCs w:val="24"/>
              </w:rPr>
              <w:t>F</w:t>
            </w:r>
            <w:r w:rsidRPr="00511BD3">
              <w:rPr>
                <w:rFonts w:ascii="Calibri Light" w:hAnsi="Calibri Light" w:cs="Calibri Light"/>
                <w:color w:val="000000" w:themeColor="text1"/>
                <w:sz w:val="24"/>
                <w:szCs w:val="24"/>
              </w:rPr>
              <w:t>eat</w:t>
            </w:r>
            <w:r>
              <w:rPr>
                <w:rFonts w:ascii="Calibri Light" w:hAnsi="Calibri Light" w:cs="Calibri Light"/>
                <w:color w:val="000000" w:themeColor="text1"/>
                <w:sz w:val="24"/>
                <w:szCs w:val="24"/>
              </w:rPr>
              <w:t xml:space="preserve"> </w:t>
            </w:r>
            <w:r w:rsidRPr="00511BD3">
              <w:rPr>
                <w:rFonts w:ascii="Calibri Light" w:hAnsi="Calibri Light" w:cs="Calibri Light"/>
                <w:color w:val="000000" w:themeColor="text1"/>
                <w:sz w:val="24"/>
                <w:szCs w:val="24"/>
              </w:rPr>
              <w:t>=</w:t>
            </w:r>
            <w:r>
              <w:rPr>
                <w:rFonts w:ascii="Calibri Light" w:hAnsi="Calibri Light" w:cs="Calibri Light"/>
                <w:color w:val="000000" w:themeColor="text1"/>
                <w:sz w:val="24"/>
                <w:szCs w:val="24"/>
              </w:rPr>
              <w:t xml:space="preserve"> null,</w:t>
            </w:r>
          </w:p>
          <w:p w:rsidR="009E2A7A" w:rsidRPr="00511BD3" w:rsidRDefault="009E2A7A" w:rsidP="00F824C1">
            <w:pPr>
              <w:rPr>
                <w:b/>
                <w:color w:val="FF0000"/>
                <w:sz w:val="26"/>
                <w:szCs w:val="26"/>
              </w:rPr>
            </w:pPr>
            <w:r>
              <w:rPr>
                <w:rFonts w:ascii="Calibri Light" w:hAnsi="Calibri Light" w:cs="Calibri Light" w:hint="eastAsia"/>
                <w:color w:val="000000" w:themeColor="text1"/>
                <w:sz w:val="24"/>
                <w:szCs w:val="24"/>
              </w:rPr>
              <w:t>)</w:t>
            </w:r>
          </w:p>
        </w:tc>
      </w:tr>
      <w:tr w:rsidR="009E2A7A" w:rsidTr="00F824C1">
        <w:tc>
          <w:tcPr>
            <w:tcW w:w="993" w:type="dxa"/>
          </w:tcPr>
          <w:p w:rsidR="009E2A7A" w:rsidRDefault="009E2A7A" w:rsidP="00F824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9E2A7A" w:rsidRPr="00511BD3" w:rsidRDefault="00330F02" w:rsidP="00F824C1">
            <w:pPr>
              <w:rPr>
                <w:rFonts w:ascii="宋体" w:eastAsia="宋体" w:hAnsi="宋体"/>
                <w:sz w:val="24"/>
                <w:szCs w:val="24"/>
              </w:rPr>
            </w:pPr>
            <w:r>
              <w:rPr>
                <w:rFonts w:ascii="宋体" w:eastAsia="宋体" w:hAnsi="宋体" w:hint="eastAsia"/>
                <w:sz w:val="24"/>
                <w:szCs w:val="24"/>
              </w:rPr>
              <w:t>name</w:t>
            </w:r>
            <w:r w:rsidR="009E2A7A" w:rsidRPr="00E35CB1">
              <w:rPr>
                <w:rFonts w:ascii="宋体" w:eastAsia="宋体" w:hAnsi="宋体" w:hint="eastAsia"/>
                <w:sz w:val="24"/>
                <w:szCs w:val="24"/>
              </w:rPr>
              <w:t>：</w:t>
            </w:r>
            <w:r>
              <w:rPr>
                <w:rFonts w:ascii="宋体" w:eastAsia="宋体" w:hAnsi="宋体" w:hint="eastAsia"/>
                <w:sz w:val="24"/>
                <w:szCs w:val="24"/>
              </w:rPr>
              <w:t>图名称</w:t>
            </w:r>
            <w:r w:rsidRPr="00511BD3">
              <w:rPr>
                <w:rFonts w:ascii="宋体" w:eastAsia="宋体" w:hAnsi="宋体"/>
                <w:sz w:val="24"/>
                <w:szCs w:val="24"/>
              </w:rPr>
              <w:t xml:space="preserve"> </w:t>
            </w:r>
          </w:p>
          <w:p w:rsidR="009E2A7A" w:rsidRPr="00511BD3" w:rsidRDefault="00330F02" w:rsidP="00F824C1">
            <w:pPr>
              <w:rPr>
                <w:rFonts w:ascii="宋体" w:eastAsia="宋体" w:hAnsi="宋体"/>
                <w:sz w:val="24"/>
                <w:szCs w:val="24"/>
              </w:rPr>
            </w:pPr>
            <w:r>
              <w:rPr>
                <w:rFonts w:ascii="宋体" w:eastAsia="宋体" w:hAnsi="宋体" w:hint="eastAsia"/>
                <w:sz w:val="24"/>
                <w:szCs w:val="24"/>
              </w:rPr>
              <w:t>place</w:t>
            </w:r>
            <w:r w:rsidR="009E2A7A" w:rsidRPr="00511BD3">
              <w:rPr>
                <w:rFonts w:ascii="宋体" w:eastAsia="宋体" w:hAnsi="宋体" w:hint="eastAsia"/>
                <w:sz w:val="24"/>
                <w:szCs w:val="24"/>
              </w:rPr>
              <w:t>：</w:t>
            </w:r>
            <w:r>
              <w:rPr>
                <w:rFonts w:ascii="宋体" w:eastAsia="宋体" w:hAnsi="宋体" w:hint="eastAsia"/>
                <w:sz w:val="24"/>
                <w:szCs w:val="24"/>
              </w:rPr>
              <w:t>使用G</w:t>
            </w:r>
            <w:r>
              <w:rPr>
                <w:rFonts w:ascii="宋体" w:eastAsia="宋体" w:hAnsi="宋体"/>
                <w:sz w:val="24"/>
                <w:szCs w:val="24"/>
              </w:rPr>
              <w:t>PU</w:t>
            </w:r>
            <w:r>
              <w:rPr>
                <w:rFonts w:ascii="宋体" w:eastAsia="宋体" w:hAnsi="宋体" w:hint="eastAsia"/>
                <w:sz w:val="24"/>
                <w:szCs w:val="24"/>
              </w:rPr>
              <w:t>还是C</w:t>
            </w:r>
            <w:r>
              <w:rPr>
                <w:rFonts w:ascii="宋体" w:eastAsia="宋体" w:hAnsi="宋体"/>
                <w:sz w:val="24"/>
                <w:szCs w:val="24"/>
              </w:rPr>
              <w:t>PU</w:t>
            </w:r>
          </w:p>
          <w:p w:rsidR="009E2A7A" w:rsidRPr="00511BD3" w:rsidRDefault="009E2A7A" w:rsidP="00F824C1">
            <w:pPr>
              <w:rPr>
                <w:rFonts w:ascii="宋体" w:eastAsia="宋体" w:hAnsi="宋体"/>
                <w:sz w:val="24"/>
                <w:szCs w:val="24"/>
              </w:rPr>
            </w:pPr>
            <w:r>
              <w:rPr>
                <w:rFonts w:ascii="宋体" w:eastAsia="宋体" w:hAnsi="宋体" w:hint="eastAsia"/>
                <w:sz w:val="24"/>
                <w:szCs w:val="24"/>
              </w:rPr>
              <w:t>entity</w:t>
            </w:r>
            <w:r w:rsidRPr="00511BD3">
              <w:rPr>
                <w:rFonts w:ascii="宋体" w:eastAsia="宋体" w:hAnsi="宋体"/>
                <w:sz w:val="24"/>
                <w:szCs w:val="24"/>
              </w:rPr>
              <w:t>Feat</w:t>
            </w:r>
            <w:r w:rsidRPr="00511BD3">
              <w:rPr>
                <w:rFonts w:ascii="宋体" w:eastAsia="宋体" w:hAnsi="宋体" w:hint="eastAsia"/>
                <w:sz w:val="24"/>
                <w:szCs w:val="24"/>
              </w:rPr>
              <w:t>：</w:t>
            </w:r>
            <w:r>
              <w:rPr>
                <w:rFonts w:ascii="宋体" w:eastAsia="宋体" w:hAnsi="宋体" w:hint="eastAsia"/>
                <w:sz w:val="24"/>
                <w:szCs w:val="24"/>
              </w:rPr>
              <w:t>实体/事件实例</w:t>
            </w:r>
            <w:r w:rsidRPr="00E35CB1">
              <w:rPr>
                <w:rFonts w:ascii="宋体" w:eastAsia="宋体" w:hAnsi="宋体" w:hint="eastAsia"/>
                <w:sz w:val="24"/>
                <w:szCs w:val="24"/>
              </w:rPr>
              <w:t>特征</w:t>
            </w:r>
          </w:p>
          <w:p w:rsidR="009E2A7A" w:rsidRPr="00E35CB1" w:rsidRDefault="009E2A7A" w:rsidP="00330F02">
            <w:pPr>
              <w:rPr>
                <w:rFonts w:ascii="宋体" w:eastAsia="宋体" w:hAnsi="宋体"/>
                <w:sz w:val="24"/>
                <w:szCs w:val="24"/>
              </w:rPr>
            </w:pPr>
            <w:r>
              <w:rPr>
                <w:rFonts w:ascii="宋体" w:eastAsia="宋体" w:hAnsi="宋体" w:hint="eastAsia"/>
                <w:sz w:val="24"/>
                <w:szCs w:val="24"/>
              </w:rPr>
              <w:t>relation</w:t>
            </w:r>
            <w:r w:rsidRPr="00511BD3">
              <w:rPr>
                <w:rFonts w:ascii="宋体" w:eastAsia="宋体" w:hAnsi="宋体"/>
                <w:sz w:val="24"/>
                <w:szCs w:val="24"/>
              </w:rPr>
              <w:t>Feat</w:t>
            </w:r>
            <w:r>
              <w:rPr>
                <w:rFonts w:ascii="宋体" w:eastAsia="宋体" w:hAnsi="宋体" w:hint="eastAsia"/>
                <w:sz w:val="24"/>
                <w:szCs w:val="24"/>
              </w:rPr>
              <w:t>：关系实例</w:t>
            </w:r>
            <w:r w:rsidRPr="00E35CB1">
              <w:rPr>
                <w:rFonts w:ascii="宋体" w:eastAsia="宋体" w:hAnsi="宋体" w:hint="eastAsia"/>
                <w:sz w:val="24"/>
                <w:szCs w:val="24"/>
              </w:rPr>
              <w:t>特征</w:t>
            </w:r>
          </w:p>
        </w:tc>
      </w:tr>
      <w:tr w:rsidR="009E2A7A" w:rsidTr="00F824C1">
        <w:tc>
          <w:tcPr>
            <w:tcW w:w="993" w:type="dxa"/>
          </w:tcPr>
          <w:p w:rsidR="009E2A7A" w:rsidRDefault="009E2A7A" w:rsidP="00F824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9E2A7A" w:rsidRDefault="009E2A7A" w:rsidP="00F824C1">
            <w:pPr>
              <w:jc w:val="left"/>
              <w:rPr>
                <w:rFonts w:ascii="宋体" w:eastAsia="宋体" w:hAnsi="宋体"/>
                <w:sz w:val="24"/>
                <w:szCs w:val="24"/>
              </w:rPr>
            </w:pPr>
            <w:r>
              <w:rPr>
                <w:rFonts w:ascii="宋体" w:eastAsia="宋体" w:hAnsi="宋体" w:hint="eastAsia"/>
                <w:sz w:val="24"/>
                <w:szCs w:val="24"/>
              </w:rPr>
              <w:t>计算图</w:t>
            </w:r>
            <w:r w:rsidR="00330F02">
              <w:rPr>
                <w:rFonts w:ascii="宋体" w:eastAsia="宋体" w:hAnsi="宋体" w:hint="eastAsia"/>
                <w:sz w:val="24"/>
                <w:szCs w:val="24"/>
              </w:rPr>
              <w:t>封装</w:t>
            </w:r>
            <w:r>
              <w:rPr>
                <w:rFonts w:ascii="宋体" w:eastAsia="宋体" w:hAnsi="宋体" w:hint="eastAsia"/>
                <w:sz w:val="24"/>
                <w:szCs w:val="24"/>
              </w:rPr>
              <w:t>对象</w:t>
            </w:r>
          </w:p>
          <w:p w:rsidR="009E2A7A" w:rsidRPr="009F53DA" w:rsidRDefault="00A203ED" w:rsidP="00F824C1">
            <w:pPr>
              <w:jc w:val="left"/>
              <w:rPr>
                <w:rFonts w:ascii="宋体" w:eastAsia="宋体" w:hAnsi="宋体"/>
                <w:sz w:val="24"/>
                <w:szCs w:val="24"/>
              </w:rPr>
            </w:pPr>
            <w:r>
              <w:rPr>
                <w:rFonts w:ascii="宋体" w:eastAsia="宋体" w:hAnsi="宋体"/>
                <w:sz w:val="24"/>
                <w:szCs w:val="24"/>
              </w:rPr>
              <w:t>C</w:t>
            </w:r>
            <w:r w:rsidR="001067A6">
              <w:rPr>
                <w:rFonts w:ascii="宋体" w:eastAsia="宋体" w:hAnsi="宋体"/>
                <w:sz w:val="24"/>
                <w:szCs w:val="24"/>
              </w:rPr>
              <w:t>ompute</w:t>
            </w:r>
            <w:r w:rsidR="009E2A7A">
              <w:rPr>
                <w:rFonts w:ascii="宋体" w:eastAsia="宋体" w:hAnsi="宋体"/>
                <w:sz w:val="24"/>
                <w:szCs w:val="24"/>
              </w:rPr>
              <w:t>G</w:t>
            </w:r>
            <w:r w:rsidR="009E2A7A">
              <w:rPr>
                <w:rFonts w:ascii="宋体" w:eastAsia="宋体" w:hAnsi="宋体" w:hint="eastAsia"/>
                <w:sz w:val="24"/>
                <w:szCs w:val="24"/>
              </w:rPr>
              <w:t>raph</w:t>
            </w:r>
            <w:r w:rsidR="00330F02">
              <w:rPr>
                <w:rFonts w:ascii="宋体" w:eastAsia="宋体" w:hAnsi="宋体"/>
                <w:sz w:val="24"/>
                <w:szCs w:val="24"/>
              </w:rPr>
              <w:t>W</w:t>
            </w:r>
            <w:r w:rsidR="00330F02">
              <w:rPr>
                <w:rFonts w:ascii="宋体" w:eastAsia="宋体" w:hAnsi="宋体" w:hint="eastAsia"/>
                <w:sz w:val="24"/>
                <w:szCs w:val="24"/>
              </w:rPr>
              <w:t>rapper</w:t>
            </w:r>
          </w:p>
        </w:tc>
      </w:tr>
      <w:tr w:rsidR="009E2A7A" w:rsidTr="00F824C1">
        <w:tc>
          <w:tcPr>
            <w:tcW w:w="993" w:type="dxa"/>
          </w:tcPr>
          <w:p w:rsidR="009E2A7A" w:rsidRDefault="009E2A7A" w:rsidP="00F824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9E2A7A" w:rsidRPr="009F53DA" w:rsidRDefault="00A203ED" w:rsidP="00F824C1">
            <w:pPr>
              <w:jc w:val="left"/>
              <w:rPr>
                <w:rFonts w:ascii="Calibri Light" w:eastAsia="宋体" w:hAnsi="Calibri Light" w:cs="Calibri Light"/>
                <w:sz w:val="24"/>
                <w:szCs w:val="24"/>
              </w:rPr>
            </w:pPr>
            <w:r>
              <w:rPr>
                <w:rFonts w:ascii="宋体" w:eastAsia="宋体" w:hAnsi="宋体"/>
                <w:sz w:val="24"/>
                <w:szCs w:val="24"/>
              </w:rPr>
              <w:t>CKC</w:t>
            </w:r>
            <w:r w:rsidR="009E2A7A" w:rsidRPr="00105C8B">
              <w:rPr>
                <w:rFonts w:ascii="宋体" w:eastAsia="宋体" w:hAnsi="宋体"/>
                <w:sz w:val="24"/>
                <w:szCs w:val="24"/>
              </w:rPr>
              <w:t>A</w:t>
            </w:r>
            <w:r w:rsidR="009E2A7A" w:rsidRPr="00105C8B">
              <w:rPr>
                <w:rFonts w:ascii="宋体" w:eastAsia="宋体" w:hAnsi="宋体" w:hint="eastAsia"/>
                <w:sz w:val="24"/>
                <w:szCs w:val="24"/>
              </w:rPr>
              <w:t>pi</w:t>
            </w:r>
            <w:r w:rsidR="009E2A7A" w:rsidRPr="00105C8B">
              <w:rPr>
                <w:rFonts w:ascii="宋体" w:eastAsia="宋体" w:hAnsi="宋体"/>
                <w:sz w:val="24"/>
                <w:szCs w:val="24"/>
              </w:rPr>
              <w:t>E</w:t>
            </w:r>
            <w:r w:rsidR="009E2A7A" w:rsidRPr="00105C8B">
              <w:rPr>
                <w:rFonts w:ascii="宋体" w:eastAsia="宋体" w:hAnsi="宋体" w:hint="eastAsia"/>
                <w:sz w:val="24"/>
                <w:szCs w:val="24"/>
              </w:rPr>
              <w:t>xception</w:t>
            </w:r>
          </w:p>
        </w:tc>
      </w:tr>
    </w:tbl>
    <w:p w:rsidR="009E2A7A" w:rsidRDefault="009E2A7A" w:rsidP="00511BD3"/>
    <w:p w:rsidR="00330F02" w:rsidRDefault="00330F02" w:rsidP="00231688">
      <w:pPr>
        <w:pStyle w:val="4"/>
        <w:numPr>
          <w:ilvl w:val="0"/>
          <w:numId w:val="23"/>
        </w:numPr>
      </w:pPr>
      <w:bookmarkStart w:id="133" w:name="_Toc37157565"/>
      <w:proofErr w:type="gramStart"/>
      <w:r>
        <w:rPr>
          <w:rFonts w:hint="eastAsia"/>
        </w:rPr>
        <w:t>异构图</w:t>
      </w:r>
      <w:proofErr w:type="gramEnd"/>
      <w:r>
        <w:rPr>
          <w:rFonts w:hint="eastAsia"/>
        </w:rPr>
        <w:t>封装</w:t>
      </w:r>
      <w:bookmarkEnd w:id="133"/>
    </w:p>
    <w:tbl>
      <w:tblPr>
        <w:tblStyle w:val="a8"/>
        <w:tblW w:w="9498" w:type="dxa"/>
        <w:tblInd w:w="-572" w:type="dxa"/>
        <w:tblLook w:val="04A0" w:firstRow="1" w:lastRow="0" w:firstColumn="1" w:lastColumn="0" w:noHBand="0" w:noVBand="1"/>
      </w:tblPr>
      <w:tblGrid>
        <w:gridCol w:w="993"/>
        <w:gridCol w:w="8505"/>
      </w:tblGrid>
      <w:tr w:rsidR="00330F02" w:rsidTr="00F824C1">
        <w:tc>
          <w:tcPr>
            <w:tcW w:w="993" w:type="dxa"/>
          </w:tcPr>
          <w:p w:rsidR="00330F02" w:rsidRPr="009F53DA" w:rsidRDefault="00330F02" w:rsidP="00F824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330F02" w:rsidRPr="009F53DA" w:rsidRDefault="00330F02" w:rsidP="00F824C1">
            <w:pPr>
              <w:jc w:val="left"/>
              <w:rPr>
                <w:rFonts w:ascii="宋体" w:eastAsia="宋体" w:hAnsi="宋体"/>
                <w:sz w:val="24"/>
                <w:szCs w:val="24"/>
              </w:rPr>
            </w:pPr>
            <w:r>
              <w:rPr>
                <w:rFonts w:ascii="宋体" w:eastAsia="宋体" w:hAnsi="宋体" w:hint="eastAsia"/>
                <w:sz w:val="24"/>
                <w:szCs w:val="24"/>
              </w:rPr>
              <w:t>进行</w:t>
            </w:r>
            <w:proofErr w:type="gramStart"/>
            <w:r>
              <w:rPr>
                <w:rFonts w:ascii="宋体" w:eastAsia="宋体" w:hAnsi="宋体" w:hint="eastAsia"/>
                <w:sz w:val="24"/>
                <w:szCs w:val="24"/>
              </w:rPr>
              <w:t>异构图</w:t>
            </w:r>
            <w:proofErr w:type="gramEnd"/>
            <w:r>
              <w:rPr>
                <w:rFonts w:ascii="宋体" w:eastAsia="宋体" w:hAnsi="宋体" w:hint="eastAsia"/>
                <w:sz w:val="24"/>
                <w:szCs w:val="24"/>
              </w:rPr>
              <w:t>封装，提供虚拟</w:t>
            </w:r>
            <w:proofErr w:type="gramStart"/>
            <w:r>
              <w:rPr>
                <w:rFonts w:ascii="宋体" w:eastAsia="宋体" w:hAnsi="宋体" w:hint="eastAsia"/>
                <w:sz w:val="24"/>
                <w:szCs w:val="24"/>
              </w:rPr>
              <w:t>异构</w:t>
            </w:r>
            <w:proofErr w:type="gramEnd"/>
            <w:r>
              <w:rPr>
                <w:rFonts w:ascii="宋体" w:eastAsia="宋体" w:hAnsi="宋体" w:hint="eastAsia"/>
                <w:sz w:val="24"/>
                <w:szCs w:val="24"/>
              </w:rPr>
              <w:t>图</w:t>
            </w:r>
            <w:r w:rsidRPr="00511BD3">
              <w:rPr>
                <w:rFonts w:ascii="宋体" w:eastAsia="宋体" w:hAnsi="宋体" w:hint="eastAsia"/>
                <w:sz w:val="24"/>
                <w:szCs w:val="24"/>
              </w:rPr>
              <w:t>结构</w:t>
            </w:r>
            <w:r>
              <w:rPr>
                <w:rFonts w:ascii="宋体" w:eastAsia="宋体" w:hAnsi="宋体" w:hint="eastAsia"/>
                <w:sz w:val="24"/>
                <w:szCs w:val="24"/>
              </w:rPr>
              <w:t>。</w:t>
            </w:r>
          </w:p>
        </w:tc>
      </w:tr>
      <w:tr w:rsidR="00330F02" w:rsidTr="00F824C1">
        <w:tc>
          <w:tcPr>
            <w:tcW w:w="993" w:type="dxa"/>
          </w:tcPr>
          <w:p w:rsidR="00330F02" w:rsidRDefault="00330F02" w:rsidP="00F824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330F02" w:rsidRPr="00511BD3" w:rsidRDefault="00A203ED" w:rsidP="00F824C1">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330F02" w:rsidRPr="00511BD3">
              <w:rPr>
                <w:rFonts w:ascii="Calibri Light" w:hAnsi="Calibri Light" w:cs="Calibri Light"/>
                <w:color w:val="000000" w:themeColor="text1"/>
                <w:sz w:val="24"/>
                <w:szCs w:val="24"/>
              </w:rPr>
              <w:t>Api</w:t>
            </w:r>
            <w:r w:rsidR="00330F02">
              <w:rPr>
                <w:rFonts w:ascii="Calibri Light" w:hAnsi="Calibri Light" w:cs="Calibri Light" w:hint="eastAsia"/>
                <w:color w:val="000000" w:themeColor="text1"/>
                <w:sz w:val="24"/>
                <w:szCs w:val="24"/>
              </w:rPr>
              <w:t>.</w:t>
            </w:r>
            <w:r w:rsidR="001067A6">
              <w:rPr>
                <w:rFonts w:ascii="Calibri Light" w:hAnsi="Calibri Light" w:cs="Calibri Light"/>
                <w:color w:val="000000" w:themeColor="text1"/>
                <w:sz w:val="24"/>
                <w:szCs w:val="24"/>
              </w:rPr>
              <w:t>Compute</w:t>
            </w:r>
            <w:r w:rsidR="00330F02">
              <w:rPr>
                <w:rFonts w:ascii="Calibri Light" w:hAnsi="Calibri Light" w:cs="Calibri Light"/>
                <w:color w:val="000000" w:themeColor="text1"/>
                <w:sz w:val="24"/>
                <w:szCs w:val="24"/>
              </w:rPr>
              <w:t>HeterG</w:t>
            </w:r>
            <w:r w:rsidR="00330F02" w:rsidRPr="00511BD3">
              <w:rPr>
                <w:rFonts w:ascii="Calibri Light" w:hAnsi="Calibri Light" w:cs="Calibri Light"/>
                <w:color w:val="000000" w:themeColor="text1"/>
                <w:sz w:val="24"/>
                <w:szCs w:val="24"/>
              </w:rPr>
              <w:t>raph</w:t>
            </w:r>
            <w:r w:rsidR="00330F02">
              <w:rPr>
                <w:rFonts w:ascii="Calibri Light" w:hAnsi="Calibri Light" w:cs="Calibri Light"/>
                <w:color w:val="000000" w:themeColor="text1"/>
                <w:sz w:val="24"/>
                <w:szCs w:val="24"/>
              </w:rPr>
              <w:t>Wrapper</w:t>
            </w:r>
            <w:r w:rsidR="00330F02" w:rsidRPr="00511BD3">
              <w:rPr>
                <w:rFonts w:ascii="Calibri Light" w:hAnsi="Calibri Light" w:cs="Calibri Light"/>
                <w:color w:val="000000" w:themeColor="text1"/>
                <w:sz w:val="24"/>
                <w:szCs w:val="24"/>
              </w:rPr>
              <w:t>(</w:t>
            </w:r>
          </w:p>
          <w:p w:rsidR="00330F02" w:rsidRDefault="00330F02"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String name</w:t>
            </w:r>
            <w:r w:rsidRPr="00511BD3">
              <w:rPr>
                <w:rFonts w:ascii="Calibri Light" w:hAnsi="Calibri Light" w:cs="Calibri Light"/>
                <w:color w:val="000000" w:themeColor="text1"/>
                <w:sz w:val="24"/>
                <w:szCs w:val="24"/>
              </w:rPr>
              <w:t xml:space="preserve">, </w:t>
            </w:r>
          </w:p>
          <w:p w:rsidR="00330F02" w:rsidRDefault="00330F02"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String place</w:t>
            </w:r>
            <w:r w:rsidRPr="00511BD3">
              <w:rPr>
                <w:rFonts w:ascii="Calibri Light" w:hAnsi="Calibri Light" w:cs="Calibri Light"/>
                <w:color w:val="000000" w:themeColor="text1"/>
                <w:sz w:val="24"/>
                <w:szCs w:val="24"/>
              </w:rPr>
              <w:t xml:space="preserve">, </w:t>
            </w:r>
          </w:p>
          <w:p w:rsidR="00330F02" w:rsidRDefault="00330F02"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Pr>
                <w:rFonts w:ascii="Calibri Light" w:hAnsi="Calibri Light" w:cs="Calibri Light"/>
                <w:color w:val="000000" w:themeColor="text1"/>
                <w:sz w:val="24"/>
                <w:szCs w:val="24"/>
              </w:rPr>
              <w:t xml:space="preserve">Tensor&gt; </w:t>
            </w:r>
            <w:r>
              <w:rPr>
                <w:rFonts w:ascii="Calibri Light" w:hAnsi="Calibri Light" w:cs="Calibri Light" w:hint="eastAsia"/>
                <w:color w:val="000000" w:themeColor="text1"/>
                <w:sz w:val="24"/>
                <w:szCs w:val="24"/>
              </w:rPr>
              <w:t>entity</w:t>
            </w:r>
            <w:r>
              <w:rPr>
                <w:rFonts w:ascii="Calibri Light" w:hAnsi="Calibri Light" w:cs="Calibri Light"/>
                <w:color w:val="000000" w:themeColor="text1"/>
                <w:sz w:val="24"/>
                <w:szCs w:val="24"/>
              </w:rPr>
              <w:t>F</w:t>
            </w:r>
            <w:r w:rsidRPr="00511BD3">
              <w:rPr>
                <w:rFonts w:ascii="Calibri Light" w:hAnsi="Calibri Light" w:cs="Calibri Light"/>
                <w:color w:val="000000" w:themeColor="text1"/>
                <w:sz w:val="24"/>
                <w:szCs w:val="24"/>
              </w:rPr>
              <w:t>eat</w:t>
            </w:r>
            <w:r>
              <w:rPr>
                <w:rFonts w:ascii="Calibri Light" w:hAnsi="Calibri Light" w:cs="Calibri Light"/>
                <w:color w:val="000000" w:themeColor="text1"/>
                <w:sz w:val="24"/>
                <w:szCs w:val="24"/>
              </w:rPr>
              <w:t xml:space="preserve"> </w:t>
            </w:r>
            <w:r w:rsidRPr="00511BD3">
              <w:rPr>
                <w:rFonts w:ascii="Calibri Light" w:hAnsi="Calibri Light" w:cs="Calibri Light"/>
                <w:color w:val="000000" w:themeColor="text1"/>
                <w:sz w:val="24"/>
                <w:szCs w:val="24"/>
              </w:rPr>
              <w:t>=</w:t>
            </w:r>
            <w:r>
              <w:rPr>
                <w:rFonts w:ascii="Calibri Light" w:hAnsi="Calibri Light" w:cs="Calibri Light"/>
                <w:color w:val="000000" w:themeColor="text1"/>
                <w:sz w:val="24"/>
                <w:szCs w:val="24"/>
              </w:rPr>
              <w:t xml:space="preserve"> null</w:t>
            </w:r>
            <w:r w:rsidRPr="00511BD3">
              <w:rPr>
                <w:rFonts w:ascii="Calibri Light" w:hAnsi="Calibri Light" w:cs="Calibri Light"/>
                <w:color w:val="000000" w:themeColor="text1"/>
                <w:sz w:val="24"/>
                <w:szCs w:val="24"/>
              </w:rPr>
              <w:t xml:space="preserve">, </w:t>
            </w:r>
          </w:p>
          <w:p w:rsidR="00330F02" w:rsidRDefault="00330F02"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Map&lt;String, </w:t>
            </w:r>
            <w:r w:rsidR="00A203ED">
              <w:rPr>
                <w:rFonts w:ascii="Calibri Light" w:hAnsi="Calibri Light" w:cs="Calibri Light"/>
                <w:color w:val="000000" w:themeColor="text1"/>
                <w:sz w:val="24"/>
                <w:szCs w:val="24"/>
              </w:rPr>
              <w:t>CKC</w:t>
            </w:r>
            <w:r>
              <w:rPr>
                <w:rFonts w:ascii="Calibri Light" w:hAnsi="Calibri Light" w:cs="Calibri Light"/>
                <w:color w:val="000000" w:themeColor="text1"/>
                <w:sz w:val="24"/>
                <w:szCs w:val="24"/>
              </w:rPr>
              <w:t xml:space="preserve">Tensor&gt; </w:t>
            </w:r>
            <w:r>
              <w:rPr>
                <w:rFonts w:ascii="Calibri Light" w:hAnsi="Calibri Light" w:cs="Calibri Light" w:hint="eastAsia"/>
                <w:color w:val="000000" w:themeColor="text1"/>
                <w:sz w:val="24"/>
                <w:szCs w:val="24"/>
              </w:rPr>
              <w:t>relation</w:t>
            </w:r>
            <w:r>
              <w:rPr>
                <w:rFonts w:ascii="Calibri Light" w:hAnsi="Calibri Light" w:cs="Calibri Light"/>
                <w:color w:val="000000" w:themeColor="text1"/>
                <w:sz w:val="24"/>
                <w:szCs w:val="24"/>
              </w:rPr>
              <w:t>F</w:t>
            </w:r>
            <w:r w:rsidRPr="00511BD3">
              <w:rPr>
                <w:rFonts w:ascii="Calibri Light" w:hAnsi="Calibri Light" w:cs="Calibri Light"/>
                <w:color w:val="000000" w:themeColor="text1"/>
                <w:sz w:val="24"/>
                <w:szCs w:val="24"/>
              </w:rPr>
              <w:t>eat</w:t>
            </w:r>
            <w:r>
              <w:rPr>
                <w:rFonts w:ascii="Calibri Light" w:hAnsi="Calibri Light" w:cs="Calibri Light"/>
                <w:color w:val="000000" w:themeColor="text1"/>
                <w:sz w:val="24"/>
                <w:szCs w:val="24"/>
              </w:rPr>
              <w:t xml:space="preserve"> </w:t>
            </w:r>
            <w:r w:rsidRPr="00511BD3">
              <w:rPr>
                <w:rFonts w:ascii="Calibri Light" w:hAnsi="Calibri Light" w:cs="Calibri Light"/>
                <w:color w:val="000000" w:themeColor="text1"/>
                <w:sz w:val="24"/>
                <w:szCs w:val="24"/>
              </w:rPr>
              <w:t>=</w:t>
            </w:r>
            <w:r>
              <w:rPr>
                <w:rFonts w:ascii="Calibri Light" w:hAnsi="Calibri Light" w:cs="Calibri Light"/>
                <w:color w:val="000000" w:themeColor="text1"/>
                <w:sz w:val="24"/>
                <w:szCs w:val="24"/>
              </w:rPr>
              <w:t xml:space="preserve"> null,</w:t>
            </w:r>
          </w:p>
          <w:p w:rsidR="00330F02" w:rsidRPr="00511BD3" w:rsidRDefault="00330F02" w:rsidP="00F824C1">
            <w:pPr>
              <w:rPr>
                <w:b/>
                <w:color w:val="FF0000"/>
                <w:sz w:val="26"/>
                <w:szCs w:val="26"/>
              </w:rPr>
            </w:pPr>
            <w:r>
              <w:rPr>
                <w:rFonts w:ascii="Calibri Light" w:hAnsi="Calibri Light" w:cs="Calibri Light" w:hint="eastAsia"/>
                <w:color w:val="000000" w:themeColor="text1"/>
                <w:sz w:val="24"/>
                <w:szCs w:val="24"/>
              </w:rPr>
              <w:t>)</w:t>
            </w:r>
          </w:p>
        </w:tc>
      </w:tr>
      <w:tr w:rsidR="00330F02" w:rsidTr="00F824C1">
        <w:tc>
          <w:tcPr>
            <w:tcW w:w="993" w:type="dxa"/>
          </w:tcPr>
          <w:p w:rsidR="00330F02" w:rsidRDefault="00330F02" w:rsidP="00F824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330F02" w:rsidRPr="00511BD3" w:rsidRDefault="00330F02" w:rsidP="00330F02">
            <w:pPr>
              <w:rPr>
                <w:rFonts w:ascii="宋体" w:eastAsia="宋体" w:hAnsi="宋体"/>
                <w:sz w:val="24"/>
                <w:szCs w:val="24"/>
              </w:rPr>
            </w:pPr>
            <w:r>
              <w:rPr>
                <w:rFonts w:ascii="宋体" w:eastAsia="宋体" w:hAnsi="宋体" w:hint="eastAsia"/>
                <w:sz w:val="24"/>
                <w:szCs w:val="24"/>
              </w:rPr>
              <w:t>name</w:t>
            </w:r>
            <w:r w:rsidRPr="00E35CB1">
              <w:rPr>
                <w:rFonts w:ascii="宋体" w:eastAsia="宋体" w:hAnsi="宋体" w:hint="eastAsia"/>
                <w:sz w:val="24"/>
                <w:szCs w:val="24"/>
              </w:rPr>
              <w:t>：</w:t>
            </w:r>
            <w:r>
              <w:rPr>
                <w:rFonts w:ascii="宋体" w:eastAsia="宋体" w:hAnsi="宋体" w:hint="eastAsia"/>
                <w:sz w:val="24"/>
                <w:szCs w:val="24"/>
              </w:rPr>
              <w:t>图名称</w:t>
            </w:r>
            <w:r w:rsidRPr="00511BD3">
              <w:rPr>
                <w:rFonts w:ascii="宋体" w:eastAsia="宋体" w:hAnsi="宋体"/>
                <w:sz w:val="24"/>
                <w:szCs w:val="24"/>
              </w:rPr>
              <w:t xml:space="preserve"> </w:t>
            </w:r>
          </w:p>
          <w:p w:rsidR="00330F02" w:rsidRPr="00511BD3" w:rsidRDefault="00330F02" w:rsidP="00330F02">
            <w:pPr>
              <w:rPr>
                <w:rFonts w:ascii="宋体" w:eastAsia="宋体" w:hAnsi="宋体"/>
                <w:sz w:val="24"/>
                <w:szCs w:val="24"/>
              </w:rPr>
            </w:pPr>
            <w:r>
              <w:rPr>
                <w:rFonts w:ascii="宋体" w:eastAsia="宋体" w:hAnsi="宋体" w:hint="eastAsia"/>
                <w:sz w:val="24"/>
                <w:szCs w:val="24"/>
              </w:rPr>
              <w:t>place</w:t>
            </w:r>
            <w:r w:rsidRPr="00511BD3">
              <w:rPr>
                <w:rFonts w:ascii="宋体" w:eastAsia="宋体" w:hAnsi="宋体" w:hint="eastAsia"/>
                <w:sz w:val="24"/>
                <w:szCs w:val="24"/>
              </w:rPr>
              <w:t>：</w:t>
            </w:r>
            <w:r>
              <w:rPr>
                <w:rFonts w:ascii="宋体" w:eastAsia="宋体" w:hAnsi="宋体" w:hint="eastAsia"/>
                <w:sz w:val="24"/>
                <w:szCs w:val="24"/>
              </w:rPr>
              <w:t>使用G</w:t>
            </w:r>
            <w:r>
              <w:rPr>
                <w:rFonts w:ascii="宋体" w:eastAsia="宋体" w:hAnsi="宋体"/>
                <w:sz w:val="24"/>
                <w:szCs w:val="24"/>
              </w:rPr>
              <w:t>PU</w:t>
            </w:r>
            <w:r>
              <w:rPr>
                <w:rFonts w:ascii="宋体" w:eastAsia="宋体" w:hAnsi="宋体" w:hint="eastAsia"/>
                <w:sz w:val="24"/>
                <w:szCs w:val="24"/>
              </w:rPr>
              <w:t>还是C</w:t>
            </w:r>
            <w:r>
              <w:rPr>
                <w:rFonts w:ascii="宋体" w:eastAsia="宋体" w:hAnsi="宋体"/>
                <w:sz w:val="24"/>
                <w:szCs w:val="24"/>
              </w:rPr>
              <w:t>PU</w:t>
            </w:r>
          </w:p>
          <w:p w:rsidR="00330F02" w:rsidRPr="00511BD3" w:rsidRDefault="00330F02" w:rsidP="00330F02">
            <w:pPr>
              <w:rPr>
                <w:rFonts w:ascii="宋体" w:eastAsia="宋体" w:hAnsi="宋体"/>
                <w:sz w:val="24"/>
                <w:szCs w:val="24"/>
              </w:rPr>
            </w:pPr>
            <w:r>
              <w:rPr>
                <w:rFonts w:ascii="宋体" w:eastAsia="宋体" w:hAnsi="宋体" w:hint="eastAsia"/>
                <w:sz w:val="24"/>
                <w:szCs w:val="24"/>
              </w:rPr>
              <w:t>entity</w:t>
            </w:r>
            <w:r w:rsidRPr="00511BD3">
              <w:rPr>
                <w:rFonts w:ascii="宋体" w:eastAsia="宋体" w:hAnsi="宋体"/>
                <w:sz w:val="24"/>
                <w:szCs w:val="24"/>
              </w:rPr>
              <w:t>Feat</w:t>
            </w:r>
            <w:r w:rsidRPr="00511BD3">
              <w:rPr>
                <w:rFonts w:ascii="宋体" w:eastAsia="宋体" w:hAnsi="宋体" w:hint="eastAsia"/>
                <w:sz w:val="24"/>
                <w:szCs w:val="24"/>
              </w:rPr>
              <w:t>：</w:t>
            </w:r>
            <w:r>
              <w:rPr>
                <w:rFonts w:ascii="宋体" w:eastAsia="宋体" w:hAnsi="宋体" w:hint="eastAsia"/>
                <w:sz w:val="24"/>
                <w:szCs w:val="24"/>
              </w:rPr>
              <w:t>实体/事件实例</w:t>
            </w:r>
            <w:r w:rsidRPr="00E35CB1">
              <w:rPr>
                <w:rFonts w:ascii="宋体" w:eastAsia="宋体" w:hAnsi="宋体" w:hint="eastAsia"/>
                <w:sz w:val="24"/>
                <w:szCs w:val="24"/>
              </w:rPr>
              <w:t>特征</w:t>
            </w:r>
          </w:p>
          <w:p w:rsidR="00330F02" w:rsidRPr="00E35CB1" w:rsidRDefault="00330F02" w:rsidP="00330F02">
            <w:pPr>
              <w:rPr>
                <w:rFonts w:ascii="宋体" w:eastAsia="宋体" w:hAnsi="宋体"/>
                <w:sz w:val="24"/>
                <w:szCs w:val="24"/>
              </w:rPr>
            </w:pPr>
            <w:r>
              <w:rPr>
                <w:rFonts w:ascii="宋体" w:eastAsia="宋体" w:hAnsi="宋体" w:hint="eastAsia"/>
                <w:sz w:val="24"/>
                <w:szCs w:val="24"/>
              </w:rPr>
              <w:t>relation</w:t>
            </w:r>
            <w:r w:rsidRPr="00511BD3">
              <w:rPr>
                <w:rFonts w:ascii="宋体" w:eastAsia="宋体" w:hAnsi="宋体"/>
                <w:sz w:val="24"/>
                <w:szCs w:val="24"/>
              </w:rPr>
              <w:t>Feat</w:t>
            </w:r>
            <w:r>
              <w:rPr>
                <w:rFonts w:ascii="宋体" w:eastAsia="宋体" w:hAnsi="宋体" w:hint="eastAsia"/>
                <w:sz w:val="24"/>
                <w:szCs w:val="24"/>
              </w:rPr>
              <w:t>：关系实例</w:t>
            </w:r>
            <w:r w:rsidRPr="00E35CB1">
              <w:rPr>
                <w:rFonts w:ascii="宋体" w:eastAsia="宋体" w:hAnsi="宋体" w:hint="eastAsia"/>
                <w:sz w:val="24"/>
                <w:szCs w:val="24"/>
              </w:rPr>
              <w:t>特征</w:t>
            </w:r>
          </w:p>
        </w:tc>
      </w:tr>
      <w:tr w:rsidR="00330F02" w:rsidTr="00F824C1">
        <w:tc>
          <w:tcPr>
            <w:tcW w:w="993" w:type="dxa"/>
          </w:tcPr>
          <w:p w:rsidR="00330F02" w:rsidRDefault="00330F02" w:rsidP="00F824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330F02" w:rsidRDefault="00330F02" w:rsidP="00F824C1">
            <w:pPr>
              <w:jc w:val="left"/>
              <w:rPr>
                <w:rFonts w:ascii="宋体" w:eastAsia="宋体" w:hAnsi="宋体"/>
                <w:sz w:val="24"/>
                <w:szCs w:val="24"/>
              </w:rPr>
            </w:pPr>
            <w:r>
              <w:rPr>
                <w:rFonts w:ascii="宋体" w:eastAsia="宋体" w:hAnsi="宋体" w:hint="eastAsia"/>
                <w:sz w:val="24"/>
                <w:szCs w:val="24"/>
              </w:rPr>
              <w:t>计算</w:t>
            </w:r>
            <w:proofErr w:type="gramStart"/>
            <w:r>
              <w:rPr>
                <w:rFonts w:ascii="宋体" w:eastAsia="宋体" w:hAnsi="宋体" w:hint="eastAsia"/>
                <w:sz w:val="24"/>
                <w:szCs w:val="24"/>
              </w:rPr>
              <w:t>异构图</w:t>
            </w:r>
            <w:proofErr w:type="gramEnd"/>
            <w:r>
              <w:rPr>
                <w:rFonts w:ascii="宋体" w:eastAsia="宋体" w:hAnsi="宋体" w:hint="eastAsia"/>
                <w:sz w:val="24"/>
                <w:szCs w:val="24"/>
              </w:rPr>
              <w:t>封装对象</w:t>
            </w:r>
          </w:p>
          <w:p w:rsidR="00330F02" w:rsidRPr="009F53DA" w:rsidRDefault="00A203ED" w:rsidP="00F824C1">
            <w:pPr>
              <w:jc w:val="left"/>
              <w:rPr>
                <w:rFonts w:ascii="宋体" w:eastAsia="宋体" w:hAnsi="宋体"/>
                <w:sz w:val="24"/>
                <w:szCs w:val="24"/>
              </w:rPr>
            </w:pPr>
            <w:r>
              <w:rPr>
                <w:rFonts w:ascii="宋体" w:eastAsia="宋体" w:hAnsi="宋体"/>
                <w:sz w:val="24"/>
                <w:szCs w:val="24"/>
              </w:rPr>
              <w:t>C</w:t>
            </w:r>
            <w:r w:rsidR="001067A6">
              <w:rPr>
                <w:rFonts w:ascii="宋体" w:eastAsia="宋体" w:hAnsi="宋体"/>
                <w:sz w:val="24"/>
                <w:szCs w:val="24"/>
              </w:rPr>
              <w:t>ompute</w:t>
            </w:r>
            <w:r w:rsidR="00330F02">
              <w:rPr>
                <w:rFonts w:ascii="宋体" w:eastAsia="宋体" w:hAnsi="宋体"/>
                <w:sz w:val="24"/>
                <w:szCs w:val="24"/>
              </w:rPr>
              <w:t>H</w:t>
            </w:r>
            <w:r w:rsidR="00330F02">
              <w:rPr>
                <w:rFonts w:ascii="宋体" w:eastAsia="宋体" w:hAnsi="宋体" w:hint="eastAsia"/>
                <w:sz w:val="24"/>
                <w:szCs w:val="24"/>
              </w:rPr>
              <w:t>eter</w:t>
            </w:r>
            <w:r w:rsidR="00330F02">
              <w:rPr>
                <w:rFonts w:ascii="宋体" w:eastAsia="宋体" w:hAnsi="宋体"/>
                <w:sz w:val="24"/>
                <w:szCs w:val="24"/>
              </w:rPr>
              <w:t>G</w:t>
            </w:r>
            <w:r w:rsidR="00330F02">
              <w:rPr>
                <w:rFonts w:ascii="宋体" w:eastAsia="宋体" w:hAnsi="宋体" w:hint="eastAsia"/>
                <w:sz w:val="24"/>
                <w:szCs w:val="24"/>
              </w:rPr>
              <w:t>raph</w:t>
            </w:r>
            <w:r w:rsidR="00330F02">
              <w:rPr>
                <w:rFonts w:ascii="宋体" w:eastAsia="宋体" w:hAnsi="宋体"/>
                <w:sz w:val="24"/>
                <w:szCs w:val="24"/>
              </w:rPr>
              <w:t>W</w:t>
            </w:r>
            <w:r w:rsidR="00330F02">
              <w:rPr>
                <w:rFonts w:ascii="宋体" w:eastAsia="宋体" w:hAnsi="宋体" w:hint="eastAsia"/>
                <w:sz w:val="24"/>
                <w:szCs w:val="24"/>
              </w:rPr>
              <w:t>rapper</w:t>
            </w:r>
          </w:p>
        </w:tc>
      </w:tr>
      <w:tr w:rsidR="00330F02" w:rsidTr="00F824C1">
        <w:tc>
          <w:tcPr>
            <w:tcW w:w="993" w:type="dxa"/>
          </w:tcPr>
          <w:p w:rsidR="00330F02" w:rsidRDefault="00330F02" w:rsidP="00F824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330F02" w:rsidRPr="009F53DA" w:rsidRDefault="00A203ED" w:rsidP="00F824C1">
            <w:pPr>
              <w:jc w:val="left"/>
              <w:rPr>
                <w:rFonts w:ascii="Calibri Light" w:eastAsia="宋体" w:hAnsi="Calibri Light" w:cs="Calibri Light"/>
                <w:sz w:val="24"/>
                <w:szCs w:val="24"/>
              </w:rPr>
            </w:pPr>
            <w:r>
              <w:rPr>
                <w:rFonts w:ascii="宋体" w:eastAsia="宋体" w:hAnsi="宋体"/>
                <w:sz w:val="24"/>
                <w:szCs w:val="24"/>
              </w:rPr>
              <w:t>CKC</w:t>
            </w:r>
            <w:r w:rsidR="00330F02" w:rsidRPr="00105C8B">
              <w:rPr>
                <w:rFonts w:ascii="宋体" w:eastAsia="宋体" w:hAnsi="宋体"/>
                <w:sz w:val="24"/>
                <w:szCs w:val="24"/>
              </w:rPr>
              <w:t>A</w:t>
            </w:r>
            <w:r w:rsidR="00330F02" w:rsidRPr="00105C8B">
              <w:rPr>
                <w:rFonts w:ascii="宋体" w:eastAsia="宋体" w:hAnsi="宋体" w:hint="eastAsia"/>
                <w:sz w:val="24"/>
                <w:szCs w:val="24"/>
              </w:rPr>
              <w:t>pi</w:t>
            </w:r>
            <w:r w:rsidR="00330F02" w:rsidRPr="00105C8B">
              <w:rPr>
                <w:rFonts w:ascii="宋体" w:eastAsia="宋体" w:hAnsi="宋体"/>
                <w:sz w:val="24"/>
                <w:szCs w:val="24"/>
              </w:rPr>
              <w:t>E</w:t>
            </w:r>
            <w:r w:rsidR="00330F02" w:rsidRPr="00105C8B">
              <w:rPr>
                <w:rFonts w:ascii="宋体" w:eastAsia="宋体" w:hAnsi="宋体" w:hint="eastAsia"/>
                <w:sz w:val="24"/>
                <w:szCs w:val="24"/>
              </w:rPr>
              <w:t>xception</w:t>
            </w:r>
          </w:p>
        </w:tc>
      </w:tr>
    </w:tbl>
    <w:p w:rsidR="00330F02" w:rsidRPr="00511BD3" w:rsidRDefault="00330F02" w:rsidP="00511BD3"/>
    <w:p w:rsidR="00A203ED" w:rsidRPr="00A203ED" w:rsidRDefault="00330F02" w:rsidP="00A203ED">
      <w:pPr>
        <w:pStyle w:val="3"/>
        <w:numPr>
          <w:ilvl w:val="2"/>
          <w:numId w:val="7"/>
        </w:numPr>
        <w:rPr>
          <w:color w:val="FF0000"/>
        </w:rPr>
      </w:pPr>
      <w:bookmarkStart w:id="134" w:name="_Toc37157566"/>
      <w:proofErr w:type="gramStart"/>
      <w:r>
        <w:rPr>
          <w:rFonts w:hint="eastAsia"/>
        </w:rPr>
        <w:t>图数据</w:t>
      </w:r>
      <w:proofErr w:type="gramEnd"/>
      <w:r>
        <w:rPr>
          <w:rFonts w:hint="eastAsia"/>
        </w:rPr>
        <w:t>导入</w:t>
      </w:r>
      <w:r w:rsidR="003F19FD">
        <w:rPr>
          <w:rFonts w:hint="eastAsia"/>
        </w:rPr>
        <w:t>接口</w:t>
      </w:r>
      <w:bookmarkEnd w:id="134"/>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提供多种来源的</w:t>
            </w:r>
            <w:proofErr w:type="gramStart"/>
            <w:r>
              <w:rPr>
                <w:rFonts w:ascii="宋体" w:eastAsia="宋体" w:hAnsi="宋体" w:hint="eastAsia"/>
                <w:sz w:val="24"/>
                <w:szCs w:val="24"/>
              </w:rPr>
              <w:t>图数据</w:t>
            </w:r>
            <w:proofErr w:type="gramEnd"/>
            <w:r>
              <w:rPr>
                <w:rFonts w:ascii="宋体" w:eastAsia="宋体" w:hAnsi="宋体" w:hint="eastAsia"/>
                <w:sz w:val="24"/>
                <w:szCs w:val="24"/>
              </w:rPr>
              <w:t>导入与图定义功能。</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Pr="00511BD3" w:rsidRDefault="00A203ED" w:rsidP="00A203ED">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w:t>
            </w:r>
            <w:r w:rsidR="001067A6">
              <w:rPr>
                <w:rFonts w:ascii="Calibri Light" w:hAnsi="Calibri Light" w:cs="Calibri Light"/>
                <w:color w:val="000000" w:themeColor="text1"/>
                <w:sz w:val="24"/>
                <w:szCs w:val="24"/>
              </w:rPr>
              <w:t>Compute</w:t>
            </w:r>
            <w:r>
              <w:rPr>
                <w:rFonts w:ascii="Calibri Light" w:hAnsi="Calibri Light" w:cs="Calibri Light"/>
                <w:color w:val="000000" w:themeColor="text1"/>
                <w:sz w:val="24"/>
                <w:szCs w:val="24"/>
              </w:rPr>
              <w:t>G</w:t>
            </w:r>
            <w:r>
              <w:rPr>
                <w:rFonts w:ascii="Calibri Light" w:hAnsi="Calibri Light" w:cs="Calibri Light" w:hint="eastAsia"/>
                <w:color w:val="000000" w:themeColor="text1"/>
                <w:sz w:val="24"/>
                <w:szCs w:val="24"/>
              </w:rPr>
              <w:t>raphLoader</w:t>
            </w:r>
            <w:r w:rsidRPr="00511BD3">
              <w:rPr>
                <w:rFonts w:ascii="Calibri Light" w:hAnsi="Calibri Light" w:cs="Calibri Light"/>
                <w:color w:val="000000" w:themeColor="text1"/>
                <w:sz w:val="24"/>
                <w:szCs w:val="24"/>
              </w:rPr>
              <w:t xml:space="preserve"> (</w:t>
            </w:r>
          </w:p>
          <w:p w:rsidR="00A203ED"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 xml:space="preserve">String </w:t>
            </w:r>
            <w:r>
              <w:rPr>
                <w:rFonts w:ascii="Calibri Light" w:hAnsi="Calibri Light" w:cs="Calibri Light" w:hint="eastAsia"/>
                <w:color w:val="000000" w:themeColor="text1"/>
                <w:sz w:val="24"/>
                <w:szCs w:val="24"/>
              </w:rPr>
              <w:t>type</w:t>
            </w:r>
            <w:r w:rsidRPr="00511BD3">
              <w:rPr>
                <w:rFonts w:ascii="Calibri Light" w:hAnsi="Calibri Light" w:cs="Calibri Light"/>
                <w:color w:val="000000" w:themeColor="text1"/>
                <w:sz w:val="24"/>
                <w:szCs w:val="24"/>
              </w:rPr>
              <w:t xml:space="preserve">, </w:t>
            </w:r>
          </w:p>
          <w:p w:rsidR="00A203ED"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lastRenderedPageBreak/>
              <w:t xml:space="preserve">String </w:t>
            </w:r>
            <w:r>
              <w:rPr>
                <w:rFonts w:ascii="Calibri Light" w:hAnsi="Calibri Light" w:cs="Calibri Light" w:hint="eastAsia"/>
                <w:color w:val="000000" w:themeColor="text1"/>
                <w:sz w:val="24"/>
                <w:szCs w:val="24"/>
              </w:rPr>
              <w:t>source</w:t>
            </w:r>
            <w:r w:rsidRPr="00511BD3">
              <w:rPr>
                <w:rFonts w:ascii="Calibri Light" w:hAnsi="Calibri Light" w:cs="Calibri Light"/>
                <w:color w:val="000000" w:themeColor="text1"/>
                <w:sz w:val="24"/>
                <w:szCs w:val="24"/>
              </w:rPr>
              <w:t xml:space="preserve">, </w:t>
            </w:r>
          </w:p>
          <w:p w:rsidR="00A203ED"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b</w:t>
            </w:r>
            <w:r>
              <w:rPr>
                <w:rFonts w:ascii="Calibri Light" w:hAnsi="Calibri Light" w:cs="Calibri Light"/>
                <w:color w:val="000000" w:themeColor="text1"/>
                <w:sz w:val="24"/>
                <w:szCs w:val="24"/>
              </w:rPr>
              <w:t xml:space="preserve">oolean </w:t>
            </w:r>
            <w:r>
              <w:rPr>
                <w:rFonts w:ascii="Calibri Light" w:hAnsi="Calibri Light" w:cs="Calibri Light" w:hint="eastAsia"/>
                <w:color w:val="000000" w:themeColor="text1"/>
                <w:sz w:val="24"/>
                <w:szCs w:val="24"/>
              </w:rPr>
              <w:t>symmetry</w:t>
            </w:r>
            <w:r>
              <w:rPr>
                <w:rFonts w:ascii="Calibri Light" w:hAnsi="Calibri Light" w:cs="Calibri Light"/>
                <w:color w:val="000000" w:themeColor="text1"/>
                <w:sz w:val="24"/>
                <w:szCs w:val="24"/>
              </w:rPr>
              <w:t xml:space="preserve">Edges </w:t>
            </w:r>
            <w:r w:rsidRPr="00511BD3">
              <w:rPr>
                <w:rFonts w:ascii="Calibri Light" w:hAnsi="Calibri Light" w:cs="Calibri Light"/>
                <w:color w:val="000000" w:themeColor="text1"/>
                <w:sz w:val="24"/>
                <w:szCs w:val="24"/>
              </w:rPr>
              <w:t>=</w:t>
            </w:r>
            <w:r>
              <w:rPr>
                <w:rFonts w:ascii="Calibri Light" w:hAnsi="Calibri Light" w:cs="Calibri Light"/>
                <w:color w:val="000000" w:themeColor="text1"/>
                <w:sz w:val="24"/>
                <w:szCs w:val="24"/>
              </w:rPr>
              <w:t xml:space="preserve"> true</w:t>
            </w:r>
            <w:r w:rsidRPr="00511BD3">
              <w:rPr>
                <w:rFonts w:ascii="Calibri Light" w:hAnsi="Calibri Light" w:cs="Calibri Light"/>
                <w:color w:val="000000" w:themeColor="text1"/>
                <w:sz w:val="24"/>
                <w:szCs w:val="24"/>
              </w:rPr>
              <w:t xml:space="preserve">, </w:t>
            </w:r>
          </w:p>
          <w:p w:rsidR="00A203ED"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b</w:t>
            </w:r>
            <w:r>
              <w:rPr>
                <w:rFonts w:ascii="Calibri Light" w:hAnsi="Calibri Light" w:cs="Calibri Light"/>
                <w:color w:val="000000" w:themeColor="text1"/>
                <w:sz w:val="24"/>
                <w:szCs w:val="24"/>
              </w:rPr>
              <w:t xml:space="preserve">oolean selfLoop </w:t>
            </w:r>
            <w:r w:rsidRPr="00511BD3">
              <w:rPr>
                <w:rFonts w:ascii="Calibri Light" w:hAnsi="Calibri Light" w:cs="Calibri Light"/>
                <w:color w:val="000000" w:themeColor="text1"/>
                <w:sz w:val="24"/>
                <w:szCs w:val="24"/>
              </w:rPr>
              <w:t>=</w:t>
            </w:r>
            <w:r>
              <w:rPr>
                <w:rFonts w:ascii="Calibri Light" w:hAnsi="Calibri Light" w:cs="Calibri Light"/>
                <w:color w:val="000000" w:themeColor="text1"/>
                <w:sz w:val="24"/>
                <w:szCs w:val="24"/>
              </w:rPr>
              <w:t xml:space="preserve"> true,</w:t>
            </w:r>
          </w:p>
          <w:p w:rsidR="00A203ED" w:rsidRPr="00511BD3" w:rsidRDefault="00A203ED" w:rsidP="00A203ED">
            <w:pPr>
              <w:rPr>
                <w:b/>
                <w:color w:val="FF0000"/>
                <w:sz w:val="26"/>
                <w:szCs w:val="26"/>
              </w:rPr>
            </w:pPr>
            <w:r>
              <w:rPr>
                <w:rFonts w:ascii="Calibri Light" w:hAnsi="Calibri Light" w:cs="Calibri Light" w:hint="eastAsia"/>
                <w:color w:val="000000" w:themeColor="text1"/>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A203ED" w:rsidRPr="00511BD3" w:rsidRDefault="00A203ED" w:rsidP="00A203ED">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ype</w:t>
            </w:r>
            <w:r w:rsidRPr="00E35CB1">
              <w:rPr>
                <w:rFonts w:ascii="宋体" w:eastAsia="宋体" w:hAnsi="宋体" w:hint="eastAsia"/>
                <w:sz w:val="24"/>
                <w:szCs w:val="24"/>
              </w:rPr>
              <w:t>：</w:t>
            </w:r>
            <w:proofErr w:type="gramStart"/>
            <w:r>
              <w:rPr>
                <w:rFonts w:ascii="宋体" w:eastAsia="宋体" w:hAnsi="宋体" w:hint="eastAsia"/>
                <w:sz w:val="24"/>
                <w:szCs w:val="24"/>
              </w:rPr>
              <w:t>图数据</w:t>
            </w:r>
            <w:proofErr w:type="gramEnd"/>
            <w:r>
              <w:rPr>
                <w:rFonts w:ascii="宋体" w:eastAsia="宋体" w:hAnsi="宋体" w:hint="eastAsia"/>
                <w:sz w:val="24"/>
                <w:szCs w:val="24"/>
              </w:rPr>
              <w:t>来源类型</w:t>
            </w:r>
            <w:r w:rsidRPr="00511BD3">
              <w:rPr>
                <w:rFonts w:ascii="宋体" w:eastAsia="宋体" w:hAnsi="宋体"/>
                <w:sz w:val="24"/>
                <w:szCs w:val="24"/>
              </w:rPr>
              <w:t xml:space="preserve"> </w:t>
            </w:r>
          </w:p>
          <w:p w:rsidR="00A203ED" w:rsidRPr="00511BD3" w:rsidRDefault="00A203ED" w:rsidP="00A203ED">
            <w:pPr>
              <w:rPr>
                <w:rFonts w:ascii="宋体" w:eastAsia="宋体" w:hAnsi="宋体"/>
                <w:sz w:val="24"/>
                <w:szCs w:val="24"/>
              </w:rPr>
            </w:pPr>
            <w:r>
              <w:rPr>
                <w:rFonts w:ascii="宋体" w:eastAsia="宋体" w:hAnsi="宋体" w:hint="eastAsia"/>
                <w:sz w:val="24"/>
                <w:szCs w:val="24"/>
              </w:rPr>
              <w:t>source</w:t>
            </w:r>
            <w:r w:rsidRPr="00511BD3">
              <w:rPr>
                <w:rFonts w:ascii="宋体" w:eastAsia="宋体" w:hAnsi="宋体" w:hint="eastAsia"/>
                <w:sz w:val="24"/>
                <w:szCs w:val="24"/>
              </w:rPr>
              <w:t>：</w:t>
            </w:r>
            <w:proofErr w:type="gramStart"/>
            <w:r>
              <w:rPr>
                <w:rFonts w:ascii="宋体" w:eastAsia="宋体" w:hAnsi="宋体" w:hint="eastAsia"/>
                <w:sz w:val="24"/>
                <w:szCs w:val="24"/>
              </w:rPr>
              <w:t>图数据</w:t>
            </w:r>
            <w:proofErr w:type="gramEnd"/>
            <w:r>
              <w:rPr>
                <w:rFonts w:ascii="宋体" w:eastAsia="宋体" w:hAnsi="宋体" w:hint="eastAsia"/>
                <w:sz w:val="24"/>
                <w:szCs w:val="24"/>
              </w:rPr>
              <w:t>来源地址</w:t>
            </w:r>
          </w:p>
          <w:p w:rsidR="00A203ED" w:rsidRPr="00511BD3" w:rsidRDefault="00A203ED" w:rsidP="00A203ED">
            <w:pPr>
              <w:rPr>
                <w:rFonts w:ascii="宋体" w:eastAsia="宋体" w:hAnsi="宋体"/>
                <w:sz w:val="24"/>
                <w:szCs w:val="24"/>
              </w:rPr>
            </w:pPr>
            <w:r>
              <w:rPr>
                <w:rFonts w:ascii="宋体" w:eastAsia="宋体" w:hAnsi="宋体" w:hint="eastAsia"/>
                <w:sz w:val="24"/>
                <w:szCs w:val="24"/>
              </w:rPr>
              <w:t>symmetry</w:t>
            </w:r>
            <w:r>
              <w:rPr>
                <w:rFonts w:ascii="宋体" w:eastAsia="宋体" w:hAnsi="宋体"/>
                <w:sz w:val="24"/>
                <w:szCs w:val="24"/>
              </w:rPr>
              <w:t>E</w:t>
            </w:r>
            <w:r>
              <w:rPr>
                <w:rFonts w:ascii="宋体" w:eastAsia="宋体" w:hAnsi="宋体" w:hint="eastAsia"/>
                <w:sz w:val="24"/>
                <w:szCs w:val="24"/>
              </w:rPr>
              <w:t>dges</w:t>
            </w:r>
            <w:r w:rsidRPr="00511BD3">
              <w:rPr>
                <w:rFonts w:ascii="宋体" w:eastAsia="宋体" w:hAnsi="宋体" w:hint="eastAsia"/>
                <w:sz w:val="24"/>
                <w:szCs w:val="24"/>
              </w:rPr>
              <w:t>：</w:t>
            </w:r>
            <w:r>
              <w:rPr>
                <w:rFonts w:ascii="宋体" w:eastAsia="宋体" w:hAnsi="宋体" w:hint="eastAsia"/>
                <w:sz w:val="24"/>
                <w:szCs w:val="24"/>
              </w:rPr>
              <w:t>允许对称边</w:t>
            </w:r>
          </w:p>
          <w:p w:rsidR="00A203ED" w:rsidRPr="00E35CB1" w:rsidRDefault="00A203ED" w:rsidP="00A203ED">
            <w:pPr>
              <w:rPr>
                <w:rFonts w:ascii="宋体" w:eastAsia="宋体" w:hAnsi="宋体"/>
                <w:sz w:val="24"/>
                <w:szCs w:val="24"/>
              </w:rPr>
            </w:pPr>
            <w:r>
              <w:rPr>
                <w:rFonts w:ascii="宋体" w:eastAsia="宋体" w:hAnsi="宋体" w:hint="eastAsia"/>
                <w:sz w:val="24"/>
                <w:szCs w:val="24"/>
              </w:rPr>
              <w:t>selfLoop：允许自连接边</w:t>
            </w:r>
            <w:r w:rsidRPr="00E35CB1">
              <w:rPr>
                <w:rFonts w:ascii="宋体" w:eastAsia="宋体" w:hAnsi="宋体" w:hint="eastAsia"/>
                <w:sz w:val="24"/>
                <w:szCs w:val="24"/>
              </w:rPr>
              <w:t xml:space="preserve"> </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包含已定义</w:t>
            </w:r>
            <w:proofErr w:type="gramStart"/>
            <w:r>
              <w:rPr>
                <w:rFonts w:ascii="宋体" w:eastAsia="宋体" w:hAnsi="宋体" w:hint="eastAsia"/>
                <w:sz w:val="24"/>
                <w:szCs w:val="24"/>
              </w:rPr>
              <w:t>图结构</w:t>
            </w:r>
            <w:proofErr w:type="gramEnd"/>
            <w:r>
              <w:rPr>
                <w:rFonts w:ascii="宋体" w:eastAsia="宋体" w:hAnsi="宋体" w:hint="eastAsia"/>
                <w:sz w:val="24"/>
                <w:szCs w:val="24"/>
              </w:rPr>
              <w:t>的图导入对象</w:t>
            </w:r>
          </w:p>
          <w:p w:rsidR="00A203ED" w:rsidRPr="009F53DA" w:rsidRDefault="00A203ED" w:rsidP="00A203ED">
            <w:pPr>
              <w:jc w:val="left"/>
              <w:rPr>
                <w:rFonts w:ascii="宋体" w:eastAsia="宋体" w:hAnsi="宋体"/>
                <w:sz w:val="24"/>
                <w:szCs w:val="24"/>
              </w:rPr>
            </w:pPr>
            <w:r>
              <w:rPr>
                <w:rFonts w:ascii="宋体" w:eastAsia="宋体" w:hAnsi="宋体"/>
                <w:sz w:val="24"/>
                <w:szCs w:val="24"/>
              </w:rPr>
              <w:t>C</w:t>
            </w:r>
            <w:r w:rsidR="001067A6">
              <w:rPr>
                <w:rFonts w:ascii="宋体" w:eastAsia="宋体" w:hAnsi="宋体"/>
                <w:sz w:val="24"/>
                <w:szCs w:val="24"/>
              </w:rPr>
              <w:t>ompute</w:t>
            </w:r>
            <w:r>
              <w:rPr>
                <w:rFonts w:ascii="宋体" w:eastAsia="宋体" w:hAnsi="宋体"/>
                <w:sz w:val="24"/>
                <w:szCs w:val="24"/>
              </w:rPr>
              <w:t>G</w:t>
            </w:r>
            <w:r>
              <w:rPr>
                <w:rFonts w:ascii="宋体" w:eastAsia="宋体" w:hAnsi="宋体" w:hint="eastAsia"/>
                <w:sz w:val="24"/>
                <w:szCs w:val="24"/>
              </w:rPr>
              <w:t>raphLoader</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A203ED" w:rsidRDefault="00A203ED" w:rsidP="00A203ED">
      <w:pPr>
        <w:pStyle w:val="4"/>
        <w:numPr>
          <w:ilvl w:val="0"/>
          <w:numId w:val="23"/>
        </w:numPr>
      </w:pPr>
      <w:bookmarkStart w:id="135" w:name="_Toc37157567"/>
      <w:r>
        <w:rPr>
          <w:rFonts w:hint="eastAsia"/>
        </w:rPr>
        <w:t>特征导入</w:t>
      </w:r>
      <w:bookmarkEnd w:id="135"/>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从图导入对象中获取实体的特征矩阵。</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Default="00A203ED" w:rsidP="00A203ED">
            <w:pPr>
              <w:rPr>
                <w:rFonts w:ascii="Calibri Light" w:hAnsi="Calibri Light" w:cs="Calibri Light"/>
                <w:color w:val="000000" w:themeColor="text1"/>
                <w:sz w:val="24"/>
                <w:szCs w:val="24"/>
              </w:rPr>
            </w:pPr>
            <w:proofErr w:type="gramStart"/>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w:t>
            </w:r>
            <w:r w:rsidR="001067A6">
              <w:rPr>
                <w:rFonts w:ascii="Calibri Light" w:hAnsi="Calibri Light" w:cs="Calibri Light"/>
                <w:color w:val="000000" w:themeColor="text1"/>
                <w:sz w:val="24"/>
                <w:szCs w:val="24"/>
              </w:rPr>
              <w:t>Compute</w:t>
            </w:r>
            <w:r>
              <w:rPr>
                <w:rFonts w:ascii="Calibri Light" w:hAnsi="Calibri Light" w:cs="Calibri Light"/>
                <w:color w:val="000000" w:themeColor="text1"/>
                <w:sz w:val="24"/>
                <w:szCs w:val="24"/>
              </w:rPr>
              <w:t>G</w:t>
            </w:r>
            <w:r>
              <w:rPr>
                <w:rFonts w:ascii="Calibri Light" w:hAnsi="Calibri Light" w:cs="Calibri Light" w:hint="eastAsia"/>
                <w:color w:val="000000" w:themeColor="text1"/>
                <w:sz w:val="24"/>
                <w:szCs w:val="24"/>
              </w:rPr>
              <w:t>raphLoader</w:t>
            </w:r>
            <w:r>
              <w:rPr>
                <w:rFonts w:ascii="Calibri Light" w:hAnsi="Calibri Light" w:cs="Calibri Light"/>
                <w:color w:val="000000" w:themeColor="text1"/>
                <w:sz w:val="24"/>
                <w:szCs w:val="24"/>
              </w:rPr>
              <w:t>.get</w:t>
            </w:r>
            <w:r>
              <w:rPr>
                <w:rFonts w:ascii="Calibri Light" w:hAnsi="Calibri Light" w:cs="Calibri Light" w:hint="eastAsia"/>
                <w:color w:val="000000" w:themeColor="text1"/>
                <w:sz w:val="24"/>
                <w:szCs w:val="24"/>
              </w:rPr>
              <w:t>Entity</w:t>
            </w:r>
            <w:r>
              <w:rPr>
                <w:rFonts w:ascii="Calibri Light" w:hAnsi="Calibri Light" w:cs="Calibri Light"/>
                <w:color w:val="000000" w:themeColor="text1"/>
                <w:sz w:val="24"/>
                <w:szCs w:val="24"/>
              </w:rPr>
              <w:t>Feature</w:t>
            </w:r>
            <w:proofErr w:type="gramEnd"/>
            <w:r w:rsidRPr="00511BD3">
              <w:rPr>
                <w:rFonts w:ascii="Calibri Light" w:hAnsi="Calibri Light" w:cs="Calibri Light"/>
                <w:color w:val="000000" w:themeColor="text1"/>
                <w:sz w:val="24"/>
                <w:szCs w:val="24"/>
              </w:rPr>
              <w:t>(</w:t>
            </w:r>
          </w:p>
          <w:p w:rsidR="00A203ED" w:rsidRDefault="00A203ED" w:rsidP="00A203ED">
            <w:pPr>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 xml:space="preserve"> </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String</w:t>
            </w:r>
            <w:r>
              <w:rPr>
                <w:rFonts w:ascii="Calibri Light" w:hAnsi="Calibri Light" w:cs="Calibri Light"/>
                <w:color w:val="000000" w:themeColor="text1"/>
                <w:sz w:val="24"/>
                <w:szCs w:val="24"/>
              </w:rPr>
              <w:t xml:space="preserve"> entityID</w:t>
            </w:r>
          </w:p>
          <w:p w:rsidR="00A203ED" w:rsidRPr="009E5A0C" w:rsidRDefault="00A203ED" w:rsidP="00A203ED">
            <w:pPr>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Pr="00E35CB1" w:rsidRDefault="00A203ED" w:rsidP="00A203ED">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ntityID – </w:t>
            </w:r>
            <w:r>
              <w:rPr>
                <w:rFonts w:ascii="宋体" w:eastAsia="宋体" w:hAnsi="宋体" w:hint="eastAsia"/>
                <w:sz w:val="24"/>
                <w:szCs w:val="24"/>
              </w:rPr>
              <w:t>查询实体ID，如果为None则返回所有实体的特征矩阵</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图节点的特征矩阵</w:t>
            </w:r>
          </w:p>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CKCTensor</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Pr="000135A7" w:rsidRDefault="00A203ED" w:rsidP="00A203ED"/>
    <w:p w:rsidR="00A203ED" w:rsidRDefault="00A203ED" w:rsidP="00A203ED">
      <w:pPr>
        <w:pStyle w:val="4"/>
        <w:numPr>
          <w:ilvl w:val="0"/>
          <w:numId w:val="23"/>
        </w:numPr>
      </w:pPr>
      <w:bookmarkStart w:id="136" w:name="_Toc37157568"/>
      <w:r>
        <w:rPr>
          <w:rFonts w:hint="eastAsia"/>
        </w:rPr>
        <w:t>邻接矩阵导入</w:t>
      </w:r>
      <w:bookmarkEnd w:id="136"/>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从图导入对象中获取邻接矩阵。</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Pr="009A0533" w:rsidRDefault="00A203ED" w:rsidP="00A203ED">
            <w:pPr>
              <w:rPr>
                <w:rFonts w:ascii="Calibri Light" w:hAnsi="Calibri Light" w:cs="Calibri Light"/>
                <w:color w:val="000000" w:themeColor="text1"/>
                <w:sz w:val="24"/>
                <w:szCs w:val="24"/>
              </w:rPr>
            </w:pPr>
            <w:proofErr w:type="gramStart"/>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w:t>
            </w:r>
            <w:r w:rsidR="001067A6">
              <w:rPr>
                <w:rFonts w:ascii="Calibri Light" w:hAnsi="Calibri Light" w:cs="Calibri Light"/>
                <w:color w:val="000000" w:themeColor="text1"/>
                <w:sz w:val="24"/>
                <w:szCs w:val="24"/>
              </w:rPr>
              <w:t>Compute</w:t>
            </w:r>
            <w:r>
              <w:rPr>
                <w:rFonts w:ascii="Calibri Light" w:hAnsi="Calibri Light" w:cs="Calibri Light"/>
                <w:color w:val="000000" w:themeColor="text1"/>
                <w:sz w:val="24"/>
                <w:szCs w:val="24"/>
              </w:rPr>
              <w:t>G</w:t>
            </w:r>
            <w:r>
              <w:rPr>
                <w:rFonts w:ascii="Calibri Light" w:hAnsi="Calibri Light" w:cs="Calibri Light" w:hint="eastAsia"/>
                <w:color w:val="000000" w:themeColor="text1"/>
                <w:sz w:val="24"/>
                <w:szCs w:val="24"/>
              </w:rPr>
              <w:t>raphLoader</w:t>
            </w:r>
            <w:r>
              <w:rPr>
                <w:rFonts w:ascii="Calibri Light" w:hAnsi="Calibri Light" w:cs="Calibri Light"/>
                <w:color w:val="000000" w:themeColor="text1"/>
                <w:sz w:val="24"/>
                <w:szCs w:val="24"/>
              </w:rPr>
              <w:t>.get</w:t>
            </w:r>
            <w:r>
              <w:rPr>
                <w:rFonts w:ascii="Calibri Light" w:hAnsi="Calibri Light" w:cs="Calibri Light" w:hint="eastAsia"/>
                <w:color w:val="000000" w:themeColor="text1"/>
                <w:sz w:val="24"/>
                <w:szCs w:val="24"/>
              </w:rPr>
              <w:t>Adjacency</w:t>
            </w:r>
            <w:proofErr w:type="gramEnd"/>
            <w:r w:rsidRPr="00511BD3">
              <w:rPr>
                <w:rFonts w:ascii="Calibri Light" w:hAnsi="Calibri Light" w:cs="Calibri Light"/>
                <w:color w:val="000000" w:themeColor="text1"/>
                <w:sz w:val="24"/>
                <w:szCs w:val="24"/>
              </w:rPr>
              <w:t>(</w:t>
            </w:r>
            <w:r>
              <w:rPr>
                <w:rFonts w:ascii="Calibri Light" w:hAnsi="Calibri Light" w:cs="Calibri Light" w:hint="eastAsia"/>
                <w:color w:val="000000" w:themeColor="text1"/>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Pr="00E35CB1" w:rsidRDefault="00A203ED" w:rsidP="00A203ED">
            <w:pPr>
              <w:rPr>
                <w:rFonts w:ascii="宋体" w:eastAsia="宋体" w:hAnsi="宋体"/>
                <w:sz w:val="24"/>
                <w:szCs w:val="24"/>
              </w:rPr>
            </w:pPr>
            <w:r>
              <w:rPr>
                <w:rFonts w:ascii="宋体" w:eastAsia="宋体" w:hAnsi="宋体" w:hint="eastAsia"/>
                <w:sz w:val="24"/>
                <w:szCs w:val="24"/>
              </w:rPr>
              <w:t>无</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proofErr w:type="gramStart"/>
            <w:r>
              <w:rPr>
                <w:rFonts w:ascii="宋体" w:eastAsia="宋体" w:hAnsi="宋体" w:hint="eastAsia"/>
                <w:sz w:val="24"/>
                <w:szCs w:val="24"/>
              </w:rPr>
              <w:t>图数据</w:t>
            </w:r>
            <w:proofErr w:type="gramEnd"/>
            <w:r>
              <w:rPr>
                <w:rFonts w:ascii="宋体" w:eastAsia="宋体" w:hAnsi="宋体" w:hint="eastAsia"/>
                <w:sz w:val="24"/>
                <w:szCs w:val="24"/>
              </w:rPr>
              <w:t>的邻接矩阵</w:t>
            </w:r>
          </w:p>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CKCTensor</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330F02" w:rsidRPr="00330F02" w:rsidRDefault="00330F02" w:rsidP="00330F02"/>
    <w:p w:rsidR="00A51057" w:rsidRPr="00770472" w:rsidRDefault="00A51057" w:rsidP="00231688">
      <w:pPr>
        <w:pStyle w:val="3"/>
        <w:numPr>
          <w:ilvl w:val="2"/>
          <w:numId w:val="7"/>
        </w:numPr>
        <w:rPr>
          <w:color w:val="FF0000"/>
        </w:rPr>
      </w:pPr>
      <w:bookmarkStart w:id="137" w:name="_Toc37157569"/>
      <w:r>
        <w:rPr>
          <w:rFonts w:hint="eastAsia"/>
        </w:rPr>
        <w:t>图神经网络</w:t>
      </w:r>
      <w:r w:rsidR="00A203ED">
        <w:rPr>
          <w:rFonts w:hint="eastAsia"/>
        </w:rPr>
        <w:t>表征</w:t>
      </w:r>
      <w:r w:rsidR="003F19FD">
        <w:rPr>
          <w:rFonts w:hint="eastAsia"/>
        </w:rPr>
        <w:t>接口</w:t>
      </w:r>
      <w:bookmarkEnd w:id="137"/>
    </w:p>
    <w:p w:rsidR="00F97669" w:rsidRDefault="00F97669" w:rsidP="00231688">
      <w:pPr>
        <w:pStyle w:val="4"/>
        <w:numPr>
          <w:ilvl w:val="0"/>
          <w:numId w:val="23"/>
        </w:numPr>
      </w:pPr>
      <w:bookmarkStart w:id="138" w:name="_Toc37157570"/>
      <w:r>
        <w:rPr>
          <w:rFonts w:hint="eastAsia"/>
        </w:rPr>
        <w:t>图卷积神经网络G</w:t>
      </w:r>
      <w:r>
        <w:t>CN</w:t>
      </w:r>
      <w:bookmarkEnd w:id="138"/>
    </w:p>
    <w:tbl>
      <w:tblPr>
        <w:tblStyle w:val="a8"/>
        <w:tblW w:w="9498" w:type="dxa"/>
        <w:tblInd w:w="-572" w:type="dxa"/>
        <w:tblLook w:val="04A0" w:firstRow="1" w:lastRow="0" w:firstColumn="1" w:lastColumn="0" w:noHBand="0" w:noVBand="1"/>
      </w:tblPr>
      <w:tblGrid>
        <w:gridCol w:w="993"/>
        <w:gridCol w:w="8505"/>
      </w:tblGrid>
      <w:tr w:rsidR="00A51057" w:rsidTr="00F824C1">
        <w:tc>
          <w:tcPr>
            <w:tcW w:w="993" w:type="dxa"/>
          </w:tcPr>
          <w:p w:rsidR="00A51057" w:rsidRPr="009F53DA" w:rsidRDefault="00A51057" w:rsidP="00F824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51057" w:rsidRPr="009F53DA" w:rsidRDefault="00F97669" w:rsidP="00F824C1">
            <w:pPr>
              <w:jc w:val="left"/>
              <w:rPr>
                <w:rFonts w:ascii="宋体" w:eastAsia="宋体" w:hAnsi="宋体"/>
                <w:sz w:val="24"/>
                <w:szCs w:val="24"/>
              </w:rPr>
            </w:pPr>
            <w:r>
              <w:rPr>
                <w:rFonts w:ascii="宋体" w:eastAsia="宋体" w:hAnsi="宋体" w:hint="eastAsia"/>
                <w:sz w:val="24"/>
                <w:szCs w:val="24"/>
              </w:rPr>
              <w:t>提供</w:t>
            </w:r>
            <w:r w:rsidR="00A6041A">
              <w:rPr>
                <w:rFonts w:ascii="宋体" w:eastAsia="宋体" w:hAnsi="宋体" w:hint="eastAsia"/>
                <w:sz w:val="24"/>
                <w:szCs w:val="24"/>
              </w:rPr>
              <w:t>图卷积</w:t>
            </w:r>
            <w:r>
              <w:rPr>
                <w:rFonts w:ascii="宋体" w:eastAsia="宋体" w:hAnsi="宋体" w:hint="eastAsia"/>
                <w:sz w:val="24"/>
                <w:szCs w:val="24"/>
              </w:rPr>
              <w:t>神经网络算法支持</w:t>
            </w:r>
            <w:proofErr w:type="gramStart"/>
            <w:r>
              <w:rPr>
                <w:rFonts w:ascii="宋体" w:eastAsia="宋体" w:hAnsi="宋体" w:hint="eastAsia"/>
                <w:sz w:val="24"/>
                <w:szCs w:val="24"/>
              </w:rPr>
              <w:t>构建图</w:t>
            </w:r>
            <w:proofErr w:type="gramEnd"/>
            <w:r>
              <w:rPr>
                <w:rFonts w:ascii="宋体" w:eastAsia="宋体" w:hAnsi="宋体" w:hint="eastAsia"/>
                <w:sz w:val="24"/>
                <w:szCs w:val="24"/>
              </w:rPr>
              <w:t>向量表示模型</w:t>
            </w:r>
            <w:r w:rsidR="00A51057">
              <w:rPr>
                <w:rFonts w:ascii="宋体" w:eastAsia="宋体" w:hAnsi="宋体" w:hint="eastAsia"/>
                <w:sz w:val="24"/>
                <w:szCs w:val="24"/>
              </w:rPr>
              <w:t>。</w:t>
            </w:r>
          </w:p>
        </w:tc>
      </w:tr>
      <w:tr w:rsidR="00A51057" w:rsidTr="00F824C1">
        <w:tc>
          <w:tcPr>
            <w:tcW w:w="993" w:type="dxa"/>
          </w:tcPr>
          <w:p w:rsidR="00A51057" w:rsidRDefault="00A51057" w:rsidP="00F824C1">
            <w:pPr>
              <w:jc w:val="left"/>
              <w:rPr>
                <w:rFonts w:ascii="宋体" w:eastAsia="宋体" w:hAnsi="宋体"/>
                <w:sz w:val="24"/>
                <w:szCs w:val="24"/>
              </w:rPr>
            </w:pPr>
            <w:r>
              <w:rPr>
                <w:rFonts w:ascii="宋体" w:eastAsia="宋体" w:hAnsi="宋体" w:hint="eastAsia"/>
                <w:sz w:val="24"/>
                <w:szCs w:val="24"/>
              </w:rPr>
              <w:lastRenderedPageBreak/>
              <w:t>方法</w:t>
            </w:r>
          </w:p>
        </w:tc>
        <w:tc>
          <w:tcPr>
            <w:tcW w:w="8505" w:type="dxa"/>
          </w:tcPr>
          <w:p w:rsidR="00A51057" w:rsidRPr="00511BD3" w:rsidRDefault="00A203ED" w:rsidP="00F824C1">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A51057" w:rsidRPr="00511BD3">
              <w:rPr>
                <w:rFonts w:ascii="Calibri Light" w:hAnsi="Calibri Light" w:cs="Calibri Light"/>
                <w:color w:val="000000" w:themeColor="text1"/>
                <w:sz w:val="24"/>
                <w:szCs w:val="24"/>
              </w:rPr>
              <w:t>Api</w:t>
            </w:r>
            <w:r w:rsidR="00F97669">
              <w:rPr>
                <w:rFonts w:ascii="Calibri Light" w:hAnsi="Calibri Light" w:cs="Calibri Light" w:hint="eastAsia"/>
                <w:color w:val="000000" w:themeColor="text1"/>
                <w:sz w:val="24"/>
                <w:szCs w:val="24"/>
              </w:rPr>
              <w:t>.</w:t>
            </w:r>
            <w:r w:rsidR="00F97669">
              <w:rPr>
                <w:rFonts w:ascii="Calibri Light" w:hAnsi="Calibri Light" w:cs="Calibri Light"/>
                <w:color w:val="000000" w:themeColor="text1"/>
                <w:sz w:val="24"/>
                <w:szCs w:val="24"/>
              </w:rPr>
              <w:t>Layers</w:t>
            </w:r>
            <w:r w:rsidR="00A51057">
              <w:rPr>
                <w:rFonts w:ascii="Calibri Light" w:hAnsi="Calibri Light" w:cs="Calibri Light" w:hint="eastAsia"/>
                <w:color w:val="000000" w:themeColor="text1"/>
                <w:sz w:val="24"/>
                <w:szCs w:val="24"/>
              </w:rPr>
              <w:t>.</w:t>
            </w:r>
            <w:r w:rsidR="00F97669">
              <w:rPr>
                <w:rFonts w:ascii="Calibri Light" w:hAnsi="Calibri Light" w:cs="Calibri Light" w:hint="eastAsia"/>
                <w:color w:val="000000" w:themeColor="text1"/>
                <w:sz w:val="24"/>
                <w:szCs w:val="24"/>
              </w:rPr>
              <w:t>gcn</w:t>
            </w:r>
            <w:r w:rsidR="00A51057" w:rsidRPr="00511BD3">
              <w:rPr>
                <w:rFonts w:ascii="Calibri Light" w:hAnsi="Calibri Light" w:cs="Calibri Light"/>
                <w:color w:val="000000" w:themeColor="text1"/>
                <w:sz w:val="24"/>
                <w:szCs w:val="24"/>
              </w:rPr>
              <w:t xml:space="preserve"> (</w:t>
            </w:r>
          </w:p>
          <w:p w:rsidR="00A51057" w:rsidRDefault="00A203ED"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w:t>
            </w:r>
            <w:r w:rsidR="001067A6">
              <w:rPr>
                <w:rFonts w:ascii="Calibri Light" w:hAnsi="Calibri Light" w:cs="Calibri Light"/>
                <w:color w:val="000000" w:themeColor="text1"/>
                <w:sz w:val="24"/>
                <w:szCs w:val="24"/>
              </w:rPr>
              <w:t>ompute</w:t>
            </w:r>
            <w:r w:rsidR="00F97669">
              <w:rPr>
                <w:rFonts w:ascii="Calibri Light" w:hAnsi="Calibri Light" w:cs="Calibri Light"/>
                <w:color w:val="000000" w:themeColor="text1"/>
                <w:sz w:val="24"/>
                <w:szCs w:val="24"/>
              </w:rPr>
              <w:t>G</w:t>
            </w:r>
            <w:r w:rsidR="00F97669">
              <w:rPr>
                <w:rFonts w:ascii="Calibri Light" w:hAnsi="Calibri Light" w:cs="Calibri Light" w:hint="eastAsia"/>
                <w:color w:val="000000" w:themeColor="text1"/>
                <w:sz w:val="24"/>
                <w:szCs w:val="24"/>
              </w:rPr>
              <w:t>raphWrapper</w:t>
            </w:r>
            <w:r w:rsidR="00A51057">
              <w:rPr>
                <w:rFonts w:ascii="Calibri Light" w:hAnsi="Calibri Light" w:cs="Calibri Light"/>
                <w:color w:val="000000" w:themeColor="text1"/>
                <w:sz w:val="24"/>
                <w:szCs w:val="24"/>
              </w:rPr>
              <w:t xml:space="preserve"> </w:t>
            </w:r>
            <w:r w:rsidR="00F97669">
              <w:rPr>
                <w:rFonts w:ascii="Calibri Light" w:hAnsi="Calibri Light" w:cs="Calibri Light" w:hint="eastAsia"/>
                <w:color w:val="000000" w:themeColor="text1"/>
                <w:sz w:val="24"/>
                <w:szCs w:val="24"/>
              </w:rPr>
              <w:t>graphWrapper</w:t>
            </w:r>
            <w:r w:rsidR="00A51057" w:rsidRPr="00511BD3">
              <w:rPr>
                <w:rFonts w:ascii="Calibri Light" w:hAnsi="Calibri Light" w:cs="Calibri Light"/>
                <w:color w:val="000000" w:themeColor="text1"/>
                <w:sz w:val="24"/>
                <w:szCs w:val="24"/>
              </w:rPr>
              <w:t xml:space="preserve">, </w:t>
            </w:r>
          </w:p>
          <w:p w:rsidR="00A51057" w:rsidRDefault="00A203ED"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F97669">
              <w:rPr>
                <w:rFonts w:ascii="Calibri Light" w:hAnsi="Calibri Light" w:cs="Calibri Light"/>
                <w:color w:val="000000" w:themeColor="text1"/>
                <w:sz w:val="24"/>
                <w:szCs w:val="24"/>
              </w:rPr>
              <w:t>T</w:t>
            </w:r>
            <w:r w:rsidR="00F97669">
              <w:rPr>
                <w:rFonts w:ascii="Calibri Light" w:hAnsi="Calibri Light" w:cs="Calibri Light" w:hint="eastAsia"/>
                <w:color w:val="000000" w:themeColor="text1"/>
                <w:sz w:val="24"/>
                <w:szCs w:val="24"/>
              </w:rPr>
              <w:t>ensor</w:t>
            </w:r>
            <w:r w:rsidR="00A51057">
              <w:rPr>
                <w:rFonts w:ascii="Calibri Light" w:hAnsi="Calibri Light" w:cs="Calibri Light"/>
                <w:color w:val="000000" w:themeColor="text1"/>
                <w:sz w:val="24"/>
                <w:szCs w:val="24"/>
              </w:rPr>
              <w:t xml:space="preserve"> </w:t>
            </w:r>
            <w:r w:rsidR="00F97669">
              <w:rPr>
                <w:rFonts w:ascii="Calibri Light" w:hAnsi="Calibri Light" w:cs="Calibri Light" w:hint="eastAsia"/>
                <w:color w:val="000000" w:themeColor="text1"/>
                <w:sz w:val="24"/>
                <w:szCs w:val="24"/>
              </w:rPr>
              <w:t>feature</w:t>
            </w:r>
            <w:r w:rsidR="00A51057" w:rsidRPr="00511BD3">
              <w:rPr>
                <w:rFonts w:ascii="Calibri Light" w:hAnsi="Calibri Light" w:cs="Calibri Light"/>
                <w:color w:val="000000" w:themeColor="text1"/>
                <w:sz w:val="24"/>
                <w:szCs w:val="24"/>
              </w:rPr>
              <w:t xml:space="preserve">, </w:t>
            </w:r>
          </w:p>
          <w:p w:rsidR="00A51057" w:rsidRDefault="00F97669" w:rsidP="00F824C1">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int</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hiddenSize</w:t>
            </w:r>
            <w:r w:rsidR="00A51057" w:rsidRPr="00511BD3">
              <w:rPr>
                <w:rFonts w:ascii="Calibri Light" w:hAnsi="Calibri Light" w:cs="Calibri Light"/>
                <w:color w:val="000000" w:themeColor="text1"/>
                <w:sz w:val="24"/>
                <w:szCs w:val="24"/>
              </w:rPr>
              <w:t xml:space="preserve">, </w:t>
            </w:r>
          </w:p>
          <w:p w:rsidR="00A51057" w:rsidRDefault="00F97669" w:rsidP="00F824C1">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w:t>
            </w:r>
            <w:r>
              <w:rPr>
                <w:rFonts w:ascii="Calibri Light" w:hAnsi="Calibri Light" w:cs="Calibri Light" w:hint="eastAsia"/>
                <w:color w:val="000000" w:themeColor="text1"/>
                <w:sz w:val="24"/>
                <w:szCs w:val="24"/>
              </w:rPr>
              <w:t>tring</w:t>
            </w:r>
            <w:r w:rsidR="00A51057">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activation</w:t>
            </w:r>
          </w:p>
          <w:p w:rsidR="00A51057" w:rsidRPr="00511BD3" w:rsidRDefault="00A51057" w:rsidP="00F824C1">
            <w:pPr>
              <w:rPr>
                <w:b/>
                <w:color w:val="FF0000"/>
                <w:sz w:val="26"/>
                <w:szCs w:val="26"/>
              </w:rPr>
            </w:pPr>
            <w:r>
              <w:rPr>
                <w:rFonts w:ascii="Calibri Light" w:hAnsi="Calibri Light" w:cs="Calibri Light" w:hint="eastAsia"/>
                <w:color w:val="000000" w:themeColor="text1"/>
                <w:sz w:val="24"/>
                <w:szCs w:val="24"/>
              </w:rPr>
              <w:t>)</w:t>
            </w:r>
          </w:p>
        </w:tc>
      </w:tr>
      <w:tr w:rsidR="00A51057" w:rsidTr="00F824C1">
        <w:tc>
          <w:tcPr>
            <w:tcW w:w="993" w:type="dxa"/>
          </w:tcPr>
          <w:p w:rsidR="00A51057" w:rsidRDefault="00A51057" w:rsidP="00F824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A51057" w:rsidRPr="00511BD3" w:rsidRDefault="00F97669" w:rsidP="00F824C1">
            <w:pPr>
              <w:rPr>
                <w:rFonts w:ascii="宋体" w:eastAsia="宋体" w:hAnsi="宋体"/>
                <w:sz w:val="24"/>
                <w:szCs w:val="24"/>
              </w:rPr>
            </w:pPr>
            <w:r>
              <w:rPr>
                <w:rFonts w:ascii="宋体" w:eastAsia="宋体" w:hAnsi="宋体" w:hint="eastAsia"/>
                <w:sz w:val="24"/>
                <w:szCs w:val="24"/>
              </w:rPr>
              <w:t>graph</w:t>
            </w:r>
            <w:r>
              <w:rPr>
                <w:rFonts w:ascii="宋体" w:eastAsia="宋体" w:hAnsi="宋体"/>
                <w:sz w:val="24"/>
                <w:szCs w:val="24"/>
              </w:rPr>
              <w:t>Wrapper</w:t>
            </w:r>
            <w:r w:rsidR="00A51057" w:rsidRPr="00E35CB1">
              <w:rPr>
                <w:rFonts w:ascii="宋体" w:eastAsia="宋体" w:hAnsi="宋体" w:hint="eastAsia"/>
                <w:sz w:val="24"/>
                <w:szCs w:val="24"/>
              </w:rPr>
              <w:t>：</w:t>
            </w:r>
            <w:r>
              <w:rPr>
                <w:rFonts w:ascii="宋体" w:eastAsia="宋体" w:hAnsi="宋体" w:hint="eastAsia"/>
                <w:sz w:val="24"/>
                <w:szCs w:val="24"/>
              </w:rPr>
              <w:t>封装计算图</w:t>
            </w:r>
            <w:r w:rsidR="00A51057" w:rsidRPr="00511BD3">
              <w:rPr>
                <w:rFonts w:ascii="宋体" w:eastAsia="宋体" w:hAnsi="宋体"/>
                <w:sz w:val="24"/>
                <w:szCs w:val="24"/>
              </w:rPr>
              <w:t xml:space="preserve"> </w:t>
            </w:r>
          </w:p>
          <w:p w:rsidR="00A51057" w:rsidRPr="00511BD3" w:rsidRDefault="00F97669" w:rsidP="00F824C1">
            <w:pPr>
              <w:rPr>
                <w:rFonts w:ascii="宋体" w:eastAsia="宋体" w:hAnsi="宋体"/>
                <w:sz w:val="24"/>
                <w:szCs w:val="24"/>
              </w:rPr>
            </w:pPr>
            <w:r>
              <w:rPr>
                <w:rFonts w:ascii="宋体" w:eastAsia="宋体" w:hAnsi="宋体" w:hint="eastAsia"/>
                <w:sz w:val="24"/>
                <w:szCs w:val="24"/>
              </w:rPr>
              <w:t>feature</w:t>
            </w:r>
            <w:r w:rsidR="00A51057" w:rsidRPr="00511BD3">
              <w:rPr>
                <w:rFonts w:ascii="宋体" w:eastAsia="宋体" w:hAnsi="宋体" w:hint="eastAsia"/>
                <w:sz w:val="24"/>
                <w:szCs w:val="24"/>
              </w:rPr>
              <w:t>：</w:t>
            </w:r>
            <w:r w:rsidR="00A51057">
              <w:rPr>
                <w:rFonts w:ascii="宋体" w:eastAsia="宋体" w:hAnsi="宋体" w:hint="eastAsia"/>
                <w:sz w:val="24"/>
                <w:szCs w:val="24"/>
              </w:rPr>
              <w:t>图</w:t>
            </w:r>
            <w:r>
              <w:rPr>
                <w:rFonts w:ascii="宋体" w:eastAsia="宋体" w:hAnsi="宋体" w:hint="eastAsia"/>
                <w:sz w:val="24"/>
                <w:szCs w:val="24"/>
              </w:rPr>
              <w:t>初始化特征</w:t>
            </w:r>
          </w:p>
          <w:p w:rsidR="00A51057" w:rsidRPr="00511BD3" w:rsidRDefault="00F97669" w:rsidP="00F824C1">
            <w:pPr>
              <w:rPr>
                <w:rFonts w:ascii="宋体" w:eastAsia="宋体" w:hAnsi="宋体"/>
                <w:sz w:val="24"/>
                <w:szCs w:val="24"/>
              </w:rPr>
            </w:pPr>
            <w:r>
              <w:rPr>
                <w:rFonts w:ascii="宋体" w:eastAsia="宋体" w:hAnsi="宋体" w:hint="eastAsia"/>
                <w:sz w:val="24"/>
                <w:szCs w:val="24"/>
              </w:rPr>
              <w:t>hiddenSize</w:t>
            </w:r>
            <w:r w:rsidR="00A51057" w:rsidRPr="00511BD3">
              <w:rPr>
                <w:rFonts w:ascii="宋体" w:eastAsia="宋体" w:hAnsi="宋体" w:hint="eastAsia"/>
                <w:sz w:val="24"/>
                <w:szCs w:val="24"/>
              </w:rPr>
              <w:t>：</w:t>
            </w:r>
            <w:r>
              <w:rPr>
                <w:rFonts w:ascii="宋体" w:eastAsia="宋体" w:hAnsi="宋体" w:hint="eastAsia"/>
                <w:sz w:val="24"/>
                <w:szCs w:val="24"/>
              </w:rPr>
              <w:t>网络隐藏层数</w:t>
            </w:r>
          </w:p>
          <w:p w:rsidR="00A51057" w:rsidRPr="00E35CB1" w:rsidRDefault="00F97669" w:rsidP="00F824C1">
            <w:pPr>
              <w:rPr>
                <w:rFonts w:ascii="宋体" w:eastAsia="宋体" w:hAnsi="宋体"/>
                <w:sz w:val="24"/>
                <w:szCs w:val="24"/>
              </w:rPr>
            </w:pPr>
            <w:r>
              <w:rPr>
                <w:rFonts w:ascii="宋体" w:eastAsia="宋体" w:hAnsi="宋体" w:hint="eastAsia"/>
                <w:sz w:val="24"/>
                <w:szCs w:val="24"/>
              </w:rPr>
              <w:t>activation</w:t>
            </w:r>
            <w:r w:rsidR="00A51057">
              <w:rPr>
                <w:rFonts w:ascii="宋体" w:eastAsia="宋体" w:hAnsi="宋体" w:hint="eastAsia"/>
                <w:sz w:val="24"/>
                <w:szCs w:val="24"/>
              </w:rPr>
              <w:t>：</w:t>
            </w:r>
            <w:r>
              <w:rPr>
                <w:rFonts w:ascii="宋体" w:eastAsia="宋体" w:hAnsi="宋体" w:hint="eastAsia"/>
                <w:sz w:val="24"/>
                <w:szCs w:val="24"/>
              </w:rPr>
              <w:t>网络输出激活函数</w:t>
            </w:r>
            <w:r w:rsidR="00A51057" w:rsidRPr="00E35CB1">
              <w:rPr>
                <w:rFonts w:ascii="宋体" w:eastAsia="宋体" w:hAnsi="宋体" w:hint="eastAsia"/>
                <w:sz w:val="24"/>
                <w:szCs w:val="24"/>
              </w:rPr>
              <w:t xml:space="preserve"> </w:t>
            </w:r>
          </w:p>
        </w:tc>
      </w:tr>
      <w:tr w:rsidR="00A51057" w:rsidTr="00F824C1">
        <w:tc>
          <w:tcPr>
            <w:tcW w:w="993" w:type="dxa"/>
          </w:tcPr>
          <w:p w:rsidR="00A51057" w:rsidRDefault="00A51057" w:rsidP="00F824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F97669" w:rsidRDefault="00F97669" w:rsidP="00F824C1">
            <w:pPr>
              <w:jc w:val="left"/>
              <w:rPr>
                <w:rFonts w:ascii="宋体" w:eastAsia="宋体" w:hAnsi="宋体"/>
                <w:sz w:val="24"/>
                <w:szCs w:val="24"/>
              </w:rPr>
            </w:pPr>
            <w:r>
              <w:rPr>
                <w:rFonts w:ascii="宋体" w:eastAsia="宋体" w:hAnsi="宋体" w:hint="eastAsia"/>
                <w:sz w:val="24"/>
                <w:szCs w:val="24"/>
              </w:rPr>
              <w:t>图表示张量</w:t>
            </w:r>
          </w:p>
          <w:p w:rsidR="00A51057" w:rsidRPr="009F53DA" w:rsidRDefault="00A203ED" w:rsidP="00F824C1">
            <w:pPr>
              <w:jc w:val="left"/>
              <w:rPr>
                <w:rFonts w:ascii="宋体" w:eastAsia="宋体" w:hAnsi="宋体"/>
                <w:sz w:val="24"/>
                <w:szCs w:val="24"/>
              </w:rPr>
            </w:pPr>
            <w:r>
              <w:rPr>
                <w:rFonts w:ascii="宋体" w:eastAsia="宋体" w:hAnsi="宋体"/>
                <w:sz w:val="24"/>
                <w:szCs w:val="24"/>
              </w:rPr>
              <w:t>CKC</w:t>
            </w:r>
            <w:r w:rsidR="00F97669">
              <w:rPr>
                <w:rFonts w:ascii="宋体" w:eastAsia="宋体" w:hAnsi="宋体"/>
                <w:sz w:val="24"/>
                <w:szCs w:val="24"/>
              </w:rPr>
              <w:t>T</w:t>
            </w:r>
            <w:r w:rsidR="00F97669">
              <w:rPr>
                <w:rFonts w:ascii="宋体" w:eastAsia="宋体" w:hAnsi="宋体" w:hint="eastAsia"/>
                <w:sz w:val="24"/>
                <w:szCs w:val="24"/>
              </w:rPr>
              <w:t>ensor</w:t>
            </w:r>
          </w:p>
        </w:tc>
      </w:tr>
      <w:tr w:rsidR="00A51057" w:rsidTr="00F824C1">
        <w:tc>
          <w:tcPr>
            <w:tcW w:w="993" w:type="dxa"/>
          </w:tcPr>
          <w:p w:rsidR="00A51057" w:rsidRDefault="00A51057" w:rsidP="00F824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A51057" w:rsidRPr="009F53DA" w:rsidRDefault="00A203ED" w:rsidP="00F824C1">
            <w:pPr>
              <w:jc w:val="left"/>
              <w:rPr>
                <w:rFonts w:ascii="Calibri Light" w:eastAsia="宋体" w:hAnsi="Calibri Light" w:cs="Calibri Light"/>
                <w:sz w:val="24"/>
                <w:szCs w:val="24"/>
              </w:rPr>
            </w:pPr>
            <w:r>
              <w:rPr>
                <w:rFonts w:ascii="宋体" w:eastAsia="宋体" w:hAnsi="宋体"/>
                <w:sz w:val="24"/>
                <w:szCs w:val="24"/>
              </w:rPr>
              <w:t>CKC</w:t>
            </w:r>
            <w:r w:rsidR="00A51057" w:rsidRPr="00105C8B">
              <w:rPr>
                <w:rFonts w:ascii="宋体" w:eastAsia="宋体" w:hAnsi="宋体"/>
                <w:sz w:val="24"/>
                <w:szCs w:val="24"/>
              </w:rPr>
              <w:t>A</w:t>
            </w:r>
            <w:r w:rsidR="00A51057" w:rsidRPr="00105C8B">
              <w:rPr>
                <w:rFonts w:ascii="宋体" w:eastAsia="宋体" w:hAnsi="宋体" w:hint="eastAsia"/>
                <w:sz w:val="24"/>
                <w:szCs w:val="24"/>
              </w:rPr>
              <w:t>pi</w:t>
            </w:r>
            <w:r w:rsidR="00A51057" w:rsidRPr="00105C8B">
              <w:rPr>
                <w:rFonts w:ascii="宋体" w:eastAsia="宋体" w:hAnsi="宋体"/>
                <w:sz w:val="24"/>
                <w:szCs w:val="24"/>
              </w:rPr>
              <w:t>E</w:t>
            </w:r>
            <w:r w:rsidR="00A51057" w:rsidRPr="00105C8B">
              <w:rPr>
                <w:rFonts w:ascii="宋体" w:eastAsia="宋体" w:hAnsi="宋体" w:hint="eastAsia"/>
                <w:sz w:val="24"/>
                <w:szCs w:val="24"/>
              </w:rPr>
              <w:t>xception</w:t>
            </w:r>
          </w:p>
        </w:tc>
      </w:tr>
    </w:tbl>
    <w:p w:rsidR="00A51057" w:rsidRDefault="00A51057" w:rsidP="00A51057"/>
    <w:p w:rsidR="00F97669" w:rsidRDefault="00F97669" w:rsidP="00231688">
      <w:pPr>
        <w:pStyle w:val="4"/>
        <w:numPr>
          <w:ilvl w:val="0"/>
          <w:numId w:val="23"/>
        </w:numPr>
      </w:pPr>
      <w:bookmarkStart w:id="139" w:name="_Toc37157571"/>
      <w:r>
        <w:rPr>
          <w:rFonts w:hint="eastAsia"/>
        </w:rPr>
        <w:t>图注意力</w:t>
      </w:r>
      <w:r w:rsidR="00A6041A">
        <w:rPr>
          <w:rFonts w:hint="eastAsia"/>
        </w:rPr>
        <w:t>神经</w:t>
      </w:r>
      <w:r>
        <w:rPr>
          <w:rFonts w:hint="eastAsia"/>
        </w:rPr>
        <w:t>网络G</w:t>
      </w:r>
      <w:r>
        <w:t>AT</w:t>
      </w:r>
      <w:bookmarkEnd w:id="139"/>
    </w:p>
    <w:tbl>
      <w:tblPr>
        <w:tblStyle w:val="a8"/>
        <w:tblW w:w="9498" w:type="dxa"/>
        <w:tblInd w:w="-572" w:type="dxa"/>
        <w:tblLook w:val="04A0" w:firstRow="1" w:lastRow="0" w:firstColumn="1" w:lastColumn="0" w:noHBand="0" w:noVBand="1"/>
      </w:tblPr>
      <w:tblGrid>
        <w:gridCol w:w="993"/>
        <w:gridCol w:w="8505"/>
      </w:tblGrid>
      <w:tr w:rsidR="00F97669" w:rsidTr="00F824C1">
        <w:tc>
          <w:tcPr>
            <w:tcW w:w="993" w:type="dxa"/>
          </w:tcPr>
          <w:p w:rsidR="00F97669" w:rsidRPr="009F53DA" w:rsidRDefault="00F97669" w:rsidP="00F824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F97669" w:rsidRPr="009F53DA" w:rsidRDefault="00F97669" w:rsidP="00F824C1">
            <w:pPr>
              <w:jc w:val="left"/>
              <w:rPr>
                <w:rFonts w:ascii="宋体" w:eastAsia="宋体" w:hAnsi="宋体"/>
                <w:sz w:val="24"/>
                <w:szCs w:val="24"/>
              </w:rPr>
            </w:pPr>
            <w:r>
              <w:rPr>
                <w:rFonts w:ascii="宋体" w:eastAsia="宋体" w:hAnsi="宋体" w:hint="eastAsia"/>
                <w:sz w:val="24"/>
                <w:szCs w:val="24"/>
              </w:rPr>
              <w:t>提供</w:t>
            </w:r>
            <w:r w:rsidR="00A6041A">
              <w:rPr>
                <w:rFonts w:ascii="宋体" w:eastAsia="宋体" w:hAnsi="宋体" w:hint="eastAsia"/>
                <w:sz w:val="24"/>
                <w:szCs w:val="24"/>
              </w:rPr>
              <w:t>图注意力</w:t>
            </w:r>
            <w:r>
              <w:rPr>
                <w:rFonts w:ascii="宋体" w:eastAsia="宋体" w:hAnsi="宋体" w:hint="eastAsia"/>
                <w:sz w:val="24"/>
                <w:szCs w:val="24"/>
              </w:rPr>
              <w:t>神经网络算法支持</w:t>
            </w:r>
            <w:proofErr w:type="gramStart"/>
            <w:r>
              <w:rPr>
                <w:rFonts w:ascii="宋体" w:eastAsia="宋体" w:hAnsi="宋体" w:hint="eastAsia"/>
                <w:sz w:val="24"/>
                <w:szCs w:val="24"/>
              </w:rPr>
              <w:t>构建图</w:t>
            </w:r>
            <w:proofErr w:type="gramEnd"/>
            <w:r>
              <w:rPr>
                <w:rFonts w:ascii="宋体" w:eastAsia="宋体" w:hAnsi="宋体" w:hint="eastAsia"/>
                <w:sz w:val="24"/>
                <w:szCs w:val="24"/>
              </w:rPr>
              <w:t>向量表示模型。</w:t>
            </w:r>
          </w:p>
        </w:tc>
      </w:tr>
      <w:tr w:rsidR="00F97669" w:rsidTr="00F824C1">
        <w:tc>
          <w:tcPr>
            <w:tcW w:w="993" w:type="dxa"/>
          </w:tcPr>
          <w:p w:rsidR="00F97669" w:rsidRDefault="00F97669" w:rsidP="00F824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F97669" w:rsidRPr="00511BD3" w:rsidRDefault="00A203ED" w:rsidP="00A6041A">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F97669" w:rsidRPr="00511BD3">
              <w:rPr>
                <w:rFonts w:ascii="Calibri Light" w:hAnsi="Calibri Light" w:cs="Calibri Light"/>
                <w:color w:val="000000" w:themeColor="text1"/>
                <w:sz w:val="24"/>
                <w:szCs w:val="24"/>
              </w:rPr>
              <w:t>Api</w:t>
            </w:r>
            <w:r w:rsidR="00F97669">
              <w:rPr>
                <w:rFonts w:ascii="Calibri Light" w:hAnsi="Calibri Light" w:cs="Calibri Light" w:hint="eastAsia"/>
                <w:color w:val="000000" w:themeColor="text1"/>
                <w:sz w:val="24"/>
                <w:szCs w:val="24"/>
              </w:rPr>
              <w:t>.</w:t>
            </w:r>
            <w:r w:rsidR="00F97669">
              <w:rPr>
                <w:rFonts w:ascii="Calibri Light" w:hAnsi="Calibri Light" w:cs="Calibri Light"/>
                <w:color w:val="000000" w:themeColor="text1"/>
                <w:sz w:val="24"/>
                <w:szCs w:val="24"/>
              </w:rPr>
              <w:t>Layers</w:t>
            </w:r>
            <w:r w:rsidR="00F97669">
              <w:rPr>
                <w:rFonts w:ascii="Calibri Light" w:hAnsi="Calibri Light" w:cs="Calibri Light" w:hint="eastAsia"/>
                <w:color w:val="000000" w:themeColor="text1"/>
                <w:sz w:val="24"/>
                <w:szCs w:val="24"/>
              </w:rPr>
              <w:t>.g</w:t>
            </w:r>
            <w:r w:rsidR="00A6041A">
              <w:rPr>
                <w:rFonts w:ascii="Calibri Light" w:hAnsi="Calibri Light" w:cs="Calibri Light" w:hint="eastAsia"/>
                <w:color w:val="000000" w:themeColor="text1"/>
                <w:sz w:val="24"/>
                <w:szCs w:val="24"/>
              </w:rPr>
              <w:t>at</w:t>
            </w:r>
            <w:r w:rsidR="00F97669" w:rsidRPr="00511BD3">
              <w:rPr>
                <w:rFonts w:ascii="Calibri Light" w:hAnsi="Calibri Light" w:cs="Calibri Light"/>
                <w:color w:val="000000" w:themeColor="text1"/>
                <w:sz w:val="24"/>
                <w:szCs w:val="24"/>
              </w:rPr>
              <w:t xml:space="preserve"> (</w:t>
            </w:r>
          </w:p>
          <w:p w:rsidR="00F97669" w:rsidRDefault="00A203ED" w:rsidP="00A6041A">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w:t>
            </w:r>
            <w:r w:rsidR="001067A6">
              <w:rPr>
                <w:rFonts w:ascii="Calibri Light" w:hAnsi="Calibri Light" w:cs="Calibri Light"/>
                <w:color w:val="000000" w:themeColor="text1"/>
                <w:sz w:val="24"/>
                <w:szCs w:val="24"/>
              </w:rPr>
              <w:t>ompute</w:t>
            </w:r>
            <w:r w:rsidR="00F97669">
              <w:rPr>
                <w:rFonts w:ascii="Calibri Light" w:hAnsi="Calibri Light" w:cs="Calibri Light"/>
                <w:color w:val="000000" w:themeColor="text1"/>
                <w:sz w:val="24"/>
                <w:szCs w:val="24"/>
              </w:rPr>
              <w:t>G</w:t>
            </w:r>
            <w:r w:rsidR="00F97669">
              <w:rPr>
                <w:rFonts w:ascii="Calibri Light" w:hAnsi="Calibri Light" w:cs="Calibri Light" w:hint="eastAsia"/>
                <w:color w:val="000000" w:themeColor="text1"/>
                <w:sz w:val="24"/>
                <w:szCs w:val="24"/>
              </w:rPr>
              <w:t>raphWrapper</w:t>
            </w:r>
            <w:r w:rsidR="00F97669">
              <w:rPr>
                <w:rFonts w:ascii="Calibri Light" w:hAnsi="Calibri Light" w:cs="Calibri Light"/>
                <w:color w:val="000000" w:themeColor="text1"/>
                <w:sz w:val="24"/>
                <w:szCs w:val="24"/>
              </w:rPr>
              <w:t xml:space="preserve"> </w:t>
            </w:r>
            <w:r w:rsidR="00F97669">
              <w:rPr>
                <w:rFonts w:ascii="Calibri Light" w:hAnsi="Calibri Light" w:cs="Calibri Light" w:hint="eastAsia"/>
                <w:color w:val="000000" w:themeColor="text1"/>
                <w:sz w:val="24"/>
                <w:szCs w:val="24"/>
              </w:rPr>
              <w:t>graphWrapper</w:t>
            </w:r>
            <w:r w:rsidR="00F97669" w:rsidRPr="00511BD3">
              <w:rPr>
                <w:rFonts w:ascii="Calibri Light" w:hAnsi="Calibri Light" w:cs="Calibri Light"/>
                <w:color w:val="000000" w:themeColor="text1"/>
                <w:sz w:val="24"/>
                <w:szCs w:val="24"/>
              </w:rPr>
              <w:t xml:space="preserve">, </w:t>
            </w:r>
          </w:p>
          <w:p w:rsidR="00F97669" w:rsidRDefault="00A203ED" w:rsidP="00A6041A">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00F97669">
              <w:rPr>
                <w:rFonts w:ascii="Calibri Light" w:hAnsi="Calibri Light" w:cs="Calibri Light"/>
                <w:color w:val="000000" w:themeColor="text1"/>
                <w:sz w:val="24"/>
                <w:szCs w:val="24"/>
              </w:rPr>
              <w:t>T</w:t>
            </w:r>
            <w:r w:rsidR="00F97669">
              <w:rPr>
                <w:rFonts w:ascii="Calibri Light" w:hAnsi="Calibri Light" w:cs="Calibri Light" w:hint="eastAsia"/>
                <w:color w:val="000000" w:themeColor="text1"/>
                <w:sz w:val="24"/>
                <w:szCs w:val="24"/>
              </w:rPr>
              <w:t>ensor</w:t>
            </w:r>
            <w:r w:rsidR="00F97669">
              <w:rPr>
                <w:rFonts w:ascii="Calibri Light" w:hAnsi="Calibri Light" w:cs="Calibri Light"/>
                <w:color w:val="000000" w:themeColor="text1"/>
                <w:sz w:val="24"/>
                <w:szCs w:val="24"/>
              </w:rPr>
              <w:t xml:space="preserve"> </w:t>
            </w:r>
            <w:r w:rsidR="00F97669">
              <w:rPr>
                <w:rFonts w:ascii="Calibri Light" w:hAnsi="Calibri Light" w:cs="Calibri Light" w:hint="eastAsia"/>
                <w:color w:val="000000" w:themeColor="text1"/>
                <w:sz w:val="24"/>
                <w:szCs w:val="24"/>
              </w:rPr>
              <w:t>feature</w:t>
            </w:r>
            <w:r w:rsidR="00F97669" w:rsidRPr="00511BD3">
              <w:rPr>
                <w:rFonts w:ascii="Calibri Light" w:hAnsi="Calibri Light" w:cs="Calibri Light"/>
                <w:color w:val="000000" w:themeColor="text1"/>
                <w:sz w:val="24"/>
                <w:szCs w:val="24"/>
              </w:rPr>
              <w:t xml:space="preserve">, </w:t>
            </w:r>
          </w:p>
          <w:p w:rsidR="00F97669" w:rsidRDefault="00F97669" w:rsidP="00A6041A">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int</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hiddenSize</w:t>
            </w:r>
            <w:r w:rsidRPr="00511BD3">
              <w:rPr>
                <w:rFonts w:ascii="Calibri Light" w:hAnsi="Calibri Light" w:cs="Calibri Light"/>
                <w:color w:val="000000" w:themeColor="text1"/>
                <w:sz w:val="24"/>
                <w:szCs w:val="24"/>
              </w:rPr>
              <w:t xml:space="preserve">, </w:t>
            </w:r>
          </w:p>
          <w:p w:rsidR="00A6041A" w:rsidRDefault="00F97669" w:rsidP="00A6041A">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w:t>
            </w:r>
            <w:r>
              <w:rPr>
                <w:rFonts w:ascii="Calibri Light" w:hAnsi="Calibri Light" w:cs="Calibri Light" w:hint="eastAsia"/>
                <w:color w:val="000000" w:themeColor="text1"/>
                <w:sz w:val="24"/>
                <w:szCs w:val="24"/>
              </w:rPr>
              <w:t>tring</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activation</w:t>
            </w:r>
            <w:r w:rsidR="00A6041A">
              <w:rPr>
                <w:rFonts w:ascii="Calibri Light" w:hAnsi="Calibri Light" w:cs="Calibri Light" w:hint="eastAsia"/>
                <w:color w:val="000000" w:themeColor="text1"/>
                <w:sz w:val="24"/>
                <w:szCs w:val="24"/>
              </w:rPr>
              <w:t>,</w:t>
            </w:r>
          </w:p>
          <w:p w:rsidR="00A6041A" w:rsidRDefault="00A6041A" w:rsidP="00A6041A">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int</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headNum,</w:t>
            </w:r>
          </w:p>
          <w:p w:rsidR="00A6041A" w:rsidRDefault="00A6041A" w:rsidP="00A6041A">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float</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featDrop,</w:t>
            </w:r>
          </w:p>
          <w:p w:rsidR="00A6041A" w:rsidRDefault="00A6041A" w:rsidP="00A6041A">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float</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attention</w:t>
            </w:r>
            <w:r>
              <w:rPr>
                <w:rFonts w:ascii="Calibri Light" w:hAnsi="Calibri Light" w:cs="Calibri Light"/>
                <w:color w:val="000000" w:themeColor="text1"/>
                <w:sz w:val="24"/>
                <w:szCs w:val="24"/>
              </w:rPr>
              <w:t>Drop</w:t>
            </w:r>
          </w:p>
          <w:p w:rsidR="00F97669" w:rsidRPr="00A6041A" w:rsidRDefault="00F97669" w:rsidP="00A6041A">
            <w:pPr>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w:t>
            </w:r>
          </w:p>
        </w:tc>
      </w:tr>
      <w:tr w:rsidR="00F97669" w:rsidTr="00F824C1">
        <w:tc>
          <w:tcPr>
            <w:tcW w:w="993" w:type="dxa"/>
          </w:tcPr>
          <w:p w:rsidR="00F97669" w:rsidRDefault="00F97669" w:rsidP="00F824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F97669" w:rsidRPr="00511BD3" w:rsidRDefault="00F97669" w:rsidP="00F824C1">
            <w:pPr>
              <w:rPr>
                <w:rFonts w:ascii="宋体" w:eastAsia="宋体" w:hAnsi="宋体"/>
                <w:sz w:val="24"/>
                <w:szCs w:val="24"/>
              </w:rPr>
            </w:pPr>
            <w:r>
              <w:rPr>
                <w:rFonts w:ascii="宋体" w:eastAsia="宋体" w:hAnsi="宋体" w:hint="eastAsia"/>
                <w:sz w:val="24"/>
                <w:szCs w:val="24"/>
              </w:rPr>
              <w:t>graph</w:t>
            </w:r>
            <w:r>
              <w:rPr>
                <w:rFonts w:ascii="宋体" w:eastAsia="宋体" w:hAnsi="宋体"/>
                <w:sz w:val="24"/>
                <w:szCs w:val="24"/>
              </w:rPr>
              <w:t>Wrapper</w:t>
            </w:r>
            <w:r w:rsidRPr="00E35CB1">
              <w:rPr>
                <w:rFonts w:ascii="宋体" w:eastAsia="宋体" w:hAnsi="宋体" w:hint="eastAsia"/>
                <w:sz w:val="24"/>
                <w:szCs w:val="24"/>
              </w:rPr>
              <w:t>：</w:t>
            </w:r>
            <w:r>
              <w:rPr>
                <w:rFonts w:ascii="宋体" w:eastAsia="宋体" w:hAnsi="宋体" w:hint="eastAsia"/>
                <w:sz w:val="24"/>
                <w:szCs w:val="24"/>
              </w:rPr>
              <w:t>封装计算图</w:t>
            </w:r>
            <w:r w:rsidRPr="00511BD3">
              <w:rPr>
                <w:rFonts w:ascii="宋体" w:eastAsia="宋体" w:hAnsi="宋体"/>
                <w:sz w:val="24"/>
                <w:szCs w:val="24"/>
              </w:rPr>
              <w:t xml:space="preserve"> </w:t>
            </w:r>
          </w:p>
          <w:p w:rsidR="00F97669" w:rsidRPr="00511BD3" w:rsidRDefault="00F97669" w:rsidP="00F824C1">
            <w:pPr>
              <w:rPr>
                <w:rFonts w:ascii="宋体" w:eastAsia="宋体" w:hAnsi="宋体"/>
                <w:sz w:val="24"/>
                <w:szCs w:val="24"/>
              </w:rPr>
            </w:pPr>
            <w:r>
              <w:rPr>
                <w:rFonts w:ascii="宋体" w:eastAsia="宋体" w:hAnsi="宋体" w:hint="eastAsia"/>
                <w:sz w:val="24"/>
                <w:szCs w:val="24"/>
              </w:rPr>
              <w:t>feature</w:t>
            </w:r>
            <w:r w:rsidRPr="00511BD3">
              <w:rPr>
                <w:rFonts w:ascii="宋体" w:eastAsia="宋体" w:hAnsi="宋体" w:hint="eastAsia"/>
                <w:sz w:val="24"/>
                <w:szCs w:val="24"/>
              </w:rPr>
              <w:t>：</w:t>
            </w:r>
            <w:r>
              <w:rPr>
                <w:rFonts w:ascii="宋体" w:eastAsia="宋体" w:hAnsi="宋体" w:hint="eastAsia"/>
                <w:sz w:val="24"/>
                <w:szCs w:val="24"/>
              </w:rPr>
              <w:t>图初始化特征</w:t>
            </w:r>
          </w:p>
          <w:p w:rsidR="00F97669" w:rsidRPr="00511BD3" w:rsidRDefault="00F97669" w:rsidP="00F824C1">
            <w:pPr>
              <w:rPr>
                <w:rFonts w:ascii="宋体" w:eastAsia="宋体" w:hAnsi="宋体"/>
                <w:sz w:val="24"/>
                <w:szCs w:val="24"/>
              </w:rPr>
            </w:pPr>
            <w:r>
              <w:rPr>
                <w:rFonts w:ascii="宋体" w:eastAsia="宋体" w:hAnsi="宋体" w:hint="eastAsia"/>
                <w:sz w:val="24"/>
                <w:szCs w:val="24"/>
              </w:rPr>
              <w:t>hiddenSize</w:t>
            </w:r>
            <w:r w:rsidRPr="00511BD3">
              <w:rPr>
                <w:rFonts w:ascii="宋体" w:eastAsia="宋体" w:hAnsi="宋体" w:hint="eastAsia"/>
                <w:sz w:val="24"/>
                <w:szCs w:val="24"/>
              </w:rPr>
              <w:t>：</w:t>
            </w:r>
            <w:r>
              <w:rPr>
                <w:rFonts w:ascii="宋体" w:eastAsia="宋体" w:hAnsi="宋体" w:hint="eastAsia"/>
                <w:sz w:val="24"/>
                <w:szCs w:val="24"/>
              </w:rPr>
              <w:t>网络隐藏层数</w:t>
            </w:r>
          </w:p>
          <w:p w:rsidR="00A6041A" w:rsidRDefault="00F97669" w:rsidP="00F824C1">
            <w:pPr>
              <w:rPr>
                <w:rFonts w:ascii="宋体" w:eastAsia="宋体" w:hAnsi="宋体"/>
                <w:sz w:val="24"/>
                <w:szCs w:val="24"/>
              </w:rPr>
            </w:pPr>
            <w:r>
              <w:rPr>
                <w:rFonts w:ascii="宋体" w:eastAsia="宋体" w:hAnsi="宋体" w:hint="eastAsia"/>
                <w:sz w:val="24"/>
                <w:szCs w:val="24"/>
              </w:rPr>
              <w:t>activation：网络输出激活函数</w:t>
            </w:r>
          </w:p>
          <w:p w:rsidR="00A6041A" w:rsidRDefault="00A6041A" w:rsidP="00F824C1">
            <w:pPr>
              <w:rPr>
                <w:rFonts w:ascii="宋体" w:eastAsia="宋体" w:hAnsi="宋体"/>
                <w:sz w:val="24"/>
                <w:szCs w:val="24"/>
              </w:rPr>
            </w:pPr>
            <w:r>
              <w:rPr>
                <w:rFonts w:ascii="宋体" w:eastAsia="宋体" w:hAnsi="宋体"/>
                <w:sz w:val="24"/>
                <w:szCs w:val="24"/>
              </w:rPr>
              <w:t>headNum</w:t>
            </w:r>
            <w:r>
              <w:rPr>
                <w:rFonts w:ascii="宋体" w:eastAsia="宋体" w:hAnsi="宋体" w:hint="eastAsia"/>
                <w:sz w:val="24"/>
                <w:szCs w:val="24"/>
              </w:rPr>
              <w:t>：注意力头数</w:t>
            </w:r>
          </w:p>
          <w:p w:rsidR="00A6041A" w:rsidRDefault="00A6041A" w:rsidP="00F824C1">
            <w:pPr>
              <w:rPr>
                <w:rFonts w:ascii="宋体" w:eastAsia="宋体" w:hAnsi="宋体"/>
                <w:sz w:val="24"/>
                <w:szCs w:val="24"/>
              </w:rPr>
            </w:pPr>
            <w:r>
              <w:rPr>
                <w:rFonts w:ascii="宋体" w:eastAsia="宋体" w:hAnsi="宋体" w:hint="eastAsia"/>
                <w:sz w:val="24"/>
                <w:szCs w:val="24"/>
              </w:rPr>
              <w:t>featDrop：特征D</w:t>
            </w:r>
            <w:r>
              <w:rPr>
                <w:rFonts w:ascii="宋体" w:eastAsia="宋体" w:hAnsi="宋体"/>
                <w:sz w:val="24"/>
                <w:szCs w:val="24"/>
              </w:rPr>
              <w:t>ropout</w:t>
            </w:r>
            <w:r>
              <w:rPr>
                <w:rFonts w:ascii="宋体" w:eastAsia="宋体" w:hAnsi="宋体" w:hint="eastAsia"/>
                <w:sz w:val="24"/>
                <w:szCs w:val="24"/>
              </w:rPr>
              <w:t>率</w:t>
            </w:r>
          </w:p>
          <w:p w:rsidR="00A6041A" w:rsidRPr="00E35CB1" w:rsidRDefault="00A6041A" w:rsidP="00F824C1">
            <w:pPr>
              <w:rPr>
                <w:rFonts w:ascii="宋体" w:eastAsia="宋体" w:hAnsi="宋体"/>
                <w:sz w:val="24"/>
                <w:szCs w:val="24"/>
              </w:rPr>
            </w:pPr>
            <w:r>
              <w:rPr>
                <w:rFonts w:ascii="宋体" w:eastAsia="宋体" w:hAnsi="宋体" w:hint="eastAsia"/>
                <w:sz w:val="24"/>
                <w:szCs w:val="24"/>
              </w:rPr>
              <w:t>attention</w:t>
            </w:r>
            <w:r>
              <w:rPr>
                <w:rFonts w:ascii="宋体" w:eastAsia="宋体" w:hAnsi="宋体"/>
                <w:sz w:val="24"/>
                <w:szCs w:val="24"/>
              </w:rPr>
              <w:t>Drop</w:t>
            </w:r>
            <w:r>
              <w:rPr>
                <w:rFonts w:ascii="宋体" w:eastAsia="宋体" w:hAnsi="宋体" w:hint="eastAsia"/>
                <w:sz w:val="24"/>
                <w:szCs w:val="24"/>
              </w:rPr>
              <w:t>：注意力Dropout率</w:t>
            </w:r>
          </w:p>
        </w:tc>
      </w:tr>
      <w:tr w:rsidR="00F97669" w:rsidTr="00F824C1">
        <w:tc>
          <w:tcPr>
            <w:tcW w:w="993" w:type="dxa"/>
          </w:tcPr>
          <w:p w:rsidR="00F97669" w:rsidRDefault="00F97669" w:rsidP="00F824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F97669" w:rsidRDefault="00F97669" w:rsidP="00F824C1">
            <w:pPr>
              <w:jc w:val="left"/>
              <w:rPr>
                <w:rFonts w:ascii="宋体" w:eastAsia="宋体" w:hAnsi="宋体"/>
                <w:sz w:val="24"/>
                <w:szCs w:val="24"/>
              </w:rPr>
            </w:pPr>
            <w:r>
              <w:rPr>
                <w:rFonts w:ascii="宋体" w:eastAsia="宋体" w:hAnsi="宋体" w:hint="eastAsia"/>
                <w:sz w:val="24"/>
                <w:szCs w:val="24"/>
              </w:rPr>
              <w:t>图表示张量</w:t>
            </w:r>
          </w:p>
          <w:p w:rsidR="00F97669" w:rsidRPr="009F53DA" w:rsidRDefault="00A203ED" w:rsidP="00F824C1">
            <w:pPr>
              <w:jc w:val="left"/>
              <w:rPr>
                <w:rFonts w:ascii="宋体" w:eastAsia="宋体" w:hAnsi="宋体"/>
                <w:sz w:val="24"/>
                <w:szCs w:val="24"/>
              </w:rPr>
            </w:pPr>
            <w:r>
              <w:rPr>
                <w:rFonts w:ascii="宋体" w:eastAsia="宋体" w:hAnsi="宋体"/>
                <w:sz w:val="24"/>
                <w:szCs w:val="24"/>
              </w:rPr>
              <w:t>CKC</w:t>
            </w:r>
            <w:r w:rsidR="00F97669">
              <w:rPr>
                <w:rFonts w:ascii="宋体" w:eastAsia="宋体" w:hAnsi="宋体"/>
                <w:sz w:val="24"/>
                <w:szCs w:val="24"/>
              </w:rPr>
              <w:t>T</w:t>
            </w:r>
            <w:r w:rsidR="00F97669">
              <w:rPr>
                <w:rFonts w:ascii="宋体" w:eastAsia="宋体" w:hAnsi="宋体" w:hint="eastAsia"/>
                <w:sz w:val="24"/>
                <w:szCs w:val="24"/>
              </w:rPr>
              <w:t>ensor</w:t>
            </w:r>
          </w:p>
        </w:tc>
      </w:tr>
      <w:tr w:rsidR="00F97669" w:rsidTr="00F824C1">
        <w:tc>
          <w:tcPr>
            <w:tcW w:w="993" w:type="dxa"/>
          </w:tcPr>
          <w:p w:rsidR="00F97669" w:rsidRDefault="00F97669" w:rsidP="00F824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F97669" w:rsidRPr="009F53DA" w:rsidRDefault="00A203ED" w:rsidP="00F824C1">
            <w:pPr>
              <w:jc w:val="left"/>
              <w:rPr>
                <w:rFonts w:ascii="Calibri Light" w:eastAsia="宋体" w:hAnsi="Calibri Light" w:cs="Calibri Light"/>
                <w:sz w:val="24"/>
                <w:szCs w:val="24"/>
              </w:rPr>
            </w:pPr>
            <w:r>
              <w:rPr>
                <w:rFonts w:ascii="宋体" w:eastAsia="宋体" w:hAnsi="宋体"/>
                <w:sz w:val="24"/>
                <w:szCs w:val="24"/>
              </w:rPr>
              <w:t>CKC</w:t>
            </w:r>
            <w:r w:rsidR="00F97669" w:rsidRPr="00105C8B">
              <w:rPr>
                <w:rFonts w:ascii="宋体" w:eastAsia="宋体" w:hAnsi="宋体"/>
                <w:sz w:val="24"/>
                <w:szCs w:val="24"/>
              </w:rPr>
              <w:t>A</w:t>
            </w:r>
            <w:r w:rsidR="00F97669" w:rsidRPr="00105C8B">
              <w:rPr>
                <w:rFonts w:ascii="宋体" w:eastAsia="宋体" w:hAnsi="宋体" w:hint="eastAsia"/>
                <w:sz w:val="24"/>
                <w:szCs w:val="24"/>
              </w:rPr>
              <w:t>pi</w:t>
            </w:r>
            <w:r w:rsidR="00F97669" w:rsidRPr="00105C8B">
              <w:rPr>
                <w:rFonts w:ascii="宋体" w:eastAsia="宋体" w:hAnsi="宋体"/>
                <w:sz w:val="24"/>
                <w:szCs w:val="24"/>
              </w:rPr>
              <w:t>E</w:t>
            </w:r>
            <w:r w:rsidR="00F97669" w:rsidRPr="00105C8B">
              <w:rPr>
                <w:rFonts w:ascii="宋体" w:eastAsia="宋体" w:hAnsi="宋体" w:hint="eastAsia"/>
                <w:sz w:val="24"/>
                <w:szCs w:val="24"/>
              </w:rPr>
              <w:t>xception</w:t>
            </w:r>
          </w:p>
        </w:tc>
      </w:tr>
    </w:tbl>
    <w:p w:rsidR="00F97669" w:rsidRDefault="00F97669" w:rsidP="00A51057"/>
    <w:p w:rsidR="00A203ED" w:rsidRDefault="00A203ED" w:rsidP="00A203ED">
      <w:pPr>
        <w:pStyle w:val="4"/>
        <w:numPr>
          <w:ilvl w:val="0"/>
          <w:numId w:val="23"/>
        </w:numPr>
      </w:pPr>
      <w:bookmarkStart w:id="140" w:name="_Toc37157572"/>
      <w:r>
        <w:rPr>
          <w:rFonts w:hint="eastAsia"/>
        </w:rPr>
        <w:t>图向量表征模型</w:t>
      </w:r>
      <w:bookmarkEnd w:id="140"/>
    </w:p>
    <w:tbl>
      <w:tblPr>
        <w:tblStyle w:val="a8"/>
        <w:tblW w:w="9498" w:type="dxa"/>
        <w:tblInd w:w="-572" w:type="dxa"/>
        <w:tblLook w:val="04A0" w:firstRow="1" w:lastRow="0" w:firstColumn="1" w:lastColumn="0" w:noHBand="0" w:noVBand="1"/>
      </w:tblPr>
      <w:tblGrid>
        <w:gridCol w:w="993"/>
        <w:gridCol w:w="8505"/>
      </w:tblGrid>
      <w:tr w:rsidR="00A203ED" w:rsidRPr="009A0533"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图向量表征模型，提供图的向量表征和动态更新。</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lastRenderedPageBreak/>
              <w:t>方法</w:t>
            </w:r>
          </w:p>
        </w:tc>
        <w:tc>
          <w:tcPr>
            <w:tcW w:w="8505" w:type="dxa"/>
          </w:tcPr>
          <w:p w:rsidR="00A203ED" w:rsidRPr="00511BD3" w:rsidRDefault="00A203ED" w:rsidP="00A203ED">
            <w:pPr>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.GraphEmbedding</w:t>
            </w:r>
            <w:r w:rsidRPr="00511BD3">
              <w:rPr>
                <w:rFonts w:ascii="Calibri Light" w:hAnsi="Calibri Light" w:cs="Calibri Light"/>
                <w:color w:val="000000" w:themeColor="text1"/>
                <w:sz w:val="24"/>
                <w:szCs w:val="24"/>
              </w:rPr>
              <w:t xml:space="preserve"> (</w:t>
            </w:r>
          </w:p>
          <w:p w:rsidR="00A203ED"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w:t>
            </w:r>
            <w:r w:rsidR="001067A6">
              <w:rPr>
                <w:rFonts w:ascii="Calibri Light" w:hAnsi="Calibri Light" w:cs="Calibri Light"/>
                <w:color w:val="000000" w:themeColor="text1"/>
                <w:sz w:val="24"/>
                <w:szCs w:val="24"/>
              </w:rPr>
              <w:t>ompute</w:t>
            </w:r>
            <w:r>
              <w:rPr>
                <w:rFonts w:ascii="Calibri Light" w:hAnsi="Calibri Light" w:cs="Calibri Light"/>
                <w:color w:val="000000" w:themeColor="text1"/>
                <w:sz w:val="24"/>
                <w:szCs w:val="24"/>
              </w:rPr>
              <w:t>G</w:t>
            </w:r>
            <w:r>
              <w:rPr>
                <w:rFonts w:ascii="Calibri Light" w:hAnsi="Calibri Light" w:cs="Calibri Light" w:hint="eastAsia"/>
                <w:color w:val="000000" w:themeColor="text1"/>
                <w:sz w:val="24"/>
                <w:szCs w:val="24"/>
              </w:rPr>
              <w:t>raphWrapper</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graphWrapper</w:t>
            </w:r>
            <w:r w:rsidRPr="00511BD3">
              <w:rPr>
                <w:rFonts w:ascii="Calibri Light" w:hAnsi="Calibri Light" w:cs="Calibri Light"/>
                <w:color w:val="000000" w:themeColor="text1"/>
                <w:sz w:val="24"/>
                <w:szCs w:val="24"/>
              </w:rPr>
              <w:t xml:space="preserve">, </w:t>
            </w:r>
          </w:p>
          <w:p w:rsidR="00A203ED"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C</w:t>
            </w:r>
            <w:r w:rsidR="001067A6">
              <w:rPr>
                <w:rFonts w:ascii="Calibri Light" w:hAnsi="Calibri Light" w:cs="Calibri Light"/>
                <w:color w:val="000000" w:themeColor="text1"/>
                <w:sz w:val="24"/>
                <w:szCs w:val="24"/>
              </w:rPr>
              <w:t>ompute</w:t>
            </w:r>
            <w:r>
              <w:rPr>
                <w:rFonts w:ascii="Calibri Light" w:hAnsi="Calibri Light" w:cs="Calibri Light" w:hint="eastAsia"/>
                <w:color w:val="000000" w:themeColor="text1"/>
                <w:sz w:val="24"/>
                <w:szCs w:val="24"/>
              </w:rPr>
              <w:t>Graph</w:t>
            </w:r>
            <w:r>
              <w:rPr>
                <w:rFonts w:ascii="Calibri Light" w:hAnsi="Calibri Light" w:cs="Calibri Light"/>
                <w:color w:val="000000" w:themeColor="text1"/>
                <w:sz w:val="24"/>
                <w:szCs w:val="24"/>
              </w:rPr>
              <w:t>Layer aggregateLayer,</w:t>
            </w:r>
          </w:p>
          <w:p w:rsidR="00A203ED"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CKCT</w:t>
            </w:r>
            <w:r>
              <w:rPr>
                <w:rFonts w:ascii="Calibri Light" w:hAnsi="Calibri Light" w:cs="Calibri Light" w:hint="eastAsia"/>
                <w:color w:val="000000" w:themeColor="text1"/>
                <w:sz w:val="24"/>
                <w:szCs w:val="24"/>
              </w:rPr>
              <w:t>ensor</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feature</w:t>
            </w:r>
            <w:r w:rsidRPr="00511BD3">
              <w:rPr>
                <w:rFonts w:ascii="Calibri Light" w:hAnsi="Calibri Light" w:cs="Calibri Light"/>
                <w:color w:val="000000" w:themeColor="text1"/>
                <w:sz w:val="24"/>
                <w:szCs w:val="24"/>
              </w:rPr>
              <w:t xml:space="preserve">, </w:t>
            </w:r>
          </w:p>
          <w:p w:rsidR="00A203ED" w:rsidRPr="00A6041A" w:rsidRDefault="00A203ED" w:rsidP="00A203ED">
            <w:pPr>
              <w:ind w:firstLineChars="200"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int</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embedSize)</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Default="00A203ED" w:rsidP="00A203ED">
            <w:pPr>
              <w:rPr>
                <w:rFonts w:ascii="宋体" w:eastAsia="宋体" w:hAnsi="宋体"/>
                <w:sz w:val="24"/>
                <w:szCs w:val="24"/>
              </w:rPr>
            </w:pPr>
            <w:r>
              <w:rPr>
                <w:rFonts w:ascii="宋体" w:eastAsia="宋体" w:hAnsi="宋体" w:hint="eastAsia"/>
                <w:sz w:val="24"/>
                <w:szCs w:val="24"/>
              </w:rPr>
              <w:t>graph</w:t>
            </w:r>
            <w:r>
              <w:rPr>
                <w:rFonts w:ascii="宋体" w:eastAsia="宋体" w:hAnsi="宋体"/>
                <w:sz w:val="24"/>
                <w:szCs w:val="24"/>
              </w:rPr>
              <w:t>Wrapper</w:t>
            </w:r>
            <w:r w:rsidRPr="00E35CB1">
              <w:rPr>
                <w:rFonts w:ascii="宋体" w:eastAsia="宋体" w:hAnsi="宋体" w:hint="eastAsia"/>
                <w:sz w:val="24"/>
                <w:szCs w:val="24"/>
              </w:rPr>
              <w:t>：</w:t>
            </w:r>
            <w:r>
              <w:rPr>
                <w:rFonts w:ascii="宋体" w:eastAsia="宋体" w:hAnsi="宋体" w:hint="eastAsia"/>
                <w:sz w:val="24"/>
                <w:szCs w:val="24"/>
              </w:rPr>
              <w:t>封装计算图</w:t>
            </w:r>
            <w:r w:rsidRPr="00511BD3">
              <w:rPr>
                <w:rFonts w:ascii="宋体" w:eastAsia="宋体" w:hAnsi="宋体"/>
                <w:sz w:val="24"/>
                <w:szCs w:val="24"/>
              </w:rPr>
              <w:t xml:space="preserve"> </w:t>
            </w:r>
          </w:p>
          <w:p w:rsidR="00A203ED" w:rsidRPr="00511BD3" w:rsidRDefault="00A203ED" w:rsidP="00A203ED">
            <w:pPr>
              <w:rPr>
                <w:rFonts w:ascii="宋体" w:eastAsia="宋体" w:hAnsi="宋体"/>
                <w:sz w:val="24"/>
                <w:szCs w:val="24"/>
              </w:rPr>
            </w:pPr>
            <w:r>
              <w:rPr>
                <w:rFonts w:ascii="Calibri Light" w:hAnsi="Calibri Light" w:cs="Calibri Light"/>
                <w:color w:val="000000" w:themeColor="text1"/>
                <w:sz w:val="24"/>
                <w:szCs w:val="24"/>
              </w:rPr>
              <w:t>aggregateLayer</w:t>
            </w:r>
            <w:r>
              <w:rPr>
                <w:rFonts w:ascii="Calibri Light" w:hAnsi="Calibri Light" w:cs="Calibri Light" w:hint="eastAsia"/>
                <w:color w:val="000000" w:themeColor="text1"/>
                <w:sz w:val="24"/>
                <w:szCs w:val="24"/>
              </w:rPr>
              <w:t>:</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图聚集函数</w:t>
            </w:r>
          </w:p>
          <w:p w:rsidR="00A203ED" w:rsidRPr="00511BD3" w:rsidRDefault="00A203ED" w:rsidP="00A203ED">
            <w:pPr>
              <w:rPr>
                <w:rFonts w:ascii="宋体" w:eastAsia="宋体" w:hAnsi="宋体"/>
                <w:sz w:val="24"/>
                <w:szCs w:val="24"/>
              </w:rPr>
            </w:pPr>
            <w:r>
              <w:rPr>
                <w:rFonts w:ascii="宋体" w:eastAsia="宋体" w:hAnsi="宋体" w:hint="eastAsia"/>
                <w:sz w:val="24"/>
                <w:szCs w:val="24"/>
              </w:rPr>
              <w:t>feature</w:t>
            </w:r>
            <w:r w:rsidRPr="00511BD3">
              <w:rPr>
                <w:rFonts w:ascii="宋体" w:eastAsia="宋体" w:hAnsi="宋体" w:hint="eastAsia"/>
                <w:sz w:val="24"/>
                <w:szCs w:val="24"/>
              </w:rPr>
              <w:t>：</w:t>
            </w:r>
            <w:r>
              <w:rPr>
                <w:rFonts w:ascii="宋体" w:eastAsia="宋体" w:hAnsi="宋体" w:hint="eastAsia"/>
                <w:sz w:val="24"/>
                <w:szCs w:val="24"/>
              </w:rPr>
              <w:t>图特征</w:t>
            </w:r>
          </w:p>
          <w:p w:rsidR="00A203ED" w:rsidRPr="00E35CB1" w:rsidRDefault="00A203ED" w:rsidP="00A203ED">
            <w:pPr>
              <w:rPr>
                <w:rFonts w:ascii="宋体" w:eastAsia="宋体" w:hAnsi="宋体"/>
                <w:sz w:val="24"/>
                <w:szCs w:val="24"/>
              </w:rPr>
            </w:pPr>
            <w:r>
              <w:rPr>
                <w:rFonts w:ascii="宋体" w:eastAsia="宋体" w:hAnsi="宋体" w:hint="eastAsia"/>
                <w:sz w:val="24"/>
                <w:szCs w:val="24"/>
              </w:rPr>
              <w:t>hiddenSize</w:t>
            </w:r>
            <w:r w:rsidRPr="00511BD3">
              <w:rPr>
                <w:rFonts w:ascii="宋体" w:eastAsia="宋体" w:hAnsi="宋体" w:hint="eastAsia"/>
                <w:sz w:val="24"/>
                <w:szCs w:val="24"/>
              </w:rPr>
              <w:t>：</w:t>
            </w:r>
            <w:r>
              <w:rPr>
                <w:rFonts w:ascii="宋体" w:eastAsia="宋体" w:hAnsi="宋体" w:hint="eastAsia"/>
                <w:sz w:val="24"/>
                <w:szCs w:val="24"/>
              </w:rPr>
              <w:t>向量表征维数</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图向量表征模型</w:t>
            </w:r>
          </w:p>
          <w:p w:rsidR="00A203ED" w:rsidRPr="009F53DA" w:rsidRDefault="00A203ED" w:rsidP="00A203ED">
            <w:pPr>
              <w:jc w:val="left"/>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raph</w:t>
            </w:r>
            <w:r>
              <w:rPr>
                <w:rFonts w:ascii="宋体" w:eastAsia="宋体" w:hAnsi="宋体"/>
                <w:sz w:val="24"/>
                <w:szCs w:val="24"/>
              </w:rPr>
              <w:t>Embedding</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A203ED" w:rsidRDefault="00A203ED" w:rsidP="00A203ED">
      <w:pPr>
        <w:pStyle w:val="4"/>
        <w:numPr>
          <w:ilvl w:val="0"/>
          <w:numId w:val="23"/>
        </w:numPr>
      </w:pPr>
      <w:bookmarkStart w:id="141" w:name="_Toc37157573"/>
      <w:r>
        <w:rPr>
          <w:rFonts w:hint="eastAsia"/>
        </w:rPr>
        <w:t>图节点向量表征获取</w:t>
      </w:r>
      <w:bookmarkEnd w:id="141"/>
    </w:p>
    <w:tbl>
      <w:tblPr>
        <w:tblStyle w:val="a8"/>
        <w:tblW w:w="9498" w:type="dxa"/>
        <w:tblInd w:w="-572" w:type="dxa"/>
        <w:tblLook w:val="04A0" w:firstRow="1" w:lastRow="0" w:firstColumn="1" w:lastColumn="0" w:noHBand="0" w:noVBand="1"/>
      </w:tblPr>
      <w:tblGrid>
        <w:gridCol w:w="993"/>
        <w:gridCol w:w="8505"/>
      </w:tblGrid>
      <w:tr w:rsidR="00A203ED" w:rsidRPr="009A0533"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返回当前图的实体向量表征。</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Pr="00A6041A" w:rsidRDefault="00A203ED" w:rsidP="00A203ED">
            <w:pPr>
              <w:rPr>
                <w:rFonts w:ascii="Calibri Light" w:hAnsi="Calibri Light" w:cs="Calibri Light"/>
                <w:color w:val="000000" w:themeColor="text1"/>
                <w:sz w:val="24"/>
                <w:szCs w:val="24"/>
              </w:rPr>
            </w:pPr>
            <w:proofErr w:type="gramStart"/>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.GraphEmbedding</w:t>
            </w:r>
            <w:r>
              <w:rPr>
                <w:rFonts w:ascii="Calibri Light" w:hAnsi="Calibri Light" w:cs="Calibri Light"/>
                <w:color w:val="000000" w:themeColor="text1"/>
                <w:sz w:val="24"/>
                <w:szCs w:val="24"/>
              </w:rPr>
              <w:t>.ge</w:t>
            </w:r>
            <w:r>
              <w:rPr>
                <w:rFonts w:ascii="Calibri Light" w:hAnsi="Calibri Light" w:cs="Calibri Light" w:hint="eastAsia"/>
                <w:color w:val="000000" w:themeColor="text1"/>
                <w:sz w:val="24"/>
                <w:szCs w:val="24"/>
              </w:rPr>
              <w:t>t</w:t>
            </w:r>
            <w:r>
              <w:rPr>
                <w:rFonts w:ascii="Calibri Light" w:hAnsi="Calibri Light" w:cs="Calibri Light"/>
                <w:color w:val="000000" w:themeColor="text1"/>
                <w:sz w:val="24"/>
                <w:szCs w:val="24"/>
              </w:rPr>
              <w:t>EntityEmbedding</w:t>
            </w:r>
            <w:proofErr w:type="gramEnd"/>
            <w:r w:rsidRPr="00511BD3">
              <w:rPr>
                <w:rFonts w:ascii="Calibri Light" w:hAnsi="Calibri Light" w:cs="Calibri Light"/>
                <w:color w:val="000000" w:themeColor="text1"/>
                <w:sz w:val="24"/>
                <w:szCs w:val="24"/>
              </w:rPr>
              <w:t>(</w:t>
            </w:r>
            <w:r>
              <w:rPr>
                <w:rFonts w:ascii="Calibri Light" w:hAnsi="Calibri Light" w:cs="Calibri Light" w:hint="eastAsia"/>
                <w:color w:val="000000" w:themeColor="text1"/>
                <w:sz w:val="24"/>
                <w:szCs w:val="24"/>
              </w:rPr>
              <w:t>NodeId</w:t>
            </w:r>
            <w:r>
              <w:rPr>
                <w:rFonts w:ascii="Calibri Light" w:hAnsi="Calibri Light" w:cs="Calibri Light"/>
                <w:color w:val="000000" w:themeColor="text1"/>
                <w:sz w:val="24"/>
                <w:szCs w:val="24"/>
              </w:rPr>
              <w:t xml:space="preserve"> nodeId</w:t>
            </w:r>
            <w:r>
              <w:rPr>
                <w:rFonts w:ascii="Calibri Light" w:hAnsi="Calibri Light" w:cs="Calibri Light" w:hint="eastAsia"/>
                <w:color w:val="000000" w:themeColor="text1"/>
                <w:sz w:val="24"/>
                <w:szCs w:val="24"/>
              </w:rPr>
              <w:t>=Null)</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Pr="00E35CB1" w:rsidRDefault="00A203ED" w:rsidP="00A203ED">
            <w:pP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odeId</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查询实体Id,如果为Null则返回所有实体的向量表征</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图的实体向量表征</w:t>
            </w:r>
          </w:p>
          <w:p w:rsidR="00A203ED" w:rsidRPr="009F53DA" w:rsidRDefault="00A203ED" w:rsidP="00A203ED">
            <w:pPr>
              <w:jc w:val="left"/>
              <w:rPr>
                <w:rFonts w:ascii="宋体" w:eastAsia="宋体" w:hAnsi="宋体"/>
                <w:sz w:val="24"/>
                <w:szCs w:val="24"/>
              </w:rPr>
            </w:pPr>
            <w:r>
              <w:rPr>
                <w:rFonts w:ascii="宋体" w:eastAsia="宋体" w:hAnsi="宋体"/>
                <w:sz w:val="24"/>
                <w:szCs w:val="24"/>
              </w:rPr>
              <w:t>CKC</w:t>
            </w:r>
            <w:r>
              <w:rPr>
                <w:rFonts w:ascii="宋体" w:eastAsia="宋体" w:hAnsi="宋体" w:hint="eastAsia"/>
                <w:sz w:val="24"/>
                <w:szCs w:val="24"/>
              </w:rPr>
              <w:t>Tensor</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Pr>
        <w:pStyle w:val="4"/>
        <w:numPr>
          <w:ilvl w:val="0"/>
          <w:numId w:val="23"/>
        </w:numPr>
      </w:pPr>
      <w:bookmarkStart w:id="142" w:name="_Toc37157574"/>
      <w:proofErr w:type="gramStart"/>
      <w:r>
        <w:rPr>
          <w:rFonts w:hint="eastAsia"/>
        </w:rPr>
        <w:t>图关系</w:t>
      </w:r>
      <w:proofErr w:type="gramEnd"/>
      <w:r>
        <w:rPr>
          <w:rFonts w:hint="eastAsia"/>
        </w:rPr>
        <w:t>向量表征获取</w:t>
      </w:r>
      <w:bookmarkEnd w:id="142"/>
    </w:p>
    <w:tbl>
      <w:tblPr>
        <w:tblStyle w:val="a8"/>
        <w:tblW w:w="9498" w:type="dxa"/>
        <w:tblInd w:w="-572" w:type="dxa"/>
        <w:tblLook w:val="04A0" w:firstRow="1" w:lastRow="0" w:firstColumn="1" w:lastColumn="0" w:noHBand="0" w:noVBand="1"/>
      </w:tblPr>
      <w:tblGrid>
        <w:gridCol w:w="993"/>
        <w:gridCol w:w="8505"/>
      </w:tblGrid>
      <w:tr w:rsidR="00A203ED" w:rsidRPr="009A0533"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返回当前图的关系向量表征。</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Pr="00A6041A" w:rsidRDefault="00A203ED" w:rsidP="00A203ED">
            <w:pPr>
              <w:rPr>
                <w:rFonts w:ascii="Calibri Light" w:hAnsi="Calibri Light" w:cs="Calibri Light"/>
                <w:color w:val="000000" w:themeColor="text1"/>
                <w:sz w:val="24"/>
                <w:szCs w:val="24"/>
              </w:rPr>
            </w:pPr>
            <w:proofErr w:type="gramStart"/>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.GraphEmbedding</w:t>
            </w:r>
            <w:r>
              <w:rPr>
                <w:rFonts w:ascii="Calibri Light" w:hAnsi="Calibri Light" w:cs="Calibri Light"/>
                <w:color w:val="000000" w:themeColor="text1"/>
                <w:sz w:val="24"/>
                <w:szCs w:val="24"/>
              </w:rPr>
              <w:t>.get</w:t>
            </w:r>
            <w:r>
              <w:rPr>
                <w:rFonts w:ascii="Calibri Light" w:hAnsi="Calibri Light" w:cs="Calibri Light" w:hint="eastAsia"/>
                <w:color w:val="000000" w:themeColor="text1"/>
                <w:sz w:val="24"/>
                <w:szCs w:val="24"/>
              </w:rPr>
              <w:t>Relation</w:t>
            </w:r>
            <w:r>
              <w:rPr>
                <w:rFonts w:ascii="Calibri Light" w:hAnsi="Calibri Light" w:cs="Calibri Light"/>
                <w:color w:val="000000" w:themeColor="text1"/>
                <w:sz w:val="24"/>
                <w:szCs w:val="24"/>
              </w:rPr>
              <w:t>Embedding</w:t>
            </w:r>
            <w:proofErr w:type="gramEnd"/>
            <w:r w:rsidRPr="00511BD3">
              <w:rPr>
                <w:rFonts w:ascii="Calibri Light" w:hAnsi="Calibri Light" w:cs="Calibri Light"/>
                <w:color w:val="000000" w:themeColor="text1"/>
                <w:sz w:val="24"/>
                <w:szCs w:val="24"/>
              </w:rPr>
              <w:t>(</w:t>
            </w:r>
            <w:r>
              <w:rPr>
                <w:rFonts w:ascii="Calibri Light" w:hAnsi="Calibri Light" w:cs="Calibri Light" w:hint="eastAsia"/>
                <w:color w:val="000000" w:themeColor="text1"/>
                <w:sz w:val="24"/>
                <w:szCs w:val="24"/>
              </w:rPr>
              <w:t>RelationId</w:t>
            </w:r>
            <w:r>
              <w:rPr>
                <w:rFonts w:ascii="Calibri Light" w:hAnsi="Calibri Light" w:cs="Calibri Light"/>
                <w:color w:val="000000" w:themeColor="text1"/>
                <w:sz w:val="24"/>
                <w:szCs w:val="24"/>
              </w:rPr>
              <w:t xml:space="preserve"> </w:t>
            </w:r>
            <w:r>
              <w:rPr>
                <w:rFonts w:ascii="Calibri Light" w:hAnsi="Calibri Light" w:cs="Calibri Light" w:hint="eastAsia"/>
                <w:color w:val="000000" w:themeColor="text1"/>
                <w:sz w:val="24"/>
                <w:szCs w:val="24"/>
              </w:rPr>
              <w:t>relation</w:t>
            </w:r>
            <w:r>
              <w:rPr>
                <w:rFonts w:ascii="Calibri Light" w:hAnsi="Calibri Light" w:cs="Calibri Light"/>
                <w:color w:val="000000" w:themeColor="text1"/>
                <w:sz w:val="24"/>
                <w:szCs w:val="24"/>
              </w:rPr>
              <w:t>Id</w:t>
            </w:r>
            <w:r>
              <w:rPr>
                <w:rFonts w:ascii="Calibri Light" w:hAnsi="Calibri Light" w:cs="Calibri Light" w:hint="eastAsia"/>
                <w:color w:val="000000" w:themeColor="text1"/>
                <w:sz w:val="24"/>
                <w:szCs w:val="24"/>
              </w:rPr>
              <w:t>=Null)</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Pr="00E35CB1" w:rsidRDefault="00A203ED" w:rsidP="00A203ED">
            <w:pPr>
              <w:rPr>
                <w:rFonts w:ascii="宋体" w:eastAsia="宋体" w:hAnsi="宋体"/>
                <w:sz w:val="24"/>
                <w:szCs w:val="24"/>
              </w:rPr>
            </w:pPr>
            <w:r>
              <w:rPr>
                <w:rFonts w:ascii="宋体" w:eastAsia="宋体" w:hAnsi="宋体" w:hint="eastAsia"/>
                <w:sz w:val="24"/>
                <w:szCs w:val="24"/>
              </w:rPr>
              <w:t>relation</w:t>
            </w:r>
            <w:r>
              <w:rPr>
                <w:rFonts w:ascii="宋体" w:eastAsia="宋体" w:hAnsi="宋体"/>
                <w:sz w:val="24"/>
                <w:szCs w:val="24"/>
              </w:rPr>
              <w:t>Id</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查询关系Id,如果为Null则返回所有关系的向量表征</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图的关系向量表征</w:t>
            </w:r>
          </w:p>
          <w:p w:rsidR="00A203ED" w:rsidRPr="009F53DA" w:rsidRDefault="00A203ED" w:rsidP="00A203ED">
            <w:pPr>
              <w:jc w:val="left"/>
              <w:rPr>
                <w:rFonts w:ascii="宋体" w:eastAsia="宋体" w:hAnsi="宋体"/>
                <w:sz w:val="24"/>
                <w:szCs w:val="24"/>
              </w:rPr>
            </w:pPr>
            <w:r>
              <w:rPr>
                <w:rFonts w:ascii="宋体" w:eastAsia="宋体" w:hAnsi="宋体"/>
                <w:sz w:val="24"/>
                <w:szCs w:val="24"/>
              </w:rPr>
              <w:t>CKC</w:t>
            </w:r>
            <w:r>
              <w:rPr>
                <w:rFonts w:ascii="宋体" w:eastAsia="宋体" w:hAnsi="宋体" w:hint="eastAsia"/>
                <w:sz w:val="24"/>
                <w:szCs w:val="24"/>
              </w:rPr>
              <w:t>Tensor</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A203ED" w:rsidRDefault="00A203ED" w:rsidP="00A203ED">
      <w:pPr>
        <w:pStyle w:val="4"/>
        <w:numPr>
          <w:ilvl w:val="0"/>
          <w:numId w:val="23"/>
        </w:numPr>
      </w:pPr>
      <w:bookmarkStart w:id="143" w:name="_Toc37157575"/>
      <w:r>
        <w:rPr>
          <w:rFonts w:hint="eastAsia"/>
        </w:rPr>
        <w:t>图表征局部动态更新</w:t>
      </w:r>
      <w:bookmarkEnd w:id="143"/>
    </w:p>
    <w:tbl>
      <w:tblPr>
        <w:tblStyle w:val="a8"/>
        <w:tblW w:w="9498" w:type="dxa"/>
        <w:tblInd w:w="-572" w:type="dxa"/>
        <w:tblLook w:val="04A0" w:firstRow="1" w:lastRow="0" w:firstColumn="1" w:lastColumn="0" w:noHBand="0" w:noVBand="1"/>
      </w:tblPr>
      <w:tblGrid>
        <w:gridCol w:w="993"/>
        <w:gridCol w:w="8505"/>
      </w:tblGrid>
      <w:tr w:rsidR="00A203ED" w:rsidRPr="009A0533"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根据局部</w:t>
            </w:r>
            <w:proofErr w:type="gramStart"/>
            <w:r>
              <w:rPr>
                <w:rFonts w:ascii="宋体" w:eastAsia="宋体" w:hAnsi="宋体" w:hint="eastAsia"/>
                <w:sz w:val="24"/>
                <w:szCs w:val="24"/>
              </w:rPr>
              <w:t>图结构</w:t>
            </w:r>
            <w:proofErr w:type="gramEnd"/>
            <w:r>
              <w:rPr>
                <w:rFonts w:ascii="宋体" w:eastAsia="宋体" w:hAnsi="宋体" w:hint="eastAsia"/>
                <w:sz w:val="24"/>
                <w:szCs w:val="24"/>
              </w:rPr>
              <w:t>的改变进行局部表征更新</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Default="00A203ED" w:rsidP="00A203ED">
            <w:pPr>
              <w:rPr>
                <w:rFonts w:ascii="Calibri Light" w:hAnsi="Calibri Light" w:cs="Calibri Light"/>
                <w:color w:val="000000" w:themeColor="text1"/>
                <w:sz w:val="24"/>
                <w:szCs w:val="24"/>
              </w:rPr>
            </w:pPr>
            <w:proofErr w:type="gramStart"/>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.GraphEmbedding</w:t>
            </w:r>
            <w:r>
              <w:rPr>
                <w:rFonts w:ascii="Calibri Light" w:hAnsi="Calibri Light" w:cs="Calibri Light"/>
                <w:color w:val="000000" w:themeColor="text1"/>
                <w:sz w:val="24"/>
                <w:szCs w:val="24"/>
              </w:rPr>
              <w:t>.</w:t>
            </w:r>
            <w:r>
              <w:rPr>
                <w:rFonts w:ascii="Calibri Light" w:hAnsi="Calibri Light" w:cs="Calibri Light" w:hint="eastAsia"/>
                <w:color w:val="000000" w:themeColor="text1"/>
                <w:sz w:val="24"/>
                <w:szCs w:val="24"/>
              </w:rPr>
              <w:t>local</w:t>
            </w:r>
            <w:r>
              <w:rPr>
                <w:rFonts w:ascii="Calibri Light" w:hAnsi="Calibri Light" w:cs="Calibri Light"/>
                <w:color w:val="000000" w:themeColor="text1"/>
                <w:sz w:val="24"/>
                <w:szCs w:val="24"/>
              </w:rPr>
              <w:t>Update</w:t>
            </w:r>
            <w:proofErr w:type="gramEnd"/>
            <w:r w:rsidRPr="00511BD3">
              <w:rPr>
                <w:rFonts w:ascii="Calibri Light" w:hAnsi="Calibri Light" w:cs="Calibri Light"/>
                <w:color w:val="000000" w:themeColor="text1"/>
                <w:sz w:val="24"/>
                <w:szCs w:val="24"/>
              </w:rPr>
              <w:t>(</w:t>
            </w:r>
          </w:p>
          <w:p w:rsidR="00A203ED" w:rsidRDefault="00A203ED" w:rsidP="00A203ED">
            <w:pPr>
              <w:ind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String type,</w:t>
            </w:r>
          </w:p>
          <w:p w:rsidR="00A203ED" w:rsidRDefault="00A203ED" w:rsidP="00A203ED">
            <w:pPr>
              <w:ind w:firstLine="480"/>
              <w:rPr>
                <w:rFonts w:ascii="Calibri Light" w:hAnsi="Calibri Light" w:cs="Calibri Light"/>
                <w:color w:val="000000" w:themeColor="text1"/>
                <w:sz w:val="24"/>
                <w:szCs w:val="24"/>
              </w:rPr>
            </w:pPr>
            <w:r>
              <w:rPr>
                <w:rFonts w:ascii="Calibri Light" w:hAnsi="Calibri Light" w:cs="Calibri Light"/>
                <w:color w:val="000000" w:themeColor="text1"/>
                <w:sz w:val="24"/>
                <w:szCs w:val="24"/>
              </w:rPr>
              <w:t>Relation relation</w:t>
            </w:r>
            <w:r>
              <w:rPr>
                <w:rFonts w:ascii="Calibri Light" w:hAnsi="Calibri Light" w:cs="Calibri Light" w:hint="eastAsia"/>
                <w:color w:val="000000" w:themeColor="text1"/>
                <w:sz w:val="24"/>
                <w:szCs w:val="24"/>
              </w:rPr>
              <w:t>,</w:t>
            </w:r>
          </w:p>
          <w:p w:rsidR="00A203ED" w:rsidRPr="00A6041A" w:rsidRDefault="00A203ED" w:rsidP="00A203ED">
            <w:pPr>
              <w:ind w:firstLine="480"/>
              <w:rPr>
                <w:rFonts w:ascii="Calibri Light" w:hAnsi="Calibri Light" w:cs="Calibri Light"/>
                <w:color w:val="000000" w:themeColor="text1"/>
                <w:sz w:val="24"/>
                <w:szCs w:val="24"/>
              </w:rPr>
            </w:pPr>
            <w:r>
              <w:rPr>
                <w:rFonts w:ascii="Calibri Light" w:hAnsi="Calibri Light" w:cs="Calibri Light" w:hint="eastAsia"/>
                <w:color w:val="000000" w:themeColor="text1"/>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lastRenderedPageBreak/>
              <w:t>参数</w:t>
            </w:r>
          </w:p>
        </w:tc>
        <w:tc>
          <w:tcPr>
            <w:tcW w:w="8505" w:type="dxa"/>
          </w:tcPr>
          <w:p w:rsidR="00A203ED" w:rsidRDefault="00A203ED" w:rsidP="00A203ED">
            <w:pPr>
              <w:rPr>
                <w:rFonts w:ascii="宋体" w:eastAsia="宋体" w:hAnsi="宋体"/>
                <w:sz w:val="24"/>
                <w:szCs w:val="24"/>
              </w:rPr>
            </w:pPr>
            <w:r>
              <w:rPr>
                <w:rFonts w:ascii="宋体" w:eastAsia="宋体" w:hAnsi="宋体"/>
                <w:sz w:val="24"/>
                <w:szCs w:val="24"/>
              </w:rPr>
              <w:t>type</w:t>
            </w:r>
            <w:r>
              <w:rPr>
                <w:rFonts w:ascii="宋体" w:eastAsia="宋体" w:hAnsi="宋体" w:hint="eastAsia"/>
                <w:sz w:val="24"/>
                <w:szCs w:val="24"/>
              </w:rPr>
              <w:t>：更新类型，增加/修改/删除</w:t>
            </w:r>
          </w:p>
          <w:p w:rsidR="00A203ED" w:rsidRPr="00E35CB1" w:rsidRDefault="00A203ED" w:rsidP="00A203ED">
            <w:pP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elation</w:t>
            </w:r>
            <w:r>
              <w:rPr>
                <w:rFonts w:ascii="宋体" w:eastAsia="宋体" w:hAnsi="宋体" w:hint="eastAsia"/>
                <w:sz w:val="24"/>
                <w:szCs w:val="24"/>
              </w:rPr>
              <w:t>：更新的关系，包含头尾实体id和关系类型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无</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A203ED" w:rsidRDefault="00A203ED" w:rsidP="00A203ED">
      <w:pPr>
        <w:pStyle w:val="4"/>
        <w:numPr>
          <w:ilvl w:val="0"/>
          <w:numId w:val="23"/>
        </w:numPr>
      </w:pPr>
      <w:bookmarkStart w:id="144" w:name="_Toc37157576"/>
      <w:r>
        <w:rPr>
          <w:rFonts w:hint="eastAsia"/>
        </w:rPr>
        <w:t>图表征全局更新</w:t>
      </w:r>
      <w:bookmarkEnd w:id="144"/>
    </w:p>
    <w:tbl>
      <w:tblPr>
        <w:tblStyle w:val="a8"/>
        <w:tblW w:w="9498" w:type="dxa"/>
        <w:tblInd w:w="-572" w:type="dxa"/>
        <w:tblLook w:val="04A0" w:firstRow="1" w:lastRow="0" w:firstColumn="1" w:lastColumn="0" w:noHBand="0" w:noVBand="1"/>
      </w:tblPr>
      <w:tblGrid>
        <w:gridCol w:w="993"/>
        <w:gridCol w:w="8505"/>
      </w:tblGrid>
      <w:tr w:rsidR="00A203ED" w:rsidRPr="009A0533"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根据</w:t>
            </w:r>
            <w:proofErr w:type="gramStart"/>
            <w:r>
              <w:rPr>
                <w:rFonts w:ascii="宋体" w:eastAsia="宋体" w:hAnsi="宋体" w:hint="eastAsia"/>
                <w:sz w:val="24"/>
                <w:szCs w:val="24"/>
              </w:rPr>
              <w:t>图结构</w:t>
            </w:r>
            <w:proofErr w:type="gramEnd"/>
            <w:r>
              <w:rPr>
                <w:rFonts w:ascii="宋体" w:eastAsia="宋体" w:hAnsi="宋体" w:hint="eastAsia"/>
                <w:sz w:val="24"/>
                <w:szCs w:val="24"/>
              </w:rPr>
              <w:t>的改变进行全局表征更新</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Pr="00A6041A" w:rsidRDefault="00A203ED" w:rsidP="00A203ED">
            <w:pPr>
              <w:rPr>
                <w:rFonts w:ascii="Calibri Light" w:hAnsi="Calibri Light" w:cs="Calibri Light"/>
                <w:color w:val="000000" w:themeColor="text1"/>
                <w:sz w:val="24"/>
                <w:szCs w:val="24"/>
              </w:rPr>
            </w:pPr>
            <w:proofErr w:type="gramStart"/>
            <w:r>
              <w:rPr>
                <w:rFonts w:ascii="Calibri Light" w:hAnsi="Calibri Light" w:cs="Calibri Light"/>
                <w:color w:val="000000" w:themeColor="text1"/>
                <w:sz w:val="24"/>
                <w:szCs w:val="24"/>
              </w:rPr>
              <w:t>CKC</w:t>
            </w:r>
            <w:r w:rsidRPr="00511BD3">
              <w:rPr>
                <w:rFonts w:ascii="Calibri Light" w:hAnsi="Calibri Light" w:cs="Calibri Light"/>
                <w:color w:val="000000" w:themeColor="text1"/>
                <w:sz w:val="24"/>
                <w:szCs w:val="24"/>
              </w:rPr>
              <w:t>Api</w:t>
            </w:r>
            <w:r>
              <w:rPr>
                <w:rFonts w:ascii="Calibri Light" w:hAnsi="Calibri Light" w:cs="Calibri Light" w:hint="eastAsia"/>
                <w:color w:val="000000" w:themeColor="text1"/>
                <w:sz w:val="24"/>
                <w:szCs w:val="24"/>
              </w:rPr>
              <w:t>.GraphEmbedding</w:t>
            </w:r>
            <w:r>
              <w:rPr>
                <w:rFonts w:ascii="Calibri Light" w:hAnsi="Calibri Light" w:cs="Calibri Light"/>
                <w:color w:val="000000" w:themeColor="text1"/>
                <w:sz w:val="24"/>
                <w:szCs w:val="24"/>
              </w:rPr>
              <w:t>.</w:t>
            </w:r>
            <w:r>
              <w:rPr>
                <w:rFonts w:ascii="Calibri Light" w:hAnsi="Calibri Light" w:cs="Calibri Light" w:hint="eastAsia"/>
                <w:color w:val="000000" w:themeColor="text1"/>
                <w:sz w:val="24"/>
                <w:szCs w:val="24"/>
              </w:rPr>
              <w:t>global</w:t>
            </w:r>
            <w:r>
              <w:rPr>
                <w:rFonts w:ascii="Calibri Light" w:hAnsi="Calibri Light" w:cs="Calibri Light"/>
                <w:color w:val="000000" w:themeColor="text1"/>
                <w:sz w:val="24"/>
                <w:szCs w:val="24"/>
              </w:rPr>
              <w:t>Update</w:t>
            </w:r>
            <w:proofErr w:type="gramEnd"/>
            <w:r w:rsidRPr="00511BD3">
              <w:rPr>
                <w:rFonts w:ascii="Calibri Light" w:hAnsi="Calibri Light" w:cs="Calibri Light"/>
                <w:color w:val="000000" w:themeColor="text1"/>
                <w:sz w:val="24"/>
                <w:szCs w:val="24"/>
              </w:rPr>
              <w:t>(</w:t>
            </w:r>
            <w:r>
              <w:rPr>
                <w:rFonts w:ascii="Calibri Light" w:hAnsi="Calibri Light" w:cs="Calibri Light" w:hint="eastAsia"/>
                <w:color w:val="000000" w:themeColor="text1"/>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Pr="00E35CB1" w:rsidRDefault="00A203ED" w:rsidP="00A203ED">
            <w:pPr>
              <w:rPr>
                <w:rFonts w:ascii="宋体" w:eastAsia="宋体" w:hAnsi="宋体"/>
                <w:sz w:val="24"/>
                <w:szCs w:val="24"/>
              </w:rPr>
            </w:pPr>
            <w:r>
              <w:rPr>
                <w:rFonts w:ascii="宋体" w:eastAsia="宋体" w:hAnsi="宋体" w:hint="eastAsia"/>
                <w:sz w:val="24"/>
                <w:szCs w:val="24"/>
              </w:rPr>
              <w:t>无</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无</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EF4CED" w:rsidRPr="00A51057" w:rsidRDefault="00EF4CED" w:rsidP="00A51057"/>
    <w:p w:rsidR="00E57D8A" w:rsidRPr="00770472" w:rsidRDefault="00E57D8A" w:rsidP="00231688">
      <w:pPr>
        <w:pStyle w:val="3"/>
        <w:numPr>
          <w:ilvl w:val="2"/>
          <w:numId w:val="7"/>
        </w:numPr>
        <w:rPr>
          <w:color w:val="FF0000"/>
        </w:rPr>
      </w:pPr>
      <w:bookmarkStart w:id="145" w:name="_Toc37157577"/>
      <w:r>
        <w:rPr>
          <w:rFonts w:hint="eastAsia"/>
        </w:rPr>
        <w:t>图推理</w:t>
      </w:r>
      <w:r w:rsidR="00FA1D3B">
        <w:rPr>
          <w:rFonts w:hint="eastAsia"/>
        </w:rPr>
        <w:t>应用</w:t>
      </w:r>
      <w:r>
        <w:rPr>
          <w:rFonts w:hint="eastAsia"/>
        </w:rPr>
        <w:t>接口</w:t>
      </w:r>
      <w:bookmarkEnd w:id="145"/>
    </w:p>
    <w:p w:rsidR="00A203ED" w:rsidRDefault="00A203ED" w:rsidP="00A203ED">
      <w:pPr>
        <w:pStyle w:val="4"/>
        <w:numPr>
          <w:ilvl w:val="0"/>
          <w:numId w:val="24"/>
        </w:numPr>
      </w:pPr>
      <w:bookmarkStart w:id="146" w:name="_Toc37157578"/>
      <w:r>
        <w:rPr>
          <w:rFonts w:hint="eastAsia"/>
        </w:rPr>
        <w:t>实体或事件分类模型训练</w:t>
      </w:r>
      <w:bookmarkEnd w:id="146"/>
    </w:p>
    <w:p w:rsidR="00A203ED" w:rsidRDefault="00A203ED" w:rsidP="00A203ED">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创建并训练一个节点多标签分类模型。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Default="00A203ED" w:rsidP="00A203ED">
            <w:pPr>
              <w:jc w:val="left"/>
              <w:rPr>
                <w:rFonts w:ascii="宋体" w:eastAsia="宋体" w:hAnsi="宋体"/>
                <w:sz w:val="24"/>
                <w:szCs w:val="24"/>
              </w:rPr>
            </w:pPr>
            <w:r>
              <w:rPr>
                <w:rFonts w:ascii="宋体" w:eastAsia="宋体" w:hAnsi="宋体"/>
                <w:sz w:val="24"/>
                <w:szCs w:val="24"/>
              </w:rPr>
              <w:t>CKC</w:t>
            </w:r>
            <w:r w:rsidRPr="00CC673B">
              <w:rPr>
                <w:rFonts w:ascii="宋体" w:eastAsia="宋体" w:hAnsi="宋体"/>
                <w:sz w:val="24"/>
                <w:szCs w:val="24"/>
              </w:rPr>
              <w:t>A</w:t>
            </w:r>
            <w:r w:rsidRPr="00CC673B">
              <w:rPr>
                <w:rFonts w:ascii="宋体" w:eastAsia="宋体" w:hAnsi="宋体" w:hint="eastAsia"/>
                <w:sz w:val="24"/>
                <w:szCs w:val="24"/>
              </w:rPr>
              <w:t>pi</w:t>
            </w:r>
            <w:r>
              <w:rPr>
                <w:rFonts w:ascii="宋体" w:eastAsia="宋体" w:hAnsi="宋体"/>
                <w:sz w:val="24"/>
                <w:szCs w:val="24"/>
              </w:rPr>
              <w:t>.NodeClassifier</w:t>
            </w:r>
            <w:r w:rsidRPr="00CC673B">
              <w:rPr>
                <w:rFonts w:ascii="宋体" w:eastAsia="宋体" w:hAnsi="宋体"/>
                <w:sz w:val="24"/>
                <w:szCs w:val="24"/>
              </w:rPr>
              <w:t>(</w:t>
            </w:r>
          </w:p>
          <w:p w:rsidR="00A203ED" w:rsidRDefault="00A203ED" w:rsidP="00A203ED">
            <w:pPr>
              <w:ind w:firstLine="480"/>
              <w:jc w:val="left"/>
              <w:rPr>
                <w:rFonts w:ascii="宋体" w:eastAsia="宋体" w:hAnsi="宋体"/>
                <w:sz w:val="24"/>
                <w:szCs w:val="24"/>
              </w:rPr>
            </w:pPr>
            <w:r>
              <w:rPr>
                <w:rFonts w:ascii="宋体" w:eastAsia="宋体" w:hAnsi="宋体"/>
                <w:sz w:val="24"/>
                <w:szCs w:val="24"/>
              </w:rPr>
              <w:t>DataLoader trainingData,</w:t>
            </w:r>
          </w:p>
          <w:p w:rsidR="00A203ED" w:rsidRDefault="00A203ED" w:rsidP="00A203ED">
            <w:pPr>
              <w:ind w:firstLine="480"/>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raphEmbedding graphEmbedding,</w:t>
            </w:r>
          </w:p>
          <w:p w:rsidR="00A203ED" w:rsidRDefault="00A203ED" w:rsidP="00A203ED">
            <w:pPr>
              <w:ind w:firstLine="480"/>
              <w:jc w:val="left"/>
              <w:rPr>
                <w:rFonts w:ascii="宋体" w:eastAsia="宋体" w:hAnsi="宋体"/>
                <w:sz w:val="24"/>
                <w:szCs w:val="24"/>
              </w:rPr>
            </w:pPr>
            <w:r>
              <w:rPr>
                <w:rFonts w:ascii="宋体" w:eastAsia="宋体" w:hAnsi="宋体"/>
                <w:sz w:val="24"/>
                <w:szCs w:val="24"/>
              </w:rPr>
              <w:t>Boolean embeddingTrainable=False</w:t>
            </w:r>
          </w:p>
          <w:p w:rsidR="00A203ED" w:rsidRPr="00CC673B" w:rsidRDefault="00A203ED" w:rsidP="00A203ED">
            <w:pPr>
              <w:jc w:val="left"/>
              <w:rPr>
                <w:rFonts w:ascii="宋体" w:eastAsia="宋体" w:hAnsi="宋体"/>
                <w:sz w:val="24"/>
                <w:szCs w:val="24"/>
              </w:rPr>
            </w:pPr>
            <w:r w:rsidRPr="00CC673B">
              <w:rPr>
                <w:rFonts w:ascii="宋体" w:eastAsia="宋体" w:hAnsi="宋体"/>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training</w:t>
            </w:r>
            <w:r>
              <w:rPr>
                <w:rFonts w:ascii="宋体" w:eastAsia="宋体" w:hAnsi="宋体"/>
                <w:sz w:val="24"/>
                <w:szCs w:val="24"/>
              </w:rPr>
              <w:t>Data</w:t>
            </w:r>
            <w:r>
              <w:rPr>
                <w:rFonts w:ascii="宋体" w:eastAsia="宋体" w:hAnsi="宋体" w:hint="eastAsia"/>
                <w:sz w:val="24"/>
                <w:szCs w:val="24"/>
              </w:rPr>
              <w:t>：训练数据加载器</w:t>
            </w:r>
          </w:p>
          <w:p w:rsidR="00A203ED" w:rsidRDefault="00A203ED"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raphEmbedding</w:t>
            </w:r>
            <w:r>
              <w:rPr>
                <w:rFonts w:ascii="宋体" w:eastAsia="宋体" w:hAnsi="宋体" w:hint="eastAsia"/>
                <w:sz w:val="24"/>
                <w:szCs w:val="24"/>
              </w:rPr>
              <w:t>：图表征模型</w:t>
            </w:r>
          </w:p>
          <w:p w:rsidR="00A203ED" w:rsidRDefault="00A203ED" w:rsidP="00A203ED">
            <w:pPr>
              <w:jc w:val="left"/>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mbeddingTrainable</w:t>
            </w:r>
            <w:r>
              <w:rPr>
                <w:rFonts w:ascii="宋体" w:eastAsia="宋体" w:hAnsi="宋体" w:hint="eastAsia"/>
                <w:sz w:val="24"/>
                <w:szCs w:val="24"/>
              </w:rPr>
              <w:t>：图表征是否为可训练参数（图表征在训练结束后会改变）</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节点多标签分类模型和对应ID</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6E4825" w:rsidRDefault="006E4825" w:rsidP="00231688">
      <w:pPr>
        <w:pStyle w:val="4"/>
        <w:numPr>
          <w:ilvl w:val="0"/>
          <w:numId w:val="24"/>
        </w:numPr>
      </w:pPr>
      <w:bookmarkStart w:id="147" w:name="_Toc37157579"/>
      <w:r>
        <w:rPr>
          <w:rFonts w:hint="eastAsia"/>
        </w:rPr>
        <w:t>实体或事件分类</w:t>
      </w:r>
      <w:bookmarkEnd w:id="147"/>
    </w:p>
    <w:p w:rsidR="0091341D" w:rsidRDefault="0091341D"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941C7D" w:rsidTr="00FA4DC1">
        <w:tc>
          <w:tcPr>
            <w:tcW w:w="709" w:type="dxa"/>
          </w:tcPr>
          <w:p w:rsidR="00941C7D" w:rsidRPr="009F53DA" w:rsidRDefault="00941C7D"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941C7D" w:rsidRDefault="009F4AE6" w:rsidP="00FA4DC1">
            <w:pPr>
              <w:jc w:val="left"/>
              <w:rPr>
                <w:rFonts w:ascii="宋体" w:eastAsia="宋体" w:hAnsi="宋体"/>
                <w:sz w:val="24"/>
                <w:szCs w:val="24"/>
              </w:rPr>
            </w:pPr>
            <w:r>
              <w:rPr>
                <w:rFonts w:ascii="宋体" w:eastAsia="宋体" w:hAnsi="宋体" w:hint="eastAsia"/>
                <w:sz w:val="24"/>
                <w:szCs w:val="24"/>
              </w:rPr>
              <w:t>以分类模型</w:t>
            </w:r>
            <w:r w:rsidR="00196D5D">
              <w:rPr>
                <w:rFonts w:ascii="宋体" w:eastAsia="宋体" w:hAnsi="宋体" w:hint="eastAsia"/>
                <w:sz w:val="24"/>
                <w:szCs w:val="24"/>
              </w:rPr>
              <w:t>标识</w:t>
            </w:r>
            <w:r>
              <w:rPr>
                <w:rFonts w:ascii="宋体" w:eastAsia="宋体" w:hAnsi="宋体" w:hint="eastAsia"/>
                <w:sz w:val="24"/>
                <w:szCs w:val="24"/>
              </w:rPr>
              <w:t>为参数，为一个新的实体或事件进行多标签分类</w:t>
            </w:r>
            <w:r w:rsidR="00941C7D">
              <w:rPr>
                <w:rFonts w:ascii="宋体" w:eastAsia="宋体" w:hAnsi="宋体" w:hint="eastAsia"/>
                <w:sz w:val="24"/>
                <w:szCs w:val="24"/>
              </w:rPr>
              <w:t>。</w:t>
            </w:r>
          </w:p>
        </w:tc>
      </w:tr>
      <w:tr w:rsidR="00941C7D" w:rsidTr="00FA4DC1">
        <w:tc>
          <w:tcPr>
            <w:tcW w:w="709" w:type="dxa"/>
          </w:tcPr>
          <w:p w:rsidR="00941C7D" w:rsidRDefault="00941C7D" w:rsidP="00FA4DC1">
            <w:pPr>
              <w:jc w:val="left"/>
              <w:rPr>
                <w:rFonts w:ascii="宋体" w:eastAsia="宋体" w:hAnsi="宋体"/>
                <w:sz w:val="24"/>
                <w:szCs w:val="24"/>
              </w:rPr>
            </w:pPr>
            <w:r>
              <w:rPr>
                <w:rFonts w:ascii="宋体" w:eastAsia="宋体" w:hAnsi="宋体" w:hint="eastAsia"/>
                <w:sz w:val="24"/>
                <w:szCs w:val="24"/>
              </w:rPr>
              <w:t>方法</w:t>
            </w:r>
          </w:p>
        </w:tc>
        <w:tc>
          <w:tcPr>
            <w:tcW w:w="8843" w:type="dxa"/>
          </w:tcPr>
          <w:p w:rsidR="00941C7D" w:rsidRPr="009F53DA" w:rsidRDefault="00941C7D" w:rsidP="00FA4DC1">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A203ED">
              <w:rPr>
                <w:rFonts w:ascii="宋体" w:eastAsia="宋体" w:hAnsi="宋体" w:hint="eastAsia"/>
                <w:sz w:val="24"/>
                <w:szCs w:val="24"/>
              </w:rPr>
              <w:t>CKC</w:t>
            </w:r>
            <w:r w:rsidRPr="00105C8B">
              <w:rPr>
                <w:rFonts w:ascii="宋体" w:eastAsia="宋体" w:hAnsi="宋体"/>
                <w:sz w:val="24"/>
                <w:szCs w:val="24"/>
              </w:rPr>
              <w:t>/</w:t>
            </w:r>
            <w:r>
              <w:rPr>
                <w:rFonts w:ascii="宋体" w:eastAsia="宋体" w:hAnsi="宋体" w:hint="eastAsia"/>
                <w:sz w:val="24"/>
                <w:szCs w:val="24"/>
              </w:rPr>
              <w:t>graph/{graphName}</w:t>
            </w:r>
            <w:r w:rsidR="009F4AE6">
              <w:rPr>
                <w:rFonts w:ascii="宋体" w:eastAsia="宋体" w:hAnsi="宋体" w:hint="eastAsia"/>
                <w:sz w:val="24"/>
                <w:szCs w:val="24"/>
              </w:rPr>
              <w:t>/entity/{entity</w:t>
            </w:r>
            <w:r w:rsidR="009F4AE6">
              <w:rPr>
                <w:rFonts w:ascii="宋体" w:eastAsia="宋体" w:hAnsi="宋体"/>
                <w:sz w:val="24"/>
                <w:szCs w:val="24"/>
              </w:rPr>
              <w:t>I</w:t>
            </w:r>
            <w:r w:rsidR="009F4AE6">
              <w:rPr>
                <w:rFonts w:ascii="宋体" w:eastAsia="宋体" w:hAnsi="宋体" w:hint="eastAsia"/>
                <w:sz w:val="24"/>
                <w:szCs w:val="24"/>
              </w:rPr>
              <w:t>d}</w:t>
            </w:r>
            <w:r>
              <w:rPr>
                <w:rFonts w:ascii="宋体" w:eastAsia="宋体" w:hAnsi="宋体" w:hint="eastAsia"/>
                <w:sz w:val="24"/>
                <w:szCs w:val="24"/>
              </w:rPr>
              <w:t>/</w:t>
            </w:r>
            <w:r w:rsidR="009F4AE6">
              <w:rPr>
                <w:rFonts w:ascii="宋体" w:eastAsia="宋体" w:hAnsi="宋体" w:hint="eastAsia"/>
                <w:sz w:val="24"/>
                <w:szCs w:val="24"/>
              </w:rPr>
              <w:t>multi-</w:t>
            </w:r>
            <w:r w:rsidR="00555C43">
              <w:rPr>
                <w:rFonts w:ascii="宋体" w:eastAsia="宋体" w:hAnsi="宋体"/>
                <w:sz w:val="24"/>
                <w:szCs w:val="24"/>
              </w:rPr>
              <w:t>label</w:t>
            </w:r>
          </w:p>
        </w:tc>
      </w:tr>
      <w:tr w:rsidR="00941C7D" w:rsidTr="00FA4DC1">
        <w:tc>
          <w:tcPr>
            <w:tcW w:w="709" w:type="dxa"/>
          </w:tcPr>
          <w:p w:rsidR="00941C7D" w:rsidRDefault="00941C7D" w:rsidP="00FA4DC1">
            <w:pPr>
              <w:jc w:val="left"/>
              <w:rPr>
                <w:rFonts w:ascii="宋体" w:eastAsia="宋体" w:hAnsi="宋体"/>
                <w:sz w:val="24"/>
                <w:szCs w:val="24"/>
              </w:rPr>
            </w:pPr>
            <w:r>
              <w:rPr>
                <w:rFonts w:ascii="宋体" w:eastAsia="宋体" w:hAnsi="宋体" w:hint="eastAsia"/>
                <w:sz w:val="24"/>
                <w:szCs w:val="24"/>
              </w:rPr>
              <w:lastRenderedPageBreak/>
              <w:t>参数</w:t>
            </w:r>
          </w:p>
        </w:tc>
        <w:tc>
          <w:tcPr>
            <w:tcW w:w="8843" w:type="dxa"/>
          </w:tcPr>
          <w:p w:rsidR="00941C7D" w:rsidRDefault="00941C7D" w:rsidP="00FA4DC1">
            <w:pPr>
              <w:jc w:val="left"/>
              <w:rPr>
                <w:rFonts w:ascii="宋体" w:eastAsia="宋体" w:hAnsi="宋体"/>
                <w:sz w:val="24"/>
                <w:szCs w:val="24"/>
              </w:rPr>
            </w:pPr>
            <w:r>
              <w:rPr>
                <w:rFonts w:ascii="宋体" w:eastAsia="宋体" w:hAnsi="宋体" w:hint="eastAsia"/>
                <w:sz w:val="24"/>
                <w:szCs w:val="24"/>
              </w:rPr>
              <w:t>graphName：</w:t>
            </w:r>
            <w:r w:rsidR="009F4AE6">
              <w:rPr>
                <w:rFonts w:ascii="宋体" w:eastAsia="宋体" w:hAnsi="宋体" w:hint="eastAsia"/>
                <w:sz w:val="24"/>
                <w:szCs w:val="24"/>
              </w:rPr>
              <w:t>计算</w:t>
            </w:r>
            <w:r>
              <w:rPr>
                <w:rFonts w:ascii="宋体" w:eastAsia="宋体" w:hAnsi="宋体" w:hint="eastAsia"/>
                <w:sz w:val="24"/>
                <w:szCs w:val="24"/>
              </w:rPr>
              <w:t>图的名称</w:t>
            </w:r>
          </w:p>
          <w:p w:rsidR="009F4AE6" w:rsidRDefault="009F4AE6" w:rsidP="00FA4DC1">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w:t>
            </w:r>
            <w:r>
              <w:rPr>
                <w:rFonts w:ascii="宋体" w:eastAsia="宋体" w:hAnsi="宋体" w:hint="eastAsia"/>
                <w:sz w:val="24"/>
                <w:szCs w:val="24"/>
              </w:rPr>
              <w:t>d：实体或事件的I</w:t>
            </w:r>
            <w:r>
              <w:rPr>
                <w:rFonts w:ascii="宋体" w:eastAsia="宋体" w:hAnsi="宋体"/>
                <w:sz w:val="24"/>
                <w:szCs w:val="24"/>
              </w:rPr>
              <w:t>D</w:t>
            </w:r>
          </w:p>
        </w:tc>
      </w:tr>
      <w:tr w:rsidR="00941C7D" w:rsidTr="00FA4DC1">
        <w:tc>
          <w:tcPr>
            <w:tcW w:w="709" w:type="dxa"/>
          </w:tcPr>
          <w:p w:rsidR="00941C7D" w:rsidRDefault="00941C7D" w:rsidP="00FA4DC1">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941C7D" w:rsidRPr="00846910" w:rsidRDefault="00941C7D" w:rsidP="00FA4DC1">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9F4AE6" w:rsidRDefault="00941C7D" w:rsidP="009F4AE6">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sidR="009F4AE6">
              <w:rPr>
                <w:rFonts w:ascii="Calibri Light" w:eastAsia="宋体" w:hAnsi="Calibri Light" w:cs="Calibri Light" w:hint="eastAsia"/>
                <w:sz w:val="24"/>
                <w:szCs w:val="24"/>
              </w:rPr>
              <w:t>task</w:t>
            </w:r>
            <w:r>
              <w:rPr>
                <w:rFonts w:ascii="Calibri Light" w:eastAsia="宋体" w:hAnsi="Calibri Light" w:cs="Calibri Light"/>
                <w:sz w:val="24"/>
                <w:szCs w:val="24"/>
              </w:rPr>
              <w:t>”:</w:t>
            </w:r>
            <w:r w:rsidR="009F4AE6">
              <w:rPr>
                <w:rFonts w:ascii="Calibri Light" w:eastAsia="宋体" w:hAnsi="Calibri Light" w:cs="Calibri Light"/>
                <w:sz w:val="24"/>
                <w:szCs w:val="24"/>
              </w:rPr>
              <w:t xml:space="preserve"> “task id”</w:t>
            </w:r>
            <w:r>
              <w:rPr>
                <w:rFonts w:ascii="Calibri Light" w:eastAsia="宋体" w:hAnsi="Calibri Light" w:cs="Calibri Light"/>
                <w:sz w:val="24"/>
                <w:szCs w:val="24"/>
              </w:rPr>
              <w:t xml:space="preserve"> </w:t>
            </w:r>
            <w:r w:rsidR="00196D5D">
              <w:rPr>
                <w:rFonts w:ascii="Calibri Light" w:eastAsia="宋体" w:hAnsi="Calibri Light" w:cs="Calibri Light" w:hint="eastAsia"/>
                <w:sz w:val="24"/>
                <w:szCs w:val="24"/>
              </w:rPr>
              <w:t>（多标签分类模型</w:t>
            </w:r>
            <w:r w:rsidR="00196D5D">
              <w:rPr>
                <w:rFonts w:ascii="Calibri Light" w:eastAsia="宋体" w:hAnsi="Calibri Light" w:cs="Calibri Light" w:hint="eastAsia"/>
                <w:sz w:val="24"/>
                <w:szCs w:val="24"/>
              </w:rPr>
              <w:t>I</w:t>
            </w:r>
            <w:r w:rsidR="00196D5D">
              <w:rPr>
                <w:rFonts w:ascii="Calibri Light" w:eastAsia="宋体" w:hAnsi="Calibri Light" w:cs="Calibri Light"/>
                <w:sz w:val="24"/>
                <w:szCs w:val="24"/>
              </w:rPr>
              <w:t>D</w:t>
            </w:r>
            <w:r w:rsidR="00196D5D">
              <w:rPr>
                <w:rFonts w:ascii="Calibri Light" w:eastAsia="宋体" w:hAnsi="Calibri Light" w:cs="Calibri Light" w:hint="eastAsia"/>
                <w:sz w:val="24"/>
                <w:szCs w:val="24"/>
              </w:rPr>
              <w:t>）</w:t>
            </w:r>
          </w:p>
          <w:p w:rsidR="00941C7D" w:rsidRDefault="00941C7D" w:rsidP="009F4AE6">
            <w:pPr>
              <w:jc w:val="left"/>
              <w:rPr>
                <w:rFonts w:ascii="宋体" w:eastAsia="宋体" w:hAnsi="宋体"/>
                <w:sz w:val="24"/>
                <w:szCs w:val="24"/>
              </w:rPr>
            </w:pPr>
            <w:r w:rsidRPr="00846910">
              <w:rPr>
                <w:rFonts w:ascii="Calibri Light" w:eastAsia="宋体" w:hAnsi="Calibri Light" w:cs="Calibri Light"/>
                <w:sz w:val="24"/>
                <w:szCs w:val="24"/>
              </w:rPr>
              <w:t>}</w:t>
            </w:r>
          </w:p>
        </w:tc>
      </w:tr>
      <w:tr w:rsidR="00941C7D" w:rsidTr="00FA4DC1">
        <w:tc>
          <w:tcPr>
            <w:tcW w:w="709" w:type="dxa"/>
          </w:tcPr>
          <w:p w:rsidR="00941C7D" w:rsidRDefault="00941C7D" w:rsidP="00FA4DC1">
            <w:pPr>
              <w:jc w:val="left"/>
              <w:rPr>
                <w:rFonts w:ascii="宋体" w:eastAsia="宋体" w:hAnsi="宋体"/>
                <w:sz w:val="24"/>
                <w:szCs w:val="24"/>
              </w:rPr>
            </w:pPr>
            <w:r>
              <w:rPr>
                <w:rFonts w:ascii="宋体" w:eastAsia="宋体" w:hAnsi="宋体" w:hint="eastAsia"/>
                <w:sz w:val="24"/>
                <w:szCs w:val="24"/>
              </w:rPr>
              <w:t>返回</w:t>
            </w:r>
          </w:p>
        </w:tc>
        <w:tc>
          <w:tcPr>
            <w:tcW w:w="8843" w:type="dxa"/>
          </w:tcPr>
          <w:p w:rsidR="00941C7D" w:rsidRPr="00C325F4" w:rsidRDefault="00941C7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941C7D" w:rsidRPr="00C325F4" w:rsidRDefault="00941C7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941C7D" w:rsidRPr="00C325F4" w:rsidRDefault="00941C7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941C7D" w:rsidRDefault="00941C7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Pr>
                <w:rFonts w:ascii="Calibri Light" w:eastAsia="宋体" w:hAnsi="Calibri Light" w:cs="Calibri Light"/>
                <w:sz w:val="24"/>
                <w:szCs w:val="24"/>
              </w:rPr>
              <w:t xml:space="preserve"> {</w:t>
            </w:r>
          </w:p>
          <w:p w:rsidR="00941C7D" w:rsidRDefault="00941C7D"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196D5D">
              <w:rPr>
                <w:rFonts w:ascii="Calibri Light" w:eastAsia="宋体" w:hAnsi="Calibri Light" w:cs="Calibri Light"/>
                <w:sz w:val="24"/>
                <w:szCs w:val="24"/>
              </w:rPr>
              <w:t>“</w:t>
            </w:r>
            <w:r w:rsidR="00555C43">
              <w:rPr>
                <w:rFonts w:ascii="Calibri Light" w:eastAsia="宋体" w:hAnsi="Calibri Light" w:cs="Calibri Light"/>
                <w:sz w:val="24"/>
                <w:szCs w:val="24"/>
              </w:rPr>
              <w:t>labels</w:t>
            </w:r>
            <w:r w:rsidR="00196D5D">
              <w:rPr>
                <w:rFonts w:ascii="Calibri Light" w:eastAsia="宋体" w:hAnsi="Calibri Light" w:cs="Calibri Light"/>
                <w:sz w:val="24"/>
                <w:szCs w:val="24"/>
              </w:rPr>
              <w:t>”: [</w:t>
            </w:r>
          </w:p>
          <w:p w:rsidR="00941C7D" w:rsidRDefault="00941C7D"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196D5D">
              <w:rPr>
                <w:rFonts w:ascii="Calibri Light" w:eastAsia="宋体" w:hAnsi="Calibri Light" w:cs="Calibri Light"/>
                <w:sz w:val="24"/>
                <w:szCs w:val="24"/>
              </w:rPr>
              <w:t>class label 1</w:t>
            </w:r>
            <w:r>
              <w:rPr>
                <w:rFonts w:ascii="Calibri Light" w:eastAsia="宋体" w:hAnsi="Calibri Light" w:cs="Calibri Light"/>
                <w:sz w:val="24"/>
                <w:szCs w:val="24"/>
              </w:rPr>
              <w:t>”,</w:t>
            </w:r>
          </w:p>
          <w:p w:rsidR="00941C7D" w:rsidRDefault="00941C7D"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196D5D">
              <w:rPr>
                <w:rFonts w:ascii="Calibri Light" w:eastAsia="宋体" w:hAnsi="Calibri Light" w:cs="Calibri Light"/>
                <w:sz w:val="24"/>
                <w:szCs w:val="24"/>
              </w:rPr>
              <w:t>class label 2</w:t>
            </w:r>
            <w:r>
              <w:rPr>
                <w:rFonts w:ascii="Calibri Light" w:eastAsia="宋体" w:hAnsi="Calibri Light" w:cs="Calibri Light"/>
                <w:sz w:val="24"/>
                <w:szCs w:val="24"/>
              </w:rPr>
              <w:t>”,</w:t>
            </w:r>
          </w:p>
          <w:p w:rsidR="00941C7D" w:rsidRPr="00E51B0C" w:rsidRDefault="00941C7D" w:rsidP="00FA4DC1">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p>
          <w:p w:rsidR="00941C7D" w:rsidRDefault="00941C7D"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196D5D">
              <w:rPr>
                <w:rFonts w:ascii="Calibri Light" w:eastAsia="宋体" w:hAnsi="Calibri Light" w:cs="Calibri Light"/>
                <w:sz w:val="24"/>
                <w:szCs w:val="24"/>
              </w:rPr>
              <w:t>]</w:t>
            </w:r>
            <w:r>
              <w:rPr>
                <w:rFonts w:ascii="Calibri Light" w:eastAsia="宋体" w:hAnsi="Calibri Light" w:cs="Calibri Light"/>
                <w:sz w:val="24"/>
                <w:szCs w:val="24"/>
              </w:rPr>
              <w:t>,</w:t>
            </w:r>
          </w:p>
          <w:p w:rsidR="00941C7D" w:rsidRPr="00E51B0C" w:rsidRDefault="00941C7D" w:rsidP="00FA4DC1">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196D5D">
              <w:rPr>
                <w:rFonts w:ascii="Calibri Light" w:eastAsia="宋体" w:hAnsi="Calibri Light" w:cs="Calibri Light"/>
                <w:sz w:val="24"/>
                <w:szCs w:val="24"/>
              </w:rPr>
              <w:t>multi-</w:t>
            </w:r>
            <w:r w:rsidR="00555C43">
              <w:rPr>
                <w:rFonts w:ascii="Calibri Light" w:eastAsia="宋体" w:hAnsi="Calibri Light" w:cs="Calibri Light"/>
                <w:sz w:val="24"/>
                <w:szCs w:val="24"/>
              </w:rPr>
              <w:t>label</w:t>
            </w:r>
            <w:r w:rsidR="00196D5D">
              <w:rPr>
                <w:rFonts w:ascii="Calibri Light" w:eastAsia="宋体" w:hAnsi="Calibri Light" w:cs="Calibri Light"/>
                <w:sz w:val="24"/>
                <w:szCs w:val="24"/>
              </w:rPr>
              <w:t xml:space="preserve"> prediction finished</w:t>
            </w:r>
            <w:r w:rsidRPr="00C325F4">
              <w:rPr>
                <w:rFonts w:ascii="Calibri Light" w:eastAsia="宋体" w:hAnsi="Calibri Light" w:cs="Calibri Light"/>
                <w:sz w:val="24"/>
                <w:szCs w:val="24"/>
              </w:rPr>
              <w:t>”</w:t>
            </w:r>
          </w:p>
          <w:p w:rsidR="00941C7D" w:rsidRDefault="00941C7D"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941C7D" w:rsidRPr="00C325F4" w:rsidRDefault="00941C7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91341D" w:rsidRPr="0091341D" w:rsidRDefault="0091341D" w:rsidP="0091341D">
      <w:pPr>
        <w:spacing w:line="360" w:lineRule="auto"/>
        <w:jc w:val="left"/>
        <w:rPr>
          <w:rFonts w:ascii="宋体" w:eastAsia="宋体" w:hAnsi="宋体"/>
          <w:sz w:val="24"/>
          <w:szCs w:val="24"/>
        </w:rPr>
      </w:pPr>
    </w:p>
    <w:p w:rsidR="0091341D" w:rsidRDefault="0091341D"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196D5D" w:rsidTr="00FA4DC1">
        <w:tc>
          <w:tcPr>
            <w:tcW w:w="993" w:type="dxa"/>
          </w:tcPr>
          <w:p w:rsidR="00196D5D" w:rsidRPr="009F53DA" w:rsidRDefault="00196D5D"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196D5D" w:rsidRPr="009F53DA" w:rsidRDefault="00196D5D" w:rsidP="00FA4DC1">
            <w:pPr>
              <w:jc w:val="left"/>
              <w:rPr>
                <w:rFonts w:ascii="宋体" w:eastAsia="宋体" w:hAnsi="宋体"/>
                <w:sz w:val="24"/>
                <w:szCs w:val="24"/>
              </w:rPr>
            </w:pPr>
            <w:r>
              <w:rPr>
                <w:rFonts w:ascii="宋体" w:eastAsia="宋体" w:hAnsi="宋体" w:hint="eastAsia"/>
                <w:sz w:val="24"/>
                <w:szCs w:val="24"/>
              </w:rPr>
              <w:t>以分类模型标识为参数，为一个新的实体或事件进行多标签分类。</w:t>
            </w:r>
          </w:p>
        </w:tc>
      </w:tr>
      <w:tr w:rsidR="00196D5D" w:rsidTr="00FA4DC1">
        <w:tc>
          <w:tcPr>
            <w:tcW w:w="993"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196D5D" w:rsidRDefault="00A203ED" w:rsidP="00FA4DC1">
            <w:pPr>
              <w:jc w:val="left"/>
              <w:rPr>
                <w:rFonts w:ascii="宋体" w:eastAsia="宋体" w:hAnsi="宋体"/>
                <w:sz w:val="24"/>
                <w:szCs w:val="24"/>
              </w:rPr>
            </w:pPr>
            <w:proofErr w:type="gramStart"/>
            <w:r>
              <w:rPr>
                <w:rFonts w:ascii="宋体" w:eastAsia="宋体" w:hAnsi="宋体"/>
                <w:sz w:val="24"/>
                <w:szCs w:val="24"/>
              </w:rPr>
              <w:t>CKC</w:t>
            </w:r>
            <w:r w:rsidR="00196D5D" w:rsidRPr="00CC673B">
              <w:rPr>
                <w:rFonts w:ascii="宋体" w:eastAsia="宋体" w:hAnsi="宋体"/>
                <w:sz w:val="24"/>
                <w:szCs w:val="24"/>
              </w:rPr>
              <w:t>A</w:t>
            </w:r>
            <w:r w:rsidR="00196D5D" w:rsidRPr="00CC673B">
              <w:rPr>
                <w:rFonts w:ascii="宋体" w:eastAsia="宋体" w:hAnsi="宋体" w:hint="eastAsia"/>
                <w:sz w:val="24"/>
                <w:szCs w:val="24"/>
              </w:rPr>
              <w:t>pi</w:t>
            </w:r>
            <w:r w:rsidR="00196D5D">
              <w:rPr>
                <w:rFonts w:ascii="宋体" w:eastAsia="宋体" w:hAnsi="宋体"/>
                <w:sz w:val="24"/>
                <w:szCs w:val="24"/>
              </w:rPr>
              <w:t>.</w:t>
            </w:r>
            <w:r>
              <w:rPr>
                <w:rFonts w:ascii="宋体" w:eastAsia="宋体" w:hAnsi="宋体"/>
                <w:sz w:val="24"/>
                <w:szCs w:val="24"/>
              </w:rPr>
              <w:t>C</w:t>
            </w:r>
            <w:r w:rsidR="001067A6">
              <w:rPr>
                <w:rFonts w:ascii="宋体" w:eastAsia="宋体" w:hAnsi="宋体"/>
                <w:sz w:val="24"/>
                <w:szCs w:val="24"/>
              </w:rPr>
              <w:t>ompute</w:t>
            </w:r>
            <w:r w:rsidR="00196D5D">
              <w:rPr>
                <w:rFonts w:ascii="宋体" w:eastAsia="宋体" w:hAnsi="宋体"/>
                <w:sz w:val="24"/>
                <w:szCs w:val="24"/>
              </w:rPr>
              <w:t>G</w:t>
            </w:r>
            <w:r w:rsidR="00196D5D">
              <w:rPr>
                <w:rFonts w:ascii="宋体" w:eastAsia="宋体" w:hAnsi="宋体" w:hint="eastAsia"/>
                <w:sz w:val="24"/>
                <w:szCs w:val="24"/>
              </w:rPr>
              <w:t>raph.</w:t>
            </w:r>
            <w:r w:rsidR="00555C43">
              <w:rPr>
                <w:rFonts w:ascii="宋体" w:eastAsia="宋体" w:hAnsi="宋体"/>
                <w:sz w:val="24"/>
                <w:szCs w:val="24"/>
              </w:rPr>
              <w:t>m</w:t>
            </w:r>
            <w:r w:rsidR="00196D5D">
              <w:rPr>
                <w:rFonts w:ascii="宋体" w:eastAsia="宋体" w:hAnsi="宋体"/>
                <w:sz w:val="24"/>
                <w:szCs w:val="24"/>
              </w:rPr>
              <w:t>ulti</w:t>
            </w:r>
            <w:r w:rsidR="00555C43">
              <w:rPr>
                <w:rFonts w:ascii="宋体" w:eastAsia="宋体" w:hAnsi="宋体"/>
                <w:sz w:val="24"/>
                <w:szCs w:val="24"/>
              </w:rPr>
              <w:t>Label</w:t>
            </w:r>
            <w:proofErr w:type="gramEnd"/>
            <w:r w:rsidR="00196D5D" w:rsidRPr="00CC673B">
              <w:rPr>
                <w:rFonts w:ascii="宋体" w:eastAsia="宋体" w:hAnsi="宋体"/>
                <w:sz w:val="24"/>
                <w:szCs w:val="24"/>
              </w:rPr>
              <w:t>(</w:t>
            </w:r>
          </w:p>
          <w:p w:rsidR="00196D5D" w:rsidRDefault="00196D5D" w:rsidP="00FA4DC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String entityId</w:t>
            </w:r>
          </w:p>
          <w:p w:rsidR="00196D5D" w:rsidRDefault="00196D5D" w:rsidP="00FA4DC1">
            <w:pPr>
              <w:ind w:firstLine="480"/>
              <w:jc w:val="left"/>
              <w:rPr>
                <w:rFonts w:ascii="宋体" w:eastAsia="宋体" w:hAnsi="宋体"/>
                <w:sz w:val="24"/>
                <w:szCs w:val="24"/>
              </w:rPr>
            </w:pPr>
            <w:r>
              <w:rPr>
                <w:rFonts w:ascii="宋体" w:eastAsia="宋体" w:hAnsi="宋体"/>
                <w:sz w:val="24"/>
                <w:szCs w:val="24"/>
              </w:rPr>
              <w:t>String taskId</w:t>
            </w:r>
          </w:p>
          <w:p w:rsidR="00196D5D" w:rsidRPr="00CC673B" w:rsidRDefault="00196D5D" w:rsidP="00FA4DC1">
            <w:pPr>
              <w:jc w:val="left"/>
              <w:rPr>
                <w:rFonts w:ascii="宋体" w:eastAsia="宋体" w:hAnsi="宋体"/>
                <w:sz w:val="24"/>
                <w:szCs w:val="24"/>
              </w:rPr>
            </w:pPr>
            <w:r w:rsidRPr="00CC673B">
              <w:rPr>
                <w:rFonts w:ascii="宋体" w:eastAsia="宋体" w:hAnsi="宋体"/>
                <w:sz w:val="24"/>
                <w:szCs w:val="24"/>
              </w:rPr>
              <w:t>)</w:t>
            </w:r>
          </w:p>
        </w:tc>
      </w:tr>
      <w:tr w:rsidR="00196D5D" w:rsidTr="00FA4DC1">
        <w:tc>
          <w:tcPr>
            <w:tcW w:w="993"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196D5D" w:rsidRDefault="00196D5D" w:rsidP="00FA4DC1">
            <w:pPr>
              <w:jc w:val="left"/>
              <w:rPr>
                <w:rFonts w:ascii="宋体" w:eastAsia="宋体" w:hAnsi="宋体"/>
                <w:sz w:val="24"/>
                <w:szCs w:val="24"/>
              </w:rPr>
            </w:pPr>
            <w:r>
              <w:rPr>
                <w:rFonts w:ascii="宋体" w:eastAsia="宋体" w:hAnsi="宋体"/>
                <w:sz w:val="24"/>
                <w:szCs w:val="24"/>
              </w:rPr>
              <w:t>entityId–</w:t>
            </w:r>
            <w:r>
              <w:rPr>
                <w:rFonts w:ascii="宋体" w:eastAsia="宋体" w:hAnsi="宋体" w:hint="eastAsia"/>
                <w:sz w:val="24"/>
                <w:szCs w:val="24"/>
              </w:rPr>
              <w:t>实例I</w:t>
            </w:r>
            <w:r>
              <w:rPr>
                <w:rFonts w:ascii="宋体" w:eastAsia="宋体" w:hAnsi="宋体"/>
                <w:sz w:val="24"/>
                <w:szCs w:val="24"/>
              </w:rPr>
              <w:t>D</w:t>
            </w:r>
          </w:p>
          <w:p w:rsidR="00196D5D" w:rsidRDefault="00196D5D" w:rsidP="00FA4DC1">
            <w:pPr>
              <w:jc w:val="left"/>
              <w:rPr>
                <w:rFonts w:ascii="宋体" w:eastAsia="宋体" w:hAnsi="宋体"/>
                <w:sz w:val="24"/>
                <w:szCs w:val="24"/>
              </w:rPr>
            </w:pPr>
            <w:r>
              <w:rPr>
                <w:rFonts w:ascii="宋体" w:eastAsia="宋体" w:hAnsi="宋体" w:hint="eastAsia"/>
                <w:sz w:val="24"/>
                <w:szCs w:val="24"/>
              </w:rPr>
              <w:t>taskId</w:t>
            </w:r>
            <w:r>
              <w:rPr>
                <w:rFonts w:ascii="宋体" w:eastAsia="宋体" w:hAnsi="宋体"/>
                <w:sz w:val="24"/>
                <w:szCs w:val="24"/>
              </w:rPr>
              <w:t xml:space="preserve"> – </w:t>
            </w:r>
            <w:r>
              <w:rPr>
                <w:rFonts w:ascii="宋体" w:eastAsia="宋体" w:hAnsi="宋体" w:hint="eastAsia"/>
                <w:sz w:val="24"/>
                <w:szCs w:val="24"/>
              </w:rPr>
              <w:t>实例分类任务模型I</w:t>
            </w:r>
            <w:r>
              <w:rPr>
                <w:rFonts w:ascii="宋体" w:eastAsia="宋体" w:hAnsi="宋体"/>
                <w:sz w:val="24"/>
                <w:szCs w:val="24"/>
              </w:rPr>
              <w:t>D</w:t>
            </w:r>
          </w:p>
        </w:tc>
      </w:tr>
      <w:tr w:rsidR="00196D5D" w:rsidTr="00FA4DC1">
        <w:tc>
          <w:tcPr>
            <w:tcW w:w="993"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实体或事件实例的分类标签集合</w:t>
            </w:r>
          </w:p>
          <w:p w:rsidR="00196D5D" w:rsidRPr="009F53DA" w:rsidRDefault="00196D5D" w:rsidP="00FA4DC1">
            <w:pPr>
              <w:jc w:val="left"/>
              <w:rPr>
                <w:rFonts w:ascii="宋体" w:eastAsia="宋体" w:hAnsi="宋体"/>
                <w:sz w:val="24"/>
                <w:szCs w:val="24"/>
              </w:rPr>
            </w:pPr>
            <w:r>
              <w:rPr>
                <w:rFonts w:ascii="宋体" w:eastAsia="宋体" w:hAnsi="宋体"/>
                <w:sz w:val="24"/>
                <w:szCs w:val="24"/>
              </w:rPr>
              <w:t>Collection&lt;String&gt;</w:t>
            </w:r>
          </w:p>
        </w:tc>
      </w:tr>
      <w:tr w:rsidR="00196D5D" w:rsidTr="00FA4DC1">
        <w:tc>
          <w:tcPr>
            <w:tcW w:w="993"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196D5D" w:rsidRPr="009F53DA" w:rsidRDefault="00A203ED" w:rsidP="00FA4DC1">
            <w:pPr>
              <w:jc w:val="left"/>
              <w:rPr>
                <w:rFonts w:ascii="Calibri Light" w:eastAsia="宋体" w:hAnsi="Calibri Light" w:cs="Calibri Light"/>
                <w:sz w:val="24"/>
                <w:szCs w:val="24"/>
              </w:rPr>
            </w:pPr>
            <w:r>
              <w:rPr>
                <w:rFonts w:ascii="宋体" w:eastAsia="宋体" w:hAnsi="宋体"/>
                <w:sz w:val="24"/>
                <w:szCs w:val="24"/>
              </w:rPr>
              <w:t>CKC</w:t>
            </w:r>
            <w:r w:rsidR="00196D5D" w:rsidRPr="00105C8B">
              <w:rPr>
                <w:rFonts w:ascii="宋体" w:eastAsia="宋体" w:hAnsi="宋体"/>
                <w:sz w:val="24"/>
                <w:szCs w:val="24"/>
              </w:rPr>
              <w:t>A</w:t>
            </w:r>
            <w:r w:rsidR="00196D5D" w:rsidRPr="00105C8B">
              <w:rPr>
                <w:rFonts w:ascii="宋体" w:eastAsia="宋体" w:hAnsi="宋体" w:hint="eastAsia"/>
                <w:sz w:val="24"/>
                <w:szCs w:val="24"/>
              </w:rPr>
              <w:t>pi</w:t>
            </w:r>
            <w:r w:rsidR="00196D5D" w:rsidRPr="00105C8B">
              <w:rPr>
                <w:rFonts w:ascii="宋体" w:eastAsia="宋体" w:hAnsi="宋体"/>
                <w:sz w:val="24"/>
                <w:szCs w:val="24"/>
              </w:rPr>
              <w:t>E</w:t>
            </w:r>
            <w:r w:rsidR="00196D5D" w:rsidRPr="00105C8B">
              <w:rPr>
                <w:rFonts w:ascii="宋体" w:eastAsia="宋体" w:hAnsi="宋体" w:hint="eastAsia"/>
                <w:sz w:val="24"/>
                <w:szCs w:val="24"/>
              </w:rPr>
              <w:t>xception</w:t>
            </w:r>
          </w:p>
        </w:tc>
      </w:tr>
    </w:tbl>
    <w:p w:rsidR="0091341D" w:rsidRPr="0091341D" w:rsidRDefault="0091341D" w:rsidP="0091341D"/>
    <w:p w:rsidR="006E4825" w:rsidRDefault="00196D5D" w:rsidP="00231688">
      <w:pPr>
        <w:pStyle w:val="4"/>
        <w:numPr>
          <w:ilvl w:val="0"/>
          <w:numId w:val="24"/>
        </w:numPr>
      </w:pPr>
      <w:bookmarkStart w:id="148" w:name="_Toc37157580"/>
      <w:r>
        <w:rPr>
          <w:rFonts w:hint="eastAsia"/>
        </w:rPr>
        <w:t>相似</w:t>
      </w:r>
      <w:r w:rsidR="006E4825">
        <w:rPr>
          <w:rFonts w:hint="eastAsia"/>
        </w:rPr>
        <w:t>实体或事件搜索</w:t>
      </w:r>
      <w:bookmarkEnd w:id="148"/>
    </w:p>
    <w:p w:rsidR="00196D5D" w:rsidRDefault="00196D5D"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196D5D" w:rsidTr="00FA4DC1">
        <w:tc>
          <w:tcPr>
            <w:tcW w:w="709" w:type="dxa"/>
          </w:tcPr>
          <w:p w:rsidR="00196D5D" w:rsidRPr="009F53DA" w:rsidRDefault="00196D5D"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利用图的特征向量表示，</w:t>
            </w:r>
            <w:proofErr w:type="gramStart"/>
            <w:r>
              <w:rPr>
                <w:rFonts w:ascii="宋体" w:eastAsia="宋体" w:hAnsi="宋体" w:hint="eastAsia"/>
                <w:sz w:val="24"/>
                <w:szCs w:val="24"/>
              </w:rPr>
              <w:t>找出跟某个</w:t>
            </w:r>
            <w:proofErr w:type="gramEnd"/>
            <w:r>
              <w:rPr>
                <w:rFonts w:ascii="宋体" w:eastAsia="宋体" w:hAnsi="宋体" w:hint="eastAsia"/>
                <w:sz w:val="24"/>
                <w:szCs w:val="24"/>
              </w:rPr>
              <w:t>实例相似的实例集合。</w:t>
            </w:r>
          </w:p>
        </w:tc>
      </w:tr>
      <w:tr w:rsidR="00196D5D" w:rsidTr="00FA4DC1">
        <w:tc>
          <w:tcPr>
            <w:tcW w:w="709"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方法</w:t>
            </w:r>
          </w:p>
        </w:tc>
        <w:tc>
          <w:tcPr>
            <w:tcW w:w="8843" w:type="dxa"/>
          </w:tcPr>
          <w:p w:rsidR="00196D5D" w:rsidRPr="009F53DA" w:rsidRDefault="00196D5D" w:rsidP="00FA4DC1">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A203ED">
              <w:rPr>
                <w:rFonts w:ascii="宋体" w:eastAsia="宋体" w:hAnsi="宋体" w:hint="eastAsia"/>
                <w:sz w:val="24"/>
                <w:szCs w:val="24"/>
              </w:rPr>
              <w:t>CKC</w:t>
            </w:r>
            <w:r w:rsidRPr="00105C8B">
              <w:rPr>
                <w:rFonts w:ascii="宋体" w:eastAsia="宋体" w:hAnsi="宋体"/>
                <w:sz w:val="24"/>
                <w:szCs w:val="24"/>
              </w:rPr>
              <w:t>/</w:t>
            </w:r>
            <w:r>
              <w:rPr>
                <w:rFonts w:ascii="宋体" w:eastAsia="宋体" w:hAnsi="宋体" w:hint="eastAsia"/>
                <w:sz w:val="24"/>
                <w:szCs w:val="24"/>
              </w:rPr>
              <w:t>graph/{graphName}/entity/{entity</w:t>
            </w:r>
            <w:r>
              <w:rPr>
                <w:rFonts w:ascii="宋体" w:eastAsia="宋体" w:hAnsi="宋体"/>
                <w:sz w:val="24"/>
                <w:szCs w:val="24"/>
              </w:rPr>
              <w:t>I</w:t>
            </w:r>
            <w:r>
              <w:rPr>
                <w:rFonts w:ascii="宋体" w:eastAsia="宋体" w:hAnsi="宋体" w:hint="eastAsia"/>
                <w:sz w:val="24"/>
                <w:szCs w:val="24"/>
              </w:rPr>
              <w:t>d}/</w:t>
            </w:r>
            <w:r w:rsidR="008D726F">
              <w:rPr>
                <w:rFonts w:ascii="宋体" w:eastAsia="宋体" w:hAnsi="宋体" w:hint="eastAsia"/>
                <w:sz w:val="24"/>
                <w:szCs w:val="24"/>
              </w:rPr>
              <w:t>similarity</w:t>
            </w:r>
          </w:p>
        </w:tc>
      </w:tr>
      <w:tr w:rsidR="00196D5D" w:rsidTr="00FA4DC1">
        <w:tc>
          <w:tcPr>
            <w:tcW w:w="709"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参数</w:t>
            </w:r>
          </w:p>
        </w:tc>
        <w:tc>
          <w:tcPr>
            <w:tcW w:w="8843"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graphName：计算图的名称</w:t>
            </w:r>
          </w:p>
          <w:p w:rsidR="00196D5D" w:rsidRDefault="00196D5D" w:rsidP="00FA4DC1">
            <w:pPr>
              <w:jc w:val="left"/>
              <w:rPr>
                <w:rFonts w:ascii="宋体" w:eastAsia="宋体" w:hAnsi="宋体"/>
                <w:sz w:val="24"/>
                <w:szCs w:val="24"/>
              </w:rPr>
            </w:pPr>
            <w:r>
              <w:rPr>
                <w:rFonts w:ascii="宋体" w:eastAsia="宋体" w:hAnsi="宋体" w:hint="eastAsia"/>
                <w:sz w:val="24"/>
                <w:szCs w:val="24"/>
              </w:rPr>
              <w:t>entity</w:t>
            </w:r>
            <w:r>
              <w:rPr>
                <w:rFonts w:ascii="宋体" w:eastAsia="宋体" w:hAnsi="宋体"/>
                <w:sz w:val="24"/>
                <w:szCs w:val="24"/>
              </w:rPr>
              <w:t>I</w:t>
            </w:r>
            <w:r>
              <w:rPr>
                <w:rFonts w:ascii="宋体" w:eastAsia="宋体" w:hAnsi="宋体" w:hint="eastAsia"/>
                <w:sz w:val="24"/>
                <w:szCs w:val="24"/>
              </w:rPr>
              <w:t>d：实体或事件的I</w:t>
            </w:r>
            <w:r>
              <w:rPr>
                <w:rFonts w:ascii="宋体" w:eastAsia="宋体" w:hAnsi="宋体"/>
                <w:sz w:val="24"/>
                <w:szCs w:val="24"/>
              </w:rPr>
              <w:t>D</w:t>
            </w:r>
          </w:p>
        </w:tc>
      </w:tr>
      <w:tr w:rsidR="00196D5D" w:rsidTr="00FA4DC1">
        <w:tc>
          <w:tcPr>
            <w:tcW w:w="709"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196D5D" w:rsidRPr="00846910" w:rsidRDefault="00196D5D" w:rsidP="00FA4DC1">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196D5D" w:rsidRDefault="008D726F" w:rsidP="00FA4DC1">
            <w:pPr>
              <w:jc w:val="left"/>
              <w:rPr>
                <w:rFonts w:ascii="Calibri Light" w:eastAsia="宋体" w:hAnsi="Calibri Light" w:cs="Calibri Light"/>
                <w:sz w:val="24"/>
                <w:szCs w:val="24"/>
              </w:rPr>
            </w:pPr>
            <w:r>
              <w:rPr>
                <w:rFonts w:ascii="Calibri Light" w:eastAsia="宋体" w:hAnsi="Calibri Light" w:cs="Calibri Light"/>
                <w:sz w:val="24"/>
                <w:szCs w:val="24"/>
              </w:rPr>
              <w:t xml:space="preserve">   “topK”: “2”</w:t>
            </w:r>
            <w:r w:rsidR="00196D5D">
              <w:rPr>
                <w:rFonts w:ascii="Calibri Light" w:eastAsia="宋体" w:hAnsi="Calibri Light" w:cs="Calibri Light"/>
                <w:sz w:val="24"/>
                <w:szCs w:val="24"/>
              </w:rPr>
              <w:t xml:space="preserve"> </w:t>
            </w:r>
          </w:p>
          <w:p w:rsidR="00196D5D" w:rsidRDefault="00196D5D" w:rsidP="00FA4DC1">
            <w:pPr>
              <w:jc w:val="left"/>
              <w:rPr>
                <w:rFonts w:ascii="宋体" w:eastAsia="宋体" w:hAnsi="宋体"/>
                <w:sz w:val="24"/>
                <w:szCs w:val="24"/>
              </w:rPr>
            </w:pPr>
            <w:r w:rsidRPr="00846910">
              <w:rPr>
                <w:rFonts w:ascii="Calibri Light" w:eastAsia="宋体" w:hAnsi="Calibri Light" w:cs="Calibri Light"/>
                <w:sz w:val="24"/>
                <w:szCs w:val="24"/>
              </w:rPr>
              <w:t>}</w:t>
            </w:r>
          </w:p>
        </w:tc>
      </w:tr>
      <w:tr w:rsidR="00196D5D" w:rsidTr="00FA4DC1">
        <w:tc>
          <w:tcPr>
            <w:tcW w:w="709" w:type="dxa"/>
          </w:tcPr>
          <w:p w:rsidR="00196D5D" w:rsidRDefault="00196D5D" w:rsidP="00FA4DC1">
            <w:pPr>
              <w:jc w:val="left"/>
              <w:rPr>
                <w:rFonts w:ascii="宋体" w:eastAsia="宋体" w:hAnsi="宋体"/>
                <w:sz w:val="24"/>
                <w:szCs w:val="24"/>
              </w:rPr>
            </w:pPr>
            <w:r>
              <w:rPr>
                <w:rFonts w:ascii="宋体" w:eastAsia="宋体" w:hAnsi="宋体" w:hint="eastAsia"/>
                <w:sz w:val="24"/>
                <w:szCs w:val="24"/>
              </w:rPr>
              <w:lastRenderedPageBreak/>
              <w:t>返回</w:t>
            </w:r>
          </w:p>
        </w:tc>
        <w:tc>
          <w:tcPr>
            <w:tcW w:w="8843" w:type="dxa"/>
          </w:tcPr>
          <w:p w:rsidR="00196D5D" w:rsidRPr="00C325F4" w:rsidRDefault="00196D5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96D5D" w:rsidRPr="00C325F4" w:rsidRDefault="00196D5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196D5D" w:rsidRPr="00C325F4" w:rsidRDefault="00196D5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196D5D" w:rsidRDefault="00196D5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Pr>
                <w:rFonts w:ascii="Calibri Light" w:eastAsia="宋体" w:hAnsi="Calibri Light" w:cs="Calibri Light"/>
                <w:sz w:val="24"/>
                <w:szCs w:val="24"/>
              </w:rPr>
              <w:t xml:space="preserve"> {</w:t>
            </w:r>
          </w:p>
          <w:p w:rsidR="008D726F" w:rsidRDefault="00196D5D" w:rsidP="008D726F">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8D726F">
              <w:rPr>
                <w:rFonts w:ascii="Calibri Light" w:eastAsia="宋体" w:hAnsi="Calibri Light" w:cs="Calibri Light" w:hint="eastAsia"/>
                <w:sz w:val="24"/>
                <w:szCs w:val="24"/>
              </w:rPr>
              <w:t>similar</w:t>
            </w:r>
            <w:r w:rsidR="008D726F">
              <w:rPr>
                <w:rFonts w:ascii="Calibri Light" w:eastAsia="宋体" w:hAnsi="Calibri Light" w:cs="Calibri Light"/>
                <w:sz w:val="24"/>
                <w:szCs w:val="24"/>
              </w:rPr>
              <w:t>Entities</w:t>
            </w:r>
            <w:r>
              <w:rPr>
                <w:rFonts w:ascii="Calibri Light" w:eastAsia="宋体" w:hAnsi="Calibri Light" w:cs="Calibri Light"/>
                <w:sz w:val="24"/>
                <w:szCs w:val="24"/>
              </w:rPr>
              <w:t>”: [</w:t>
            </w:r>
          </w:p>
          <w:p w:rsidR="008D726F" w:rsidRDefault="008D726F" w:rsidP="008D726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8D726F" w:rsidRDefault="008D726F" w:rsidP="008D726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“entity”: “entity id1”,</w:t>
            </w:r>
          </w:p>
          <w:p w:rsidR="008D726F" w:rsidRPr="008D726F" w:rsidRDefault="008D726F" w:rsidP="008D726F">
            <w:pPr>
              <w:jc w:val="left"/>
              <w:rPr>
                <w:rFonts w:ascii="Calibri Light" w:eastAsia="宋体" w:hAnsi="Calibri Light" w:cs="Calibri Light"/>
                <w:sz w:val="24"/>
                <w:szCs w:val="24"/>
              </w:rPr>
            </w:pPr>
            <w:r>
              <w:rPr>
                <w:rFonts w:ascii="Calibri Light" w:eastAsia="宋体" w:hAnsi="Calibri Light" w:cs="Calibri Light"/>
                <w:sz w:val="24"/>
                <w:szCs w:val="24"/>
              </w:rPr>
              <w:t xml:space="preserve">               “similarity”: 0.99</w:t>
            </w:r>
          </w:p>
          <w:p w:rsidR="00196D5D" w:rsidRDefault="008D726F" w:rsidP="008D726F">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8D726F" w:rsidRDefault="008D726F" w:rsidP="008D726F">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8D726F" w:rsidRDefault="008D726F" w:rsidP="008D726F">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“entity”: “entity id2”,</w:t>
            </w:r>
          </w:p>
          <w:p w:rsidR="008D726F" w:rsidRPr="008D726F" w:rsidRDefault="008D726F" w:rsidP="008D726F">
            <w:pPr>
              <w:jc w:val="left"/>
              <w:rPr>
                <w:rFonts w:ascii="Calibri Light" w:eastAsia="宋体" w:hAnsi="Calibri Light" w:cs="Calibri Light"/>
                <w:sz w:val="24"/>
                <w:szCs w:val="24"/>
              </w:rPr>
            </w:pPr>
            <w:r>
              <w:rPr>
                <w:rFonts w:ascii="Calibri Light" w:eastAsia="宋体" w:hAnsi="Calibri Light" w:cs="Calibri Light"/>
                <w:sz w:val="24"/>
                <w:szCs w:val="24"/>
              </w:rPr>
              <w:t xml:space="preserve">               “similarity”: 0.92</w:t>
            </w:r>
          </w:p>
          <w:p w:rsidR="008D726F" w:rsidRPr="00E51B0C" w:rsidRDefault="008D726F" w:rsidP="008D726F">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196D5D" w:rsidRDefault="00196D5D"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196D5D" w:rsidRPr="00E51B0C" w:rsidRDefault="00196D5D" w:rsidP="00FA4DC1">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B65AA4">
              <w:rPr>
                <w:rFonts w:ascii="Calibri Light" w:eastAsia="宋体" w:hAnsi="Calibri Light" w:cs="Calibri Light"/>
                <w:sz w:val="24"/>
                <w:szCs w:val="24"/>
              </w:rPr>
              <w:t>similar entities search</w:t>
            </w:r>
            <w:r>
              <w:rPr>
                <w:rFonts w:ascii="Calibri Light" w:eastAsia="宋体" w:hAnsi="Calibri Light" w:cs="Calibri Light"/>
                <w:sz w:val="24"/>
                <w:szCs w:val="24"/>
              </w:rPr>
              <w:t xml:space="preserve"> finished</w:t>
            </w:r>
            <w:r w:rsidRPr="00C325F4">
              <w:rPr>
                <w:rFonts w:ascii="Calibri Light" w:eastAsia="宋体" w:hAnsi="Calibri Light" w:cs="Calibri Light"/>
                <w:sz w:val="24"/>
                <w:szCs w:val="24"/>
              </w:rPr>
              <w:t>”</w:t>
            </w:r>
          </w:p>
          <w:p w:rsidR="00196D5D" w:rsidRDefault="00196D5D"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196D5D" w:rsidRPr="00C325F4" w:rsidRDefault="00196D5D"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196D5D" w:rsidRPr="00196D5D" w:rsidRDefault="00196D5D" w:rsidP="00196D5D">
      <w:pPr>
        <w:spacing w:line="360" w:lineRule="auto"/>
        <w:jc w:val="left"/>
        <w:rPr>
          <w:rFonts w:ascii="宋体" w:eastAsia="宋体" w:hAnsi="宋体"/>
          <w:sz w:val="24"/>
          <w:szCs w:val="24"/>
        </w:rPr>
      </w:pPr>
    </w:p>
    <w:p w:rsidR="00196D5D" w:rsidRDefault="00196D5D"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555C43" w:rsidTr="00FA4DC1">
        <w:tc>
          <w:tcPr>
            <w:tcW w:w="993" w:type="dxa"/>
          </w:tcPr>
          <w:p w:rsidR="00555C43" w:rsidRPr="009F53DA" w:rsidRDefault="00555C43"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555C43" w:rsidRPr="009F53DA" w:rsidRDefault="00555C43" w:rsidP="00FA4DC1">
            <w:pPr>
              <w:jc w:val="left"/>
              <w:rPr>
                <w:rFonts w:ascii="宋体" w:eastAsia="宋体" w:hAnsi="宋体"/>
                <w:sz w:val="24"/>
                <w:szCs w:val="24"/>
              </w:rPr>
            </w:pPr>
            <w:r>
              <w:rPr>
                <w:rFonts w:ascii="宋体" w:eastAsia="宋体" w:hAnsi="宋体" w:hint="eastAsia"/>
                <w:sz w:val="24"/>
                <w:szCs w:val="24"/>
              </w:rPr>
              <w:t>利用图的特征向量表示，</w:t>
            </w:r>
            <w:proofErr w:type="gramStart"/>
            <w:r>
              <w:rPr>
                <w:rFonts w:ascii="宋体" w:eastAsia="宋体" w:hAnsi="宋体" w:hint="eastAsia"/>
                <w:sz w:val="24"/>
                <w:szCs w:val="24"/>
              </w:rPr>
              <w:t>找出跟某个</w:t>
            </w:r>
            <w:proofErr w:type="gramEnd"/>
            <w:r>
              <w:rPr>
                <w:rFonts w:ascii="宋体" w:eastAsia="宋体" w:hAnsi="宋体" w:hint="eastAsia"/>
                <w:sz w:val="24"/>
                <w:szCs w:val="24"/>
              </w:rPr>
              <w:t>实例相似的实例集合。</w:t>
            </w:r>
          </w:p>
        </w:tc>
      </w:tr>
      <w:tr w:rsidR="00555C43" w:rsidTr="00FA4DC1">
        <w:tc>
          <w:tcPr>
            <w:tcW w:w="993" w:type="dxa"/>
          </w:tcPr>
          <w:p w:rsidR="00555C43" w:rsidRDefault="00555C43" w:rsidP="00FA4D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555C43" w:rsidRDefault="00A203ED" w:rsidP="00FA4DC1">
            <w:pPr>
              <w:jc w:val="left"/>
              <w:rPr>
                <w:rFonts w:ascii="宋体" w:eastAsia="宋体" w:hAnsi="宋体"/>
                <w:sz w:val="24"/>
                <w:szCs w:val="24"/>
              </w:rPr>
            </w:pPr>
            <w:proofErr w:type="gramStart"/>
            <w:r>
              <w:rPr>
                <w:rFonts w:ascii="宋体" w:eastAsia="宋体" w:hAnsi="宋体"/>
                <w:sz w:val="24"/>
                <w:szCs w:val="24"/>
              </w:rPr>
              <w:t>CKC</w:t>
            </w:r>
            <w:r w:rsidR="00555C43" w:rsidRPr="00CC673B">
              <w:rPr>
                <w:rFonts w:ascii="宋体" w:eastAsia="宋体" w:hAnsi="宋体"/>
                <w:sz w:val="24"/>
                <w:szCs w:val="24"/>
              </w:rPr>
              <w:t>A</w:t>
            </w:r>
            <w:r w:rsidR="00555C43" w:rsidRPr="00CC673B">
              <w:rPr>
                <w:rFonts w:ascii="宋体" w:eastAsia="宋体" w:hAnsi="宋体" w:hint="eastAsia"/>
                <w:sz w:val="24"/>
                <w:szCs w:val="24"/>
              </w:rPr>
              <w:t>pi</w:t>
            </w:r>
            <w:r w:rsidR="00555C43">
              <w:rPr>
                <w:rFonts w:ascii="宋体" w:eastAsia="宋体" w:hAnsi="宋体"/>
                <w:sz w:val="24"/>
                <w:szCs w:val="24"/>
              </w:rPr>
              <w:t>.</w:t>
            </w:r>
            <w:r>
              <w:rPr>
                <w:rFonts w:ascii="宋体" w:eastAsia="宋体" w:hAnsi="宋体"/>
                <w:sz w:val="24"/>
                <w:szCs w:val="24"/>
              </w:rPr>
              <w:t>C</w:t>
            </w:r>
            <w:r w:rsidR="001067A6">
              <w:rPr>
                <w:rFonts w:ascii="宋体" w:eastAsia="宋体" w:hAnsi="宋体"/>
                <w:sz w:val="24"/>
                <w:szCs w:val="24"/>
              </w:rPr>
              <w:t>ompute</w:t>
            </w:r>
            <w:r w:rsidR="00555C43">
              <w:rPr>
                <w:rFonts w:ascii="宋体" w:eastAsia="宋体" w:hAnsi="宋体"/>
                <w:sz w:val="24"/>
                <w:szCs w:val="24"/>
              </w:rPr>
              <w:t>G</w:t>
            </w:r>
            <w:r w:rsidR="00555C43">
              <w:rPr>
                <w:rFonts w:ascii="宋体" w:eastAsia="宋体" w:hAnsi="宋体" w:hint="eastAsia"/>
                <w:sz w:val="24"/>
                <w:szCs w:val="24"/>
              </w:rPr>
              <w:t>raph.</w:t>
            </w:r>
            <w:r w:rsidR="00555C43">
              <w:rPr>
                <w:rFonts w:ascii="宋体" w:eastAsia="宋体" w:hAnsi="宋体"/>
                <w:sz w:val="24"/>
                <w:szCs w:val="24"/>
              </w:rPr>
              <w:t>similarity</w:t>
            </w:r>
            <w:proofErr w:type="gramEnd"/>
            <w:r w:rsidR="00555C43" w:rsidRPr="00CC673B">
              <w:rPr>
                <w:rFonts w:ascii="宋体" w:eastAsia="宋体" w:hAnsi="宋体"/>
                <w:sz w:val="24"/>
                <w:szCs w:val="24"/>
              </w:rPr>
              <w:t>(</w:t>
            </w:r>
          </w:p>
          <w:p w:rsidR="00555C43" w:rsidRDefault="00555C43" w:rsidP="00FA4DC1">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String entityId</w:t>
            </w:r>
          </w:p>
          <w:p w:rsidR="00555C43" w:rsidRDefault="00555C43" w:rsidP="00FA4DC1">
            <w:pPr>
              <w:ind w:firstLine="480"/>
              <w:jc w:val="left"/>
              <w:rPr>
                <w:rFonts w:ascii="宋体" w:eastAsia="宋体" w:hAnsi="宋体"/>
                <w:sz w:val="24"/>
                <w:szCs w:val="24"/>
              </w:rPr>
            </w:pPr>
            <w:r>
              <w:rPr>
                <w:rFonts w:ascii="宋体" w:eastAsia="宋体" w:hAnsi="宋体"/>
                <w:sz w:val="24"/>
                <w:szCs w:val="24"/>
              </w:rPr>
              <w:t>int topK</w:t>
            </w:r>
          </w:p>
          <w:p w:rsidR="00555C43" w:rsidRPr="00CC673B" w:rsidRDefault="00555C43" w:rsidP="00FA4DC1">
            <w:pPr>
              <w:jc w:val="left"/>
              <w:rPr>
                <w:rFonts w:ascii="宋体" w:eastAsia="宋体" w:hAnsi="宋体"/>
                <w:sz w:val="24"/>
                <w:szCs w:val="24"/>
              </w:rPr>
            </w:pPr>
            <w:r w:rsidRPr="00CC673B">
              <w:rPr>
                <w:rFonts w:ascii="宋体" w:eastAsia="宋体" w:hAnsi="宋体"/>
                <w:sz w:val="24"/>
                <w:szCs w:val="24"/>
              </w:rPr>
              <w:t>)</w:t>
            </w:r>
          </w:p>
        </w:tc>
      </w:tr>
      <w:tr w:rsidR="00555C43" w:rsidTr="00FA4DC1">
        <w:tc>
          <w:tcPr>
            <w:tcW w:w="993" w:type="dxa"/>
          </w:tcPr>
          <w:p w:rsidR="00555C43" w:rsidRDefault="00555C43" w:rsidP="00FA4D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555C43" w:rsidRDefault="00555C43" w:rsidP="00FA4DC1">
            <w:pPr>
              <w:jc w:val="left"/>
              <w:rPr>
                <w:rFonts w:ascii="宋体" w:eastAsia="宋体" w:hAnsi="宋体"/>
                <w:sz w:val="24"/>
                <w:szCs w:val="24"/>
              </w:rPr>
            </w:pPr>
            <w:r>
              <w:rPr>
                <w:rFonts w:ascii="宋体" w:eastAsia="宋体" w:hAnsi="宋体"/>
                <w:sz w:val="24"/>
                <w:szCs w:val="24"/>
              </w:rPr>
              <w:t>entityId–</w:t>
            </w:r>
            <w:r>
              <w:rPr>
                <w:rFonts w:ascii="宋体" w:eastAsia="宋体" w:hAnsi="宋体" w:hint="eastAsia"/>
                <w:sz w:val="24"/>
                <w:szCs w:val="24"/>
              </w:rPr>
              <w:t>实例I</w:t>
            </w:r>
            <w:r>
              <w:rPr>
                <w:rFonts w:ascii="宋体" w:eastAsia="宋体" w:hAnsi="宋体"/>
                <w:sz w:val="24"/>
                <w:szCs w:val="24"/>
              </w:rPr>
              <w:t>D</w:t>
            </w:r>
          </w:p>
          <w:p w:rsidR="00555C43" w:rsidRDefault="00555C43" w:rsidP="00FA4DC1">
            <w:pPr>
              <w:jc w:val="left"/>
              <w:rPr>
                <w:rFonts w:ascii="宋体" w:eastAsia="宋体" w:hAnsi="宋体"/>
                <w:sz w:val="24"/>
                <w:szCs w:val="24"/>
              </w:rPr>
            </w:pPr>
            <w:r>
              <w:rPr>
                <w:rFonts w:ascii="宋体" w:eastAsia="宋体" w:hAnsi="宋体"/>
                <w:sz w:val="24"/>
                <w:szCs w:val="24"/>
              </w:rPr>
              <w:t xml:space="preserve">topK – </w:t>
            </w:r>
            <w:r>
              <w:rPr>
                <w:rFonts w:ascii="宋体" w:eastAsia="宋体" w:hAnsi="宋体" w:hint="eastAsia"/>
                <w:sz w:val="24"/>
                <w:szCs w:val="24"/>
              </w:rPr>
              <w:t>返回前K</w:t>
            </w:r>
            <w:proofErr w:type="gramStart"/>
            <w:r>
              <w:rPr>
                <w:rFonts w:ascii="宋体" w:eastAsia="宋体" w:hAnsi="宋体" w:hint="eastAsia"/>
                <w:sz w:val="24"/>
                <w:szCs w:val="24"/>
              </w:rPr>
              <w:t>个</w:t>
            </w:r>
            <w:proofErr w:type="gramEnd"/>
            <w:r>
              <w:rPr>
                <w:rFonts w:ascii="宋体" w:eastAsia="宋体" w:hAnsi="宋体" w:hint="eastAsia"/>
                <w:sz w:val="24"/>
                <w:szCs w:val="24"/>
              </w:rPr>
              <w:t>最相似的实例</w:t>
            </w:r>
          </w:p>
        </w:tc>
      </w:tr>
      <w:tr w:rsidR="00555C43" w:rsidTr="00FA4DC1">
        <w:tc>
          <w:tcPr>
            <w:tcW w:w="993" w:type="dxa"/>
          </w:tcPr>
          <w:p w:rsidR="00555C43" w:rsidRDefault="00555C43" w:rsidP="00FA4D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555C43" w:rsidRDefault="00555C43" w:rsidP="00FA4DC1">
            <w:pPr>
              <w:jc w:val="left"/>
              <w:rPr>
                <w:rFonts w:ascii="宋体" w:eastAsia="宋体" w:hAnsi="宋体"/>
                <w:sz w:val="24"/>
                <w:szCs w:val="24"/>
              </w:rPr>
            </w:pPr>
            <w:r>
              <w:rPr>
                <w:rFonts w:ascii="宋体" w:eastAsia="宋体" w:hAnsi="宋体" w:hint="eastAsia"/>
                <w:sz w:val="24"/>
                <w:szCs w:val="24"/>
              </w:rPr>
              <w:t>前K</w:t>
            </w:r>
            <w:proofErr w:type="gramStart"/>
            <w:r>
              <w:rPr>
                <w:rFonts w:ascii="宋体" w:eastAsia="宋体" w:hAnsi="宋体" w:hint="eastAsia"/>
                <w:sz w:val="24"/>
                <w:szCs w:val="24"/>
              </w:rPr>
              <w:t>个</w:t>
            </w:r>
            <w:proofErr w:type="gramEnd"/>
            <w:r>
              <w:rPr>
                <w:rFonts w:ascii="宋体" w:eastAsia="宋体" w:hAnsi="宋体" w:hint="eastAsia"/>
                <w:sz w:val="24"/>
                <w:szCs w:val="24"/>
              </w:rPr>
              <w:t>最相似实例集合</w:t>
            </w:r>
          </w:p>
          <w:p w:rsidR="00555C43" w:rsidRPr="009F53DA" w:rsidRDefault="00555C43" w:rsidP="00FA4DC1">
            <w:pPr>
              <w:jc w:val="left"/>
              <w:rPr>
                <w:rFonts w:ascii="宋体" w:eastAsia="宋体" w:hAnsi="宋体"/>
                <w:sz w:val="24"/>
                <w:szCs w:val="24"/>
              </w:rPr>
            </w:pPr>
            <w:r>
              <w:rPr>
                <w:rFonts w:ascii="宋体" w:eastAsia="宋体" w:hAnsi="宋体"/>
                <w:sz w:val="24"/>
                <w:szCs w:val="24"/>
              </w:rPr>
              <w:t>Collection&lt;Map&lt;String, Object&gt;&gt;</w:t>
            </w:r>
          </w:p>
        </w:tc>
      </w:tr>
      <w:tr w:rsidR="00555C43" w:rsidTr="00FA4DC1">
        <w:tc>
          <w:tcPr>
            <w:tcW w:w="993" w:type="dxa"/>
          </w:tcPr>
          <w:p w:rsidR="00555C43" w:rsidRDefault="00555C43" w:rsidP="00FA4D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555C43" w:rsidRPr="009F53DA" w:rsidRDefault="00A203ED" w:rsidP="00FA4DC1">
            <w:pPr>
              <w:jc w:val="left"/>
              <w:rPr>
                <w:rFonts w:ascii="Calibri Light" w:eastAsia="宋体" w:hAnsi="Calibri Light" w:cs="Calibri Light"/>
                <w:sz w:val="24"/>
                <w:szCs w:val="24"/>
              </w:rPr>
            </w:pPr>
            <w:r>
              <w:rPr>
                <w:rFonts w:ascii="宋体" w:eastAsia="宋体" w:hAnsi="宋体"/>
                <w:sz w:val="24"/>
                <w:szCs w:val="24"/>
              </w:rPr>
              <w:t>CKC</w:t>
            </w:r>
            <w:r w:rsidR="00555C43" w:rsidRPr="00105C8B">
              <w:rPr>
                <w:rFonts w:ascii="宋体" w:eastAsia="宋体" w:hAnsi="宋体"/>
                <w:sz w:val="24"/>
                <w:szCs w:val="24"/>
              </w:rPr>
              <w:t>A</w:t>
            </w:r>
            <w:r w:rsidR="00555C43" w:rsidRPr="00105C8B">
              <w:rPr>
                <w:rFonts w:ascii="宋体" w:eastAsia="宋体" w:hAnsi="宋体" w:hint="eastAsia"/>
                <w:sz w:val="24"/>
                <w:szCs w:val="24"/>
              </w:rPr>
              <w:t>pi</w:t>
            </w:r>
            <w:r w:rsidR="00555C43" w:rsidRPr="00105C8B">
              <w:rPr>
                <w:rFonts w:ascii="宋体" w:eastAsia="宋体" w:hAnsi="宋体"/>
                <w:sz w:val="24"/>
                <w:szCs w:val="24"/>
              </w:rPr>
              <w:t>E</w:t>
            </w:r>
            <w:r w:rsidR="00555C43" w:rsidRPr="00105C8B">
              <w:rPr>
                <w:rFonts w:ascii="宋体" w:eastAsia="宋体" w:hAnsi="宋体" w:hint="eastAsia"/>
                <w:sz w:val="24"/>
                <w:szCs w:val="24"/>
              </w:rPr>
              <w:t>xception</w:t>
            </w:r>
          </w:p>
        </w:tc>
      </w:tr>
    </w:tbl>
    <w:p w:rsidR="00196D5D" w:rsidRPr="00196D5D" w:rsidRDefault="00196D5D" w:rsidP="00196D5D"/>
    <w:p w:rsidR="00A203ED" w:rsidRDefault="00A203ED" w:rsidP="00A203ED">
      <w:pPr>
        <w:pStyle w:val="4"/>
        <w:numPr>
          <w:ilvl w:val="0"/>
          <w:numId w:val="24"/>
        </w:numPr>
      </w:pPr>
      <w:bookmarkStart w:id="149" w:name="_Toc37157581"/>
      <w:r>
        <w:rPr>
          <w:rFonts w:hint="eastAsia"/>
        </w:rPr>
        <w:t>实体关系预测模型训练</w:t>
      </w:r>
      <w:bookmarkEnd w:id="149"/>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创建并训练一个实体关系预测模型。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Default="00A203ED" w:rsidP="00A203ED">
            <w:pPr>
              <w:jc w:val="left"/>
              <w:rPr>
                <w:rFonts w:ascii="宋体" w:eastAsia="宋体" w:hAnsi="宋体"/>
                <w:sz w:val="24"/>
                <w:szCs w:val="24"/>
              </w:rPr>
            </w:pPr>
            <w:r>
              <w:rPr>
                <w:rFonts w:ascii="宋体" w:eastAsia="宋体" w:hAnsi="宋体"/>
                <w:sz w:val="24"/>
                <w:szCs w:val="24"/>
              </w:rPr>
              <w:t>CKC</w:t>
            </w:r>
            <w:r w:rsidRPr="00CC673B">
              <w:rPr>
                <w:rFonts w:ascii="宋体" w:eastAsia="宋体" w:hAnsi="宋体"/>
                <w:sz w:val="24"/>
                <w:szCs w:val="24"/>
              </w:rPr>
              <w:t>A</w:t>
            </w:r>
            <w:r w:rsidRPr="00CC673B">
              <w:rPr>
                <w:rFonts w:ascii="宋体" w:eastAsia="宋体" w:hAnsi="宋体" w:hint="eastAsia"/>
                <w:sz w:val="24"/>
                <w:szCs w:val="24"/>
              </w:rPr>
              <w:t>pi</w:t>
            </w:r>
            <w:r>
              <w:rPr>
                <w:rFonts w:ascii="宋体" w:eastAsia="宋体" w:hAnsi="宋体"/>
                <w:sz w:val="24"/>
                <w:szCs w:val="24"/>
              </w:rPr>
              <w:t>.</w:t>
            </w:r>
            <w:r>
              <w:rPr>
                <w:rFonts w:ascii="宋体" w:eastAsia="宋体" w:hAnsi="宋体" w:hint="eastAsia"/>
                <w:sz w:val="24"/>
                <w:szCs w:val="24"/>
              </w:rPr>
              <w:t>Relation</w:t>
            </w:r>
            <w:r>
              <w:rPr>
                <w:rFonts w:ascii="宋体" w:eastAsia="宋体" w:hAnsi="宋体"/>
                <w:sz w:val="24"/>
                <w:szCs w:val="24"/>
              </w:rPr>
              <w:t>Classifier</w:t>
            </w:r>
            <w:r w:rsidRPr="00CC673B">
              <w:rPr>
                <w:rFonts w:ascii="宋体" w:eastAsia="宋体" w:hAnsi="宋体"/>
                <w:sz w:val="24"/>
                <w:szCs w:val="24"/>
              </w:rPr>
              <w:t>(</w:t>
            </w:r>
          </w:p>
          <w:p w:rsidR="00A203ED" w:rsidRDefault="00A203ED" w:rsidP="00A203ED">
            <w:pPr>
              <w:ind w:firstLine="480"/>
              <w:jc w:val="left"/>
              <w:rPr>
                <w:rFonts w:ascii="宋体" w:eastAsia="宋体" w:hAnsi="宋体"/>
                <w:sz w:val="24"/>
                <w:szCs w:val="24"/>
              </w:rPr>
            </w:pPr>
            <w:r>
              <w:rPr>
                <w:rFonts w:ascii="宋体" w:eastAsia="宋体" w:hAnsi="宋体"/>
                <w:sz w:val="24"/>
                <w:szCs w:val="24"/>
              </w:rPr>
              <w:t>DataLoader trainingData,</w:t>
            </w:r>
          </w:p>
          <w:p w:rsidR="00A203ED" w:rsidRDefault="00A203ED" w:rsidP="00A203ED">
            <w:pPr>
              <w:ind w:firstLine="480"/>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raphEmbedding graphEmbedding,</w:t>
            </w:r>
          </w:p>
          <w:p w:rsidR="00A203ED" w:rsidRDefault="00A203ED" w:rsidP="00A203ED">
            <w:pPr>
              <w:ind w:firstLine="480"/>
              <w:jc w:val="left"/>
              <w:rPr>
                <w:rFonts w:ascii="宋体" w:eastAsia="宋体" w:hAnsi="宋体"/>
                <w:sz w:val="24"/>
                <w:szCs w:val="24"/>
              </w:rPr>
            </w:pPr>
            <w:r>
              <w:rPr>
                <w:rFonts w:ascii="宋体" w:eastAsia="宋体" w:hAnsi="宋体"/>
                <w:sz w:val="24"/>
                <w:szCs w:val="24"/>
              </w:rPr>
              <w:t>Boolean embeddingTrainable=False</w:t>
            </w:r>
            <w:r>
              <w:rPr>
                <w:rFonts w:ascii="宋体" w:eastAsia="宋体" w:hAnsi="宋体" w:hint="eastAsia"/>
                <w:sz w:val="24"/>
                <w:szCs w:val="24"/>
              </w:rPr>
              <w:t>,</w:t>
            </w:r>
          </w:p>
          <w:p w:rsidR="00A203ED" w:rsidRDefault="00A203ED" w:rsidP="00A203ED">
            <w:pPr>
              <w:ind w:firstLine="480"/>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oolean pathRequire=False</w:t>
            </w:r>
          </w:p>
          <w:p w:rsidR="00A203ED" w:rsidRPr="00CC673B" w:rsidRDefault="00A203ED" w:rsidP="00A203ED">
            <w:pPr>
              <w:jc w:val="left"/>
              <w:rPr>
                <w:rFonts w:ascii="宋体" w:eastAsia="宋体" w:hAnsi="宋体"/>
                <w:sz w:val="24"/>
                <w:szCs w:val="24"/>
              </w:rPr>
            </w:pPr>
            <w:r w:rsidRPr="00CC673B">
              <w:rPr>
                <w:rFonts w:ascii="宋体" w:eastAsia="宋体" w:hAnsi="宋体"/>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training</w:t>
            </w:r>
            <w:r>
              <w:rPr>
                <w:rFonts w:ascii="宋体" w:eastAsia="宋体" w:hAnsi="宋体"/>
                <w:sz w:val="24"/>
                <w:szCs w:val="24"/>
              </w:rPr>
              <w:t>Data</w:t>
            </w:r>
            <w:r>
              <w:rPr>
                <w:rFonts w:ascii="宋体" w:eastAsia="宋体" w:hAnsi="宋体" w:hint="eastAsia"/>
                <w:sz w:val="24"/>
                <w:szCs w:val="24"/>
              </w:rPr>
              <w:t>：训练数据加载器</w:t>
            </w:r>
          </w:p>
          <w:p w:rsidR="00A203ED" w:rsidRDefault="00A203ED" w:rsidP="00A203ED">
            <w:pPr>
              <w:jc w:val="lef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raphEmbedding</w:t>
            </w:r>
            <w:r>
              <w:rPr>
                <w:rFonts w:ascii="宋体" w:eastAsia="宋体" w:hAnsi="宋体" w:hint="eastAsia"/>
                <w:sz w:val="24"/>
                <w:szCs w:val="24"/>
              </w:rPr>
              <w:t>：图表征模型</w:t>
            </w:r>
          </w:p>
          <w:p w:rsidR="00A203ED" w:rsidRDefault="00A203ED" w:rsidP="00A203ED">
            <w:pPr>
              <w:jc w:val="left"/>
              <w:rPr>
                <w:rFonts w:ascii="宋体" w:eastAsia="宋体" w:hAnsi="宋体"/>
                <w:sz w:val="24"/>
                <w:szCs w:val="24"/>
              </w:rPr>
            </w:pPr>
            <w:r>
              <w:rPr>
                <w:rFonts w:ascii="宋体" w:eastAsia="宋体" w:hAnsi="宋体" w:hint="eastAsia"/>
                <w:sz w:val="24"/>
                <w:szCs w:val="24"/>
              </w:rPr>
              <w:lastRenderedPageBreak/>
              <w:t>e</w:t>
            </w:r>
            <w:r>
              <w:rPr>
                <w:rFonts w:ascii="宋体" w:eastAsia="宋体" w:hAnsi="宋体"/>
                <w:sz w:val="24"/>
                <w:szCs w:val="24"/>
              </w:rPr>
              <w:t>mbeddingTrainable</w:t>
            </w:r>
            <w:r>
              <w:rPr>
                <w:rFonts w:ascii="宋体" w:eastAsia="宋体" w:hAnsi="宋体" w:hint="eastAsia"/>
                <w:sz w:val="24"/>
                <w:szCs w:val="24"/>
              </w:rPr>
              <w:t>：图表征是否为可训练参数（图表征在训练结束后会改变）</w:t>
            </w:r>
          </w:p>
          <w:p w:rsidR="00A203ED" w:rsidRDefault="00A203ED" w:rsidP="00A203ED">
            <w:pPr>
              <w:jc w:val="left"/>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athRequire</w:t>
            </w:r>
            <w:r>
              <w:rPr>
                <w:rFonts w:ascii="宋体" w:eastAsia="宋体" w:hAnsi="宋体" w:hint="eastAsia"/>
                <w:sz w:val="24"/>
                <w:szCs w:val="24"/>
              </w:rPr>
              <w:t>：关系预测结果是否需要给出推理路径</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实体关系预测模型和对应ID</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1A3A39" w:rsidRDefault="006E4825" w:rsidP="00231688">
      <w:pPr>
        <w:pStyle w:val="4"/>
        <w:numPr>
          <w:ilvl w:val="0"/>
          <w:numId w:val="24"/>
        </w:numPr>
      </w:pPr>
      <w:bookmarkStart w:id="150" w:name="_Toc37157582"/>
      <w:r>
        <w:rPr>
          <w:rFonts w:hint="eastAsia"/>
        </w:rPr>
        <w:t>实体关系预测</w:t>
      </w:r>
      <w:bookmarkEnd w:id="150"/>
    </w:p>
    <w:p w:rsidR="001A3A39" w:rsidRDefault="001A3A39"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1A3A39" w:rsidTr="00FA4DC1">
        <w:tc>
          <w:tcPr>
            <w:tcW w:w="709" w:type="dxa"/>
          </w:tcPr>
          <w:p w:rsidR="001A3A39" w:rsidRPr="009F53DA" w:rsidRDefault="001A3A39"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1A3A39" w:rsidRDefault="00B65AA4" w:rsidP="00FA4DC1">
            <w:pPr>
              <w:jc w:val="left"/>
              <w:rPr>
                <w:rFonts w:ascii="宋体" w:eastAsia="宋体" w:hAnsi="宋体"/>
                <w:sz w:val="24"/>
                <w:szCs w:val="24"/>
              </w:rPr>
            </w:pPr>
            <w:r>
              <w:rPr>
                <w:rFonts w:ascii="宋体" w:eastAsia="宋体" w:hAnsi="宋体" w:hint="eastAsia"/>
                <w:sz w:val="24"/>
                <w:szCs w:val="24"/>
              </w:rPr>
              <w:t>以关系预测模型标识为参数，为一对新的实体或事件进行关系预测</w:t>
            </w:r>
            <w:r w:rsidR="001A3A39">
              <w:rPr>
                <w:rFonts w:ascii="宋体" w:eastAsia="宋体" w:hAnsi="宋体" w:hint="eastAsia"/>
                <w:sz w:val="24"/>
                <w:szCs w:val="24"/>
              </w:rPr>
              <w:t>。</w:t>
            </w:r>
          </w:p>
        </w:tc>
      </w:tr>
      <w:tr w:rsidR="001A3A39" w:rsidTr="00FA4DC1">
        <w:tc>
          <w:tcPr>
            <w:tcW w:w="709" w:type="dxa"/>
          </w:tcPr>
          <w:p w:rsidR="001A3A39" w:rsidRDefault="001A3A39" w:rsidP="00FA4DC1">
            <w:pPr>
              <w:jc w:val="left"/>
              <w:rPr>
                <w:rFonts w:ascii="宋体" w:eastAsia="宋体" w:hAnsi="宋体"/>
                <w:sz w:val="24"/>
                <w:szCs w:val="24"/>
              </w:rPr>
            </w:pPr>
            <w:r>
              <w:rPr>
                <w:rFonts w:ascii="宋体" w:eastAsia="宋体" w:hAnsi="宋体" w:hint="eastAsia"/>
                <w:sz w:val="24"/>
                <w:szCs w:val="24"/>
              </w:rPr>
              <w:t>方法</w:t>
            </w:r>
          </w:p>
        </w:tc>
        <w:tc>
          <w:tcPr>
            <w:tcW w:w="8843" w:type="dxa"/>
          </w:tcPr>
          <w:p w:rsidR="001A3A39" w:rsidRPr="009F53DA" w:rsidRDefault="001A3A39" w:rsidP="00FA4DC1">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A203ED">
              <w:rPr>
                <w:rFonts w:ascii="宋体" w:eastAsia="宋体" w:hAnsi="宋体" w:hint="eastAsia"/>
                <w:sz w:val="24"/>
                <w:szCs w:val="24"/>
              </w:rPr>
              <w:t>CKC</w:t>
            </w:r>
            <w:r w:rsidRPr="00105C8B">
              <w:rPr>
                <w:rFonts w:ascii="宋体" w:eastAsia="宋体" w:hAnsi="宋体"/>
                <w:sz w:val="24"/>
                <w:szCs w:val="24"/>
              </w:rPr>
              <w:t>/</w:t>
            </w:r>
            <w:r>
              <w:rPr>
                <w:rFonts w:ascii="宋体" w:eastAsia="宋体" w:hAnsi="宋体" w:hint="eastAsia"/>
                <w:sz w:val="24"/>
                <w:szCs w:val="24"/>
              </w:rPr>
              <w:t>graph/{graphName}/</w:t>
            </w:r>
            <w:r w:rsidR="00B65AA4">
              <w:rPr>
                <w:rFonts w:ascii="宋体" w:eastAsia="宋体" w:hAnsi="宋体"/>
                <w:sz w:val="24"/>
                <w:szCs w:val="24"/>
              </w:rPr>
              <w:t>relation</w:t>
            </w:r>
            <w:r w:rsidR="00B65AA4">
              <w:rPr>
                <w:rFonts w:ascii="宋体" w:eastAsia="宋体" w:hAnsi="宋体" w:hint="eastAsia"/>
                <w:sz w:val="24"/>
                <w:szCs w:val="24"/>
              </w:rPr>
              <w:t>-prediction</w:t>
            </w:r>
          </w:p>
        </w:tc>
      </w:tr>
      <w:tr w:rsidR="001A3A39" w:rsidTr="00FA4DC1">
        <w:tc>
          <w:tcPr>
            <w:tcW w:w="709" w:type="dxa"/>
          </w:tcPr>
          <w:p w:rsidR="001A3A39" w:rsidRDefault="001A3A39" w:rsidP="00FA4DC1">
            <w:pPr>
              <w:jc w:val="left"/>
              <w:rPr>
                <w:rFonts w:ascii="宋体" w:eastAsia="宋体" w:hAnsi="宋体"/>
                <w:sz w:val="24"/>
                <w:szCs w:val="24"/>
              </w:rPr>
            </w:pPr>
            <w:r>
              <w:rPr>
                <w:rFonts w:ascii="宋体" w:eastAsia="宋体" w:hAnsi="宋体" w:hint="eastAsia"/>
                <w:sz w:val="24"/>
                <w:szCs w:val="24"/>
              </w:rPr>
              <w:t>参数</w:t>
            </w:r>
          </w:p>
        </w:tc>
        <w:tc>
          <w:tcPr>
            <w:tcW w:w="8843" w:type="dxa"/>
          </w:tcPr>
          <w:p w:rsidR="001A3A39" w:rsidRDefault="001A3A39" w:rsidP="00B65AA4">
            <w:pPr>
              <w:jc w:val="left"/>
              <w:rPr>
                <w:rFonts w:ascii="宋体" w:eastAsia="宋体" w:hAnsi="宋体"/>
                <w:sz w:val="24"/>
                <w:szCs w:val="24"/>
              </w:rPr>
            </w:pPr>
            <w:r>
              <w:rPr>
                <w:rFonts w:ascii="宋体" w:eastAsia="宋体" w:hAnsi="宋体" w:hint="eastAsia"/>
                <w:sz w:val="24"/>
                <w:szCs w:val="24"/>
              </w:rPr>
              <w:t>graphName：计算图的名称</w:t>
            </w:r>
          </w:p>
        </w:tc>
      </w:tr>
      <w:tr w:rsidR="001A3A39" w:rsidTr="00FA4DC1">
        <w:tc>
          <w:tcPr>
            <w:tcW w:w="709" w:type="dxa"/>
          </w:tcPr>
          <w:p w:rsidR="001A3A39" w:rsidRDefault="001A3A39" w:rsidP="00FA4DC1">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1A3A39" w:rsidRDefault="001A3A39" w:rsidP="00FA4DC1">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B65AA4" w:rsidRDefault="00B65AA4"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“entity1”: “entity id1”,</w:t>
            </w:r>
          </w:p>
          <w:p w:rsidR="001A3A39" w:rsidRDefault="00B65AA4" w:rsidP="00FA1D3B">
            <w:pPr>
              <w:jc w:val="left"/>
              <w:rPr>
                <w:rFonts w:ascii="Calibri Light" w:eastAsia="宋体" w:hAnsi="Calibri Light" w:cs="Calibri Light"/>
                <w:sz w:val="24"/>
                <w:szCs w:val="24"/>
              </w:rPr>
            </w:pPr>
            <w:r>
              <w:rPr>
                <w:rFonts w:ascii="Calibri Light" w:eastAsia="宋体" w:hAnsi="Calibri Light" w:cs="Calibri Light"/>
                <w:sz w:val="24"/>
                <w:szCs w:val="24"/>
              </w:rPr>
              <w:t xml:space="preserve">   “entity2”: “entity id2”,</w:t>
            </w:r>
            <w:r w:rsidR="00FA1D3B">
              <w:rPr>
                <w:rFonts w:ascii="Calibri Light" w:eastAsia="宋体" w:hAnsi="Calibri Light" w:cs="Calibri Light"/>
                <w:sz w:val="24"/>
                <w:szCs w:val="24"/>
              </w:rPr>
              <w:t xml:space="preserve"> </w:t>
            </w:r>
          </w:p>
          <w:p w:rsidR="001A3A39" w:rsidRDefault="001A3A39" w:rsidP="00FA4DC1">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sidR="00B65AA4">
              <w:rPr>
                <w:rFonts w:ascii="Calibri Light" w:eastAsia="宋体" w:hAnsi="Calibri Light" w:cs="Calibri Light"/>
                <w:sz w:val="24"/>
                <w:szCs w:val="24"/>
              </w:rPr>
              <w:t>“</w:t>
            </w:r>
            <w:r w:rsidR="00B65AA4">
              <w:rPr>
                <w:rFonts w:ascii="Calibri Light" w:eastAsia="宋体" w:hAnsi="Calibri Light" w:cs="Calibri Light" w:hint="eastAsia"/>
                <w:sz w:val="24"/>
                <w:szCs w:val="24"/>
              </w:rPr>
              <w:t>task</w:t>
            </w:r>
            <w:r w:rsidR="00B65AA4">
              <w:rPr>
                <w:rFonts w:ascii="Calibri Light" w:eastAsia="宋体" w:hAnsi="Calibri Light" w:cs="Calibri Light"/>
                <w:sz w:val="24"/>
                <w:szCs w:val="24"/>
              </w:rPr>
              <w:t xml:space="preserve">”: “task id” </w:t>
            </w:r>
            <w:r w:rsidR="00B65AA4">
              <w:rPr>
                <w:rFonts w:ascii="Calibri Light" w:eastAsia="宋体" w:hAnsi="Calibri Light" w:cs="Calibri Light" w:hint="eastAsia"/>
                <w:sz w:val="24"/>
                <w:szCs w:val="24"/>
              </w:rPr>
              <w:t>（关系预测模型</w:t>
            </w:r>
            <w:r w:rsidR="00B65AA4">
              <w:rPr>
                <w:rFonts w:ascii="Calibri Light" w:eastAsia="宋体" w:hAnsi="Calibri Light" w:cs="Calibri Light" w:hint="eastAsia"/>
                <w:sz w:val="24"/>
                <w:szCs w:val="24"/>
              </w:rPr>
              <w:t>I</w:t>
            </w:r>
            <w:r w:rsidR="00B65AA4">
              <w:rPr>
                <w:rFonts w:ascii="Calibri Light" w:eastAsia="宋体" w:hAnsi="Calibri Light" w:cs="Calibri Light"/>
                <w:sz w:val="24"/>
                <w:szCs w:val="24"/>
              </w:rPr>
              <w:t>D</w:t>
            </w:r>
            <w:r w:rsidR="00B65AA4">
              <w:rPr>
                <w:rFonts w:ascii="Calibri Light" w:eastAsia="宋体" w:hAnsi="Calibri Light" w:cs="Calibri Light" w:hint="eastAsia"/>
                <w:sz w:val="24"/>
                <w:szCs w:val="24"/>
              </w:rPr>
              <w:t>）</w:t>
            </w:r>
          </w:p>
          <w:p w:rsidR="00B65AA4" w:rsidRDefault="00B65AA4"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“topK”: 2</w:t>
            </w:r>
            <w:r w:rsidR="00A203ED">
              <w:rPr>
                <w:rFonts w:ascii="Calibri Light" w:eastAsia="宋体" w:hAnsi="Calibri Light" w:cs="Calibri Light" w:hint="eastAsia"/>
                <w:sz w:val="24"/>
                <w:szCs w:val="24"/>
              </w:rPr>
              <w:t>,</w:t>
            </w:r>
          </w:p>
          <w:p w:rsidR="00A203ED" w:rsidRDefault="00A203ED" w:rsidP="00A203ED">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“pathRequire”: False</w:t>
            </w:r>
          </w:p>
          <w:p w:rsidR="001A3A39" w:rsidRDefault="001A3A39" w:rsidP="00FA4DC1">
            <w:pPr>
              <w:jc w:val="left"/>
              <w:rPr>
                <w:rFonts w:ascii="宋体" w:eastAsia="宋体" w:hAnsi="宋体"/>
                <w:sz w:val="24"/>
                <w:szCs w:val="24"/>
              </w:rPr>
            </w:pPr>
            <w:r w:rsidRPr="00846910">
              <w:rPr>
                <w:rFonts w:ascii="Calibri Light" w:eastAsia="宋体" w:hAnsi="Calibri Light" w:cs="Calibri Light"/>
                <w:sz w:val="24"/>
                <w:szCs w:val="24"/>
              </w:rPr>
              <w:t>}</w:t>
            </w:r>
          </w:p>
        </w:tc>
      </w:tr>
      <w:tr w:rsidR="001A3A39" w:rsidTr="00FA4DC1">
        <w:tc>
          <w:tcPr>
            <w:tcW w:w="709" w:type="dxa"/>
          </w:tcPr>
          <w:p w:rsidR="001A3A39" w:rsidRDefault="001A3A39" w:rsidP="00FA4DC1">
            <w:pPr>
              <w:jc w:val="left"/>
              <w:rPr>
                <w:rFonts w:ascii="宋体" w:eastAsia="宋体" w:hAnsi="宋体"/>
                <w:sz w:val="24"/>
                <w:szCs w:val="24"/>
              </w:rPr>
            </w:pPr>
            <w:r>
              <w:rPr>
                <w:rFonts w:ascii="宋体" w:eastAsia="宋体" w:hAnsi="宋体" w:hint="eastAsia"/>
                <w:sz w:val="24"/>
                <w:szCs w:val="24"/>
              </w:rPr>
              <w:t>返回</w:t>
            </w:r>
          </w:p>
        </w:tc>
        <w:tc>
          <w:tcPr>
            <w:tcW w:w="8843" w:type="dxa"/>
          </w:tcPr>
          <w:p w:rsidR="001A3A39" w:rsidRPr="00C325F4" w:rsidRDefault="001A3A39"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A3A39" w:rsidRPr="00C325F4" w:rsidRDefault="001A3A39"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1A3A39" w:rsidRPr="00C325F4" w:rsidRDefault="001A3A39"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1A3A39" w:rsidRDefault="001A3A39"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Pr>
                <w:rFonts w:ascii="Calibri Light" w:eastAsia="宋体" w:hAnsi="Calibri Light" w:cs="Calibri Light"/>
                <w:sz w:val="24"/>
                <w:szCs w:val="24"/>
              </w:rPr>
              <w:t xml:space="preserve"> {</w:t>
            </w:r>
          </w:p>
          <w:p w:rsidR="001A3A39" w:rsidRDefault="001A3A39"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B65AA4">
              <w:rPr>
                <w:rFonts w:ascii="Calibri Light" w:eastAsia="宋体" w:hAnsi="Calibri Light" w:cs="Calibri Light"/>
                <w:sz w:val="24"/>
                <w:szCs w:val="24"/>
              </w:rPr>
              <w:t>relationPrediction</w:t>
            </w:r>
            <w:r>
              <w:rPr>
                <w:rFonts w:ascii="Calibri Light" w:eastAsia="宋体" w:hAnsi="Calibri Light" w:cs="Calibri Light"/>
                <w:sz w:val="24"/>
                <w:szCs w:val="24"/>
              </w:rPr>
              <w:t>”: [</w:t>
            </w:r>
          </w:p>
          <w:p w:rsidR="001A3A39" w:rsidRDefault="001A3A39"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1A3A39" w:rsidRDefault="001A3A39"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B65AA4">
              <w:rPr>
                <w:rFonts w:ascii="Calibri Light" w:eastAsia="宋体" w:hAnsi="Calibri Light" w:cs="Calibri Light"/>
                <w:sz w:val="24"/>
                <w:szCs w:val="24"/>
              </w:rPr>
              <w:t>relation</w:t>
            </w:r>
            <w:r>
              <w:rPr>
                <w:rFonts w:ascii="Calibri Light" w:eastAsia="宋体" w:hAnsi="Calibri Light" w:cs="Calibri Light"/>
                <w:sz w:val="24"/>
                <w:szCs w:val="24"/>
              </w:rPr>
              <w:t>”: “</w:t>
            </w:r>
            <w:r w:rsidR="00B65AA4">
              <w:rPr>
                <w:rFonts w:ascii="Calibri Light" w:eastAsia="宋体" w:hAnsi="Calibri Light" w:cs="Calibri Light"/>
                <w:sz w:val="24"/>
                <w:szCs w:val="24"/>
              </w:rPr>
              <w:t>relation class1</w:t>
            </w:r>
            <w:r>
              <w:rPr>
                <w:rFonts w:ascii="Calibri Light" w:eastAsia="宋体" w:hAnsi="Calibri Light" w:cs="Calibri Light"/>
                <w:sz w:val="24"/>
                <w:szCs w:val="24"/>
              </w:rPr>
              <w:t>”,</w:t>
            </w:r>
          </w:p>
          <w:p w:rsidR="00B65AA4" w:rsidRDefault="00B65AA4"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“from”: “entity id1”,</w:t>
            </w:r>
          </w:p>
          <w:p w:rsidR="00B65AA4" w:rsidRPr="00B65AA4" w:rsidRDefault="00B65AA4" w:rsidP="00FA4DC1">
            <w:pPr>
              <w:jc w:val="left"/>
              <w:rPr>
                <w:rFonts w:ascii="Calibri Light" w:eastAsia="宋体" w:hAnsi="Calibri Light" w:cs="Calibri Light"/>
                <w:sz w:val="24"/>
                <w:szCs w:val="24"/>
              </w:rPr>
            </w:pPr>
            <w:r>
              <w:rPr>
                <w:rFonts w:ascii="Calibri Light" w:eastAsia="宋体" w:hAnsi="Calibri Light" w:cs="Calibri Light"/>
                <w:sz w:val="24"/>
                <w:szCs w:val="24"/>
              </w:rPr>
              <w:t xml:space="preserve">               “to”: “entity id2”,</w:t>
            </w:r>
          </w:p>
          <w:p w:rsidR="001A3A39" w:rsidRDefault="001A3A39" w:rsidP="00FA4DC1">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sidR="00B65AA4">
              <w:rPr>
                <w:rFonts w:ascii="Calibri Light" w:eastAsia="宋体" w:hAnsi="Calibri Light" w:cs="Calibri Light"/>
                <w:sz w:val="24"/>
                <w:szCs w:val="24"/>
              </w:rPr>
              <w:t>confidence</w:t>
            </w:r>
            <w:r>
              <w:rPr>
                <w:rFonts w:ascii="Calibri Light" w:eastAsia="宋体" w:hAnsi="Calibri Light" w:cs="Calibri Light"/>
                <w:sz w:val="24"/>
                <w:szCs w:val="24"/>
              </w:rPr>
              <w:t>”: 0.99</w:t>
            </w:r>
            <w:r w:rsidR="00A203ED">
              <w:rPr>
                <w:rFonts w:ascii="Calibri Light" w:eastAsia="宋体" w:hAnsi="Calibri Light" w:cs="Calibri Light"/>
                <w:sz w:val="24"/>
                <w:szCs w:val="24"/>
              </w:rPr>
              <w:t>,</w:t>
            </w:r>
          </w:p>
          <w:p w:rsidR="00A203ED" w:rsidRPr="008D726F" w:rsidRDefault="00A203ED"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“path</w:t>
            </w:r>
            <w:proofErr w:type="gramStart"/>
            <w:r>
              <w:rPr>
                <w:rFonts w:ascii="Calibri Light" w:eastAsia="宋体" w:hAnsi="Calibri Light" w:cs="Calibri Light"/>
                <w:sz w:val="24"/>
                <w:szCs w:val="24"/>
              </w:rPr>
              <w:t>”:None</w:t>
            </w:r>
            <w:proofErr w:type="gramEnd"/>
          </w:p>
          <w:p w:rsidR="001A3A39" w:rsidRDefault="001A3A39"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1A3A39" w:rsidRDefault="001A3A39"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1A3A39" w:rsidRDefault="001A3A39"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B65AA4">
              <w:rPr>
                <w:rFonts w:ascii="Calibri Light" w:eastAsia="宋体" w:hAnsi="Calibri Light" w:cs="Calibri Light"/>
                <w:sz w:val="24"/>
                <w:szCs w:val="24"/>
              </w:rPr>
              <w:t>relation</w:t>
            </w:r>
            <w:r>
              <w:rPr>
                <w:rFonts w:ascii="Calibri Light" w:eastAsia="宋体" w:hAnsi="Calibri Light" w:cs="Calibri Light"/>
                <w:sz w:val="24"/>
                <w:szCs w:val="24"/>
              </w:rPr>
              <w:t>”: “</w:t>
            </w:r>
            <w:r w:rsidR="00B65AA4">
              <w:rPr>
                <w:rFonts w:ascii="Calibri Light" w:eastAsia="宋体" w:hAnsi="Calibri Light" w:cs="Calibri Light"/>
                <w:sz w:val="24"/>
                <w:szCs w:val="24"/>
              </w:rPr>
              <w:t>relation</w:t>
            </w:r>
            <w:r>
              <w:rPr>
                <w:rFonts w:ascii="Calibri Light" w:eastAsia="宋体" w:hAnsi="Calibri Light" w:cs="Calibri Light"/>
                <w:sz w:val="24"/>
                <w:szCs w:val="24"/>
              </w:rPr>
              <w:t xml:space="preserve"> </w:t>
            </w:r>
            <w:r w:rsidR="00B65AA4">
              <w:rPr>
                <w:rFonts w:ascii="Calibri Light" w:eastAsia="宋体" w:hAnsi="Calibri Light" w:cs="Calibri Light"/>
                <w:sz w:val="24"/>
                <w:szCs w:val="24"/>
              </w:rPr>
              <w:t>class2</w:t>
            </w:r>
            <w:r>
              <w:rPr>
                <w:rFonts w:ascii="Calibri Light" w:eastAsia="宋体" w:hAnsi="Calibri Light" w:cs="Calibri Light"/>
                <w:sz w:val="24"/>
                <w:szCs w:val="24"/>
              </w:rPr>
              <w:t>”,</w:t>
            </w:r>
          </w:p>
          <w:p w:rsidR="00B65AA4" w:rsidRDefault="00B65AA4" w:rsidP="00B65AA4">
            <w:pPr>
              <w:ind w:firstLineChars="750" w:firstLine="1800"/>
              <w:jc w:val="left"/>
              <w:rPr>
                <w:rFonts w:ascii="Calibri Light" w:eastAsia="宋体" w:hAnsi="Calibri Light" w:cs="Calibri Light"/>
                <w:sz w:val="24"/>
                <w:szCs w:val="24"/>
              </w:rPr>
            </w:pPr>
            <w:r>
              <w:rPr>
                <w:rFonts w:ascii="Calibri Light" w:eastAsia="宋体" w:hAnsi="Calibri Light" w:cs="Calibri Light"/>
                <w:sz w:val="24"/>
                <w:szCs w:val="24"/>
              </w:rPr>
              <w:t>“from”: “entity id1”,</w:t>
            </w:r>
          </w:p>
          <w:p w:rsidR="00B65AA4" w:rsidRPr="00B65AA4" w:rsidRDefault="00B65AA4" w:rsidP="00FA4DC1">
            <w:pPr>
              <w:jc w:val="left"/>
              <w:rPr>
                <w:rFonts w:ascii="Calibri Light" w:eastAsia="宋体" w:hAnsi="Calibri Light" w:cs="Calibri Light"/>
                <w:sz w:val="24"/>
                <w:szCs w:val="24"/>
              </w:rPr>
            </w:pPr>
            <w:r>
              <w:rPr>
                <w:rFonts w:ascii="Calibri Light" w:eastAsia="宋体" w:hAnsi="Calibri Light" w:cs="Calibri Light"/>
                <w:sz w:val="24"/>
                <w:szCs w:val="24"/>
              </w:rPr>
              <w:t xml:space="preserve">               “to”: “entity id2”,</w:t>
            </w:r>
          </w:p>
          <w:p w:rsidR="001A3A39" w:rsidRDefault="001A3A39" w:rsidP="00FA4DC1">
            <w:pPr>
              <w:jc w:val="left"/>
              <w:rPr>
                <w:rFonts w:ascii="Calibri Light" w:eastAsia="宋体" w:hAnsi="Calibri Light" w:cs="Calibri Light"/>
                <w:sz w:val="24"/>
                <w:szCs w:val="24"/>
              </w:rPr>
            </w:pPr>
            <w:r>
              <w:rPr>
                <w:rFonts w:ascii="Calibri Light" w:eastAsia="宋体" w:hAnsi="Calibri Light" w:cs="Calibri Light"/>
                <w:sz w:val="24"/>
                <w:szCs w:val="24"/>
              </w:rPr>
              <w:t xml:space="preserve">               “</w:t>
            </w:r>
            <w:r w:rsidR="00B65AA4">
              <w:rPr>
                <w:rFonts w:ascii="Calibri Light" w:eastAsia="宋体" w:hAnsi="Calibri Light" w:cs="Calibri Light"/>
                <w:sz w:val="24"/>
                <w:szCs w:val="24"/>
              </w:rPr>
              <w:t>confidence</w:t>
            </w:r>
            <w:r>
              <w:rPr>
                <w:rFonts w:ascii="Calibri Light" w:eastAsia="宋体" w:hAnsi="Calibri Light" w:cs="Calibri Light"/>
                <w:sz w:val="24"/>
                <w:szCs w:val="24"/>
              </w:rPr>
              <w:t>”: 0.92</w:t>
            </w:r>
            <w:r w:rsidR="00A203ED">
              <w:rPr>
                <w:rFonts w:ascii="Calibri Light" w:eastAsia="宋体" w:hAnsi="Calibri Light" w:cs="Calibri Light"/>
                <w:sz w:val="24"/>
                <w:szCs w:val="24"/>
              </w:rPr>
              <w:t>,</w:t>
            </w:r>
          </w:p>
          <w:p w:rsidR="00A203ED" w:rsidRPr="008D726F" w:rsidRDefault="00A203ED"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“path</w:t>
            </w:r>
            <w:proofErr w:type="gramStart"/>
            <w:r>
              <w:rPr>
                <w:rFonts w:ascii="Calibri Light" w:eastAsia="宋体" w:hAnsi="Calibri Light" w:cs="Calibri Light"/>
                <w:sz w:val="24"/>
                <w:szCs w:val="24"/>
              </w:rPr>
              <w:t>”:</w:t>
            </w:r>
            <w:r>
              <w:rPr>
                <w:rFonts w:ascii="Calibri Light" w:eastAsia="宋体" w:hAnsi="Calibri Light" w:cs="Calibri Light" w:hint="eastAsia"/>
                <w:sz w:val="24"/>
                <w:szCs w:val="24"/>
              </w:rPr>
              <w:t>None</w:t>
            </w:r>
            <w:proofErr w:type="gramEnd"/>
          </w:p>
          <w:p w:rsidR="001A3A39" w:rsidRPr="00E51B0C" w:rsidRDefault="001A3A39"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1A3A39" w:rsidRDefault="001A3A39"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1A3A39" w:rsidRPr="00E51B0C" w:rsidRDefault="001A3A39" w:rsidP="00FA4DC1">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B65AA4">
              <w:rPr>
                <w:rFonts w:ascii="Calibri Light" w:eastAsia="宋体" w:hAnsi="Calibri Light" w:cs="Calibri Light"/>
                <w:sz w:val="24"/>
                <w:szCs w:val="24"/>
              </w:rPr>
              <w:t>relation</w:t>
            </w:r>
            <w:r>
              <w:rPr>
                <w:rFonts w:ascii="Calibri Light" w:eastAsia="宋体" w:hAnsi="Calibri Light" w:cs="Calibri Light"/>
                <w:sz w:val="24"/>
                <w:szCs w:val="24"/>
              </w:rPr>
              <w:t xml:space="preserve"> prediction finished</w:t>
            </w:r>
            <w:r w:rsidRPr="00C325F4">
              <w:rPr>
                <w:rFonts w:ascii="Calibri Light" w:eastAsia="宋体" w:hAnsi="Calibri Light" w:cs="Calibri Light"/>
                <w:sz w:val="24"/>
                <w:szCs w:val="24"/>
              </w:rPr>
              <w:t>”</w:t>
            </w:r>
          </w:p>
          <w:p w:rsidR="001A3A39" w:rsidRDefault="001A3A39"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1A3A39" w:rsidRPr="00C325F4" w:rsidRDefault="001A3A39"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lastRenderedPageBreak/>
              <w:t>}</w:t>
            </w:r>
          </w:p>
        </w:tc>
      </w:tr>
    </w:tbl>
    <w:p w:rsidR="001A3A39" w:rsidRPr="001A3A39" w:rsidRDefault="001A3A39" w:rsidP="001A3A39">
      <w:pPr>
        <w:spacing w:line="360" w:lineRule="auto"/>
        <w:jc w:val="left"/>
        <w:rPr>
          <w:rFonts w:ascii="宋体" w:eastAsia="宋体" w:hAnsi="宋体"/>
          <w:sz w:val="24"/>
          <w:szCs w:val="24"/>
        </w:rPr>
      </w:pPr>
    </w:p>
    <w:p w:rsidR="001A3A39" w:rsidRDefault="001A3A39"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9A6168" w:rsidTr="00FA4DC1">
        <w:tc>
          <w:tcPr>
            <w:tcW w:w="993" w:type="dxa"/>
          </w:tcPr>
          <w:p w:rsidR="009A6168" w:rsidRPr="009F53DA" w:rsidRDefault="009A6168"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9A6168" w:rsidRPr="009F53DA" w:rsidRDefault="009A6168" w:rsidP="00FA4DC1">
            <w:pPr>
              <w:jc w:val="left"/>
              <w:rPr>
                <w:rFonts w:ascii="宋体" w:eastAsia="宋体" w:hAnsi="宋体"/>
                <w:sz w:val="24"/>
                <w:szCs w:val="24"/>
              </w:rPr>
            </w:pPr>
            <w:r>
              <w:rPr>
                <w:rFonts w:ascii="宋体" w:eastAsia="宋体" w:hAnsi="宋体" w:hint="eastAsia"/>
                <w:sz w:val="24"/>
                <w:szCs w:val="24"/>
              </w:rPr>
              <w:t>以关系预测模型标识为参数，为一对新的实体或事件进行关系预测。</w:t>
            </w:r>
          </w:p>
        </w:tc>
      </w:tr>
      <w:tr w:rsidR="009A6168" w:rsidTr="00FA4DC1">
        <w:tc>
          <w:tcPr>
            <w:tcW w:w="993" w:type="dxa"/>
          </w:tcPr>
          <w:p w:rsidR="009A6168" w:rsidRDefault="009A6168" w:rsidP="00FA4D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9A6168" w:rsidRDefault="00A203ED" w:rsidP="00FA4DC1">
            <w:pPr>
              <w:jc w:val="left"/>
              <w:rPr>
                <w:rFonts w:ascii="宋体" w:eastAsia="宋体" w:hAnsi="宋体"/>
                <w:sz w:val="24"/>
                <w:szCs w:val="24"/>
              </w:rPr>
            </w:pPr>
            <w:proofErr w:type="gramStart"/>
            <w:r>
              <w:rPr>
                <w:rFonts w:ascii="宋体" w:eastAsia="宋体" w:hAnsi="宋体"/>
                <w:sz w:val="24"/>
                <w:szCs w:val="24"/>
              </w:rPr>
              <w:t>CKC</w:t>
            </w:r>
            <w:r w:rsidR="009A6168" w:rsidRPr="00CC673B">
              <w:rPr>
                <w:rFonts w:ascii="宋体" w:eastAsia="宋体" w:hAnsi="宋体"/>
                <w:sz w:val="24"/>
                <w:szCs w:val="24"/>
              </w:rPr>
              <w:t>A</w:t>
            </w:r>
            <w:r w:rsidR="009A6168" w:rsidRPr="00CC673B">
              <w:rPr>
                <w:rFonts w:ascii="宋体" w:eastAsia="宋体" w:hAnsi="宋体" w:hint="eastAsia"/>
                <w:sz w:val="24"/>
                <w:szCs w:val="24"/>
              </w:rPr>
              <w:t>pi</w:t>
            </w:r>
            <w:r w:rsidR="009A6168">
              <w:rPr>
                <w:rFonts w:ascii="宋体" w:eastAsia="宋体" w:hAnsi="宋体"/>
                <w:sz w:val="24"/>
                <w:szCs w:val="24"/>
              </w:rPr>
              <w:t>.</w:t>
            </w:r>
            <w:r>
              <w:rPr>
                <w:rFonts w:ascii="宋体" w:eastAsia="宋体" w:hAnsi="宋体"/>
                <w:sz w:val="24"/>
                <w:szCs w:val="24"/>
              </w:rPr>
              <w:t>C</w:t>
            </w:r>
            <w:r w:rsidR="001067A6">
              <w:rPr>
                <w:rFonts w:ascii="宋体" w:eastAsia="宋体" w:hAnsi="宋体"/>
                <w:sz w:val="24"/>
                <w:szCs w:val="24"/>
              </w:rPr>
              <w:t>ompute</w:t>
            </w:r>
            <w:r w:rsidR="009A6168">
              <w:rPr>
                <w:rFonts w:ascii="宋体" w:eastAsia="宋体" w:hAnsi="宋体"/>
                <w:sz w:val="24"/>
                <w:szCs w:val="24"/>
              </w:rPr>
              <w:t>G</w:t>
            </w:r>
            <w:r w:rsidR="009A6168">
              <w:rPr>
                <w:rFonts w:ascii="宋体" w:eastAsia="宋体" w:hAnsi="宋体" w:hint="eastAsia"/>
                <w:sz w:val="24"/>
                <w:szCs w:val="24"/>
              </w:rPr>
              <w:t>raph.</w:t>
            </w:r>
            <w:r w:rsidR="009A6168">
              <w:rPr>
                <w:rFonts w:ascii="宋体" w:eastAsia="宋体" w:hAnsi="宋体"/>
                <w:sz w:val="24"/>
                <w:szCs w:val="24"/>
              </w:rPr>
              <w:t>relationPrediction</w:t>
            </w:r>
            <w:proofErr w:type="gramEnd"/>
            <w:r w:rsidR="009A6168" w:rsidRPr="00CC673B">
              <w:rPr>
                <w:rFonts w:ascii="宋体" w:eastAsia="宋体" w:hAnsi="宋体"/>
                <w:sz w:val="24"/>
                <w:szCs w:val="24"/>
              </w:rPr>
              <w:t>(</w:t>
            </w:r>
          </w:p>
          <w:p w:rsidR="009A6168" w:rsidRDefault="009A6168" w:rsidP="009A6168">
            <w:pPr>
              <w:ind w:firstLine="480"/>
              <w:jc w:val="left"/>
              <w:rPr>
                <w:rFonts w:ascii="宋体" w:eastAsia="宋体" w:hAnsi="宋体"/>
                <w:sz w:val="24"/>
                <w:szCs w:val="24"/>
              </w:rPr>
            </w:pPr>
            <w:r>
              <w:rPr>
                <w:rFonts w:ascii="宋体" w:eastAsia="宋体" w:hAnsi="宋体"/>
                <w:sz w:val="24"/>
                <w:szCs w:val="24"/>
              </w:rPr>
              <w:t>String entityId1,</w:t>
            </w:r>
          </w:p>
          <w:p w:rsidR="009A6168" w:rsidRDefault="009A6168" w:rsidP="00FA1D3B">
            <w:pPr>
              <w:ind w:firstLine="480"/>
              <w:jc w:val="left"/>
              <w:rPr>
                <w:rFonts w:ascii="宋体" w:eastAsia="宋体" w:hAnsi="宋体" w:cs="Calibri Light"/>
                <w:sz w:val="24"/>
                <w:szCs w:val="24"/>
              </w:rPr>
            </w:pPr>
            <w:r>
              <w:rPr>
                <w:rFonts w:ascii="宋体" w:eastAsia="宋体" w:hAnsi="宋体" w:hint="eastAsia"/>
                <w:sz w:val="24"/>
                <w:szCs w:val="24"/>
              </w:rPr>
              <w:t>S</w:t>
            </w:r>
            <w:r>
              <w:rPr>
                <w:rFonts w:ascii="宋体" w:eastAsia="宋体" w:hAnsi="宋体"/>
                <w:sz w:val="24"/>
                <w:szCs w:val="24"/>
              </w:rPr>
              <w:t>tring entityId2,</w:t>
            </w:r>
          </w:p>
          <w:p w:rsidR="009A6168" w:rsidRDefault="009A6168" w:rsidP="00FA4DC1">
            <w:pPr>
              <w:ind w:firstLine="480"/>
              <w:jc w:val="left"/>
              <w:rPr>
                <w:rFonts w:ascii="宋体" w:eastAsia="宋体" w:hAnsi="宋体" w:cs="Calibri Light"/>
                <w:sz w:val="24"/>
                <w:szCs w:val="24"/>
              </w:rPr>
            </w:pPr>
            <w:r>
              <w:rPr>
                <w:rFonts w:ascii="宋体" w:eastAsia="宋体" w:hAnsi="宋体" w:cs="Calibri Light" w:hint="eastAsia"/>
                <w:sz w:val="24"/>
                <w:szCs w:val="24"/>
              </w:rPr>
              <w:t>S</w:t>
            </w:r>
            <w:r>
              <w:rPr>
                <w:rFonts w:ascii="宋体" w:eastAsia="宋体" w:hAnsi="宋体" w:cs="Calibri Light"/>
                <w:sz w:val="24"/>
                <w:szCs w:val="24"/>
              </w:rPr>
              <w:t>tring taskId,</w:t>
            </w:r>
          </w:p>
          <w:p w:rsidR="009A6168" w:rsidRDefault="009A6168" w:rsidP="00FA4DC1">
            <w:pPr>
              <w:ind w:firstLine="480"/>
              <w:jc w:val="left"/>
              <w:rPr>
                <w:rFonts w:ascii="宋体" w:eastAsia="宋体" w:hAnsi="宋体"/>
                <w:sz w:val="24"/>
                <w:szCs w:val="24"/>
              </w:rPr>
            </w:pPr>
            <w:r>
              <w:rPr>
                <w:rFonts w:ascii="宋体" w:eastAsia="宋体" w:hAnsi="宋体"/>
                <w:sz w:val="24"/>
                <w:szCs w:val="24"/>
              </w:rPr>
              <w:t>int topK</w:t>
            </w:r>
            <w:r w:rsidR="00A203ED">
              <w:rPr>
                <w:rFonts w:ascii="宋体" w:eastAsia="宋体" w:hAnsi="宋体"/>
                <w:sz w:val="24"/>
                <w:szCs w:val="24"/>
              </w:rPr>
              <w:t>,</w:t>
            </w:r>
          </w:p>
          <w:p w:rsidR="00A203ED" w:rsidRDefault="00A203ED" w:rsidP="00FA4DC1">
            <w:pPr>
              <w:ind w:firstLine="480"/>
              <w:jc w:val="left"/>
              <w:rPr>
                <w:rFonts w:ascii="宋体" w:eastAsia="宋体" w:hAnsi="宋体"/>
                <w:sz w:val="24"/>
                <w:szCs w:val="24"/>
              </w:rPr>
            </w:pPr>
            <w:r>
              <w:rPr>
                <w:rFonts w:ascii="宋体" w:eastAsia="宋体" w:hAnsi="宋体"/>
                <w:sz w:val="24"/>
                <w:szCs w:val="24"/>
              </w:rPr>
              <w:t>Boolean pathRequire=False</w:t>
            </w:r>
          </w:p>
          <w:p w:rsidR="009A6168" w:rsidRPr="00CC673B" w:rsidRDefault="009A6168" w:rsidP="00FA4DC1">
            <w:pPr>
              <w:jc w:val="left"/>
              <w:rPr>
                <w:rFonts w:ascii="宋体" w:eastAsia="宋体" w:hAnsi="宋体"/>
                <w:sz w:val="24"/>
                <w:szCs w:val="24"/>
              </w:rPr>
            </w:pPr>
            <w:r w:rsidRPr="00CC673B">
              <w:rPr>
                <w:rFonts w:ascii="宋体" w:eastAsia="宋体" w:hAnsi="宋体"/>
                <w:sz w:val="24"/>
                <w:szCs w:val="24"/>
              </w:rPr>
              <w:t>)</w:t>
            </w:r>
          </w:p>
        </w:tc>
      </w:tr>
      <w:tr w:rsidR="009A6168" w:rsidTr="00FA4DC1">
        <w:tc>
          <w:tcPr>
            <w:tcW w:w="993" w:type="dxa"/>
          </w:tcPr>
          <w:p w:rsidR="009A6168" w:rsidRDefault="009A6168" w:rsidP="00FA4D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9A6168" w:rsidRDefault="009A6168" w:rsidP="00FA1D3B">
            <w:pPr>
              <w:jc w:val="left"/>
              <w:rPr>
                <w:rFonts w:ascii="宋体" w:eastAsia="宋体" w:hAnsi="宋体"/>
                <w:sz w:val="24"/>
                <w:szCs w:val="24"/>
              </w:rPr>
            </w:pPr>
            <w:r>
              <w:rPr>
                <w:rFonts w:ascii="宋体" w:eastAsia="宋体" w:hAnsi="宋体"/>
                <w:sz w:val="24"/>
                <w:szCs w:val="24"/>
              </w:rPr>
              <w:t>entityId–</w:t>
            </w:r>
            <w:r>
              <w:rPr>
                <w:rFonts w:ascii="宋体" w:eastAsia="宋体" w:hAnsi="宋体" w:hint="eastAsia"/>
                <w:sz w:val="24"/>
                <w:szCs w:val="24"/>
              </w:rPr>
              <w:t>实例I</w:t>
            </w:r>
            <w:r>
              <w:rPr>
                <w:rFonts w:ascii="宋体" w:eastAsia="宋体" w:hAnsi="宋体"/>
                <w:sz w:val="24"/>
                <w:szCs w:val="24"/>
              </w:rPr>
              <w:t>D</w:t>
            </w:r>
            <w:r w:rsidR="00FA1D3B">
              <w:rPr>
                <w:rFonts w:ascii="宋体" w:eastAsia="宋体" w:hAnsi="宋体"/>
                <w:sz w:val="24"/>
                <w:szCs w:val="24"/>
              </w:rPr>
              <w:t xml:space="preserve"> </w:t>
            </w:r>
          </w:p>
          <w:p w:rsidR="009A6168" w:rsidRDefault="009A6168" w:rsidP="00FA4DC1">
            <w:pPr>
              <w:jc w:val="lef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 xml:space="preserve">askId - </w:t>
            </w:r>
            <w:r>
              <w:rPr>
                <w:rFonts w:ascii="Calibri Light" w:eastAsia="宋体" w:hAnsi="Calibri Light" w:cs="Calibri Light" w:hint="eastAsia"/>
                <w:sz w:val="24"/>
                <w:szCs w:val="24"/>
              </w:rPr>
              <w:t>关系预测模型</w:t>
            </w:r>
            <w:r>
              <w:rPr>
                <w:rFonts w:ascii="Calibri Light" w:eastAsia="宋体" w:hAnsi="Calibri Light" w:cs="Calibri Light" w:hint="eastAsia"/>
                <w:sz w:val="24"/>
                <w:szCs w:val="24"/>
              </w:rPr>
              <w:t>I</w:t>
            </w:r>
            <w:r>
              <w:rPr>
                <w:rFonts w:ascii="Calibri Light" w:eastAsia="宋体" w:hAnsi="Calibri Light" w:cs="Calibri Light"/>
                <w:sz w:val="24"/>
                <w:szCs w:val="24"/>
              </w:rPr>
              <w:t>D</w:t>
            </w:r>
          </w:p>
          <w:p w:rsidR="009A6168" w:rsidRDefault="009A6168" w:rsidP="00FA4DC1">
            <w:pPr>
              <w:jc w:val="left"/>
              <w:rPr>
                <w:rFonts w:ascii="宋体" w:eastAsia="宋体" w:hAnsi="宋体"/>
                <w:sz w:val="24"/>
                <w:szCs w:val="24"/>
              </w:rPr>
            </w:pPr>
            <w:r>
              <w:rPr>
                <w:rFonts w:ascii="宋体" w:eastAsia="宋体" w:hAnsi="宋体"/>
                <w:sz w:val="24"/>
                <w:szCs w:val="24"/>
              </w:rPr>
              <w:t xml:space="preserve">topK – </w:t>
            </w:r>
            <w:r>
              <w:rPr>
                <w:rFonts w:ascii="宋体" w:eastAsia="宋体" w:hAnsi="宋体" w:hint="eastAsia"/>
                <w:sz w:val="24"/>
                <w:szCs w:val="24"/>
              </w:rPr>
              <w:t>返回前K</w:t>
            </w:r>
            <w:proofErr w:type="gramStart"/>
            <w:r>
              <w:rPr>
                <w:rFonts w:ascii="宋体" w:eastAsia="宋体" w:hAnsi="宋体" w:hint="eastAsia"/>
                <w:sz w:val="24"/>
                <w:szCs w:val="24"/>
              </w:rPr>
              <w:t>个</w:t>
            </w:r>
            <w:proofErr w:type="gramEnd"/>
            <w:r>
              <w:rPr>
                <w:rFonts w:ascii="宋体" w:eastAsia="宋体" w:hAnsi="宋体" w:hint="eastAsia"/>
                <w:sz w:val="24"/>
                <w:szCs w:val="24"/>
              </w:rPr>
              <w:t>最可能的关系</w:t>
            </w:r>
          </w:p>
          <w:p w:rsidR="00A203ED" w:rsidRDefault="00A203ED" w:rsidP="00FA4DC1">
            <w:pPr>
              <w:jc w:val="left"/>
              <w:rPr>
                <w:rFonts w:ascii="宋体" w:eastAsia="宋体" w:hAnsi="宋体"/>
                <w:sz w:val="24"/>
                <w:szCs w:val="24"/>
              </w:rPr>
            </w:pPr>
            <w:r>
              <w:rPr>
                <w:rFonts w:ascii="宋体" w:eastAsia="宋体" w:hAnsi="宋体" w:hint="eastAsia"/>
                <w:sz w:val="24"/>
                <w:szCs w:val="24"/>
              </w:rPr>
              <w:t>pathRequire</w:t>
            </w:r>
            <w:r>
              <w:rPr>
                <w:rFonts w:ascii="宋体" w:eastAsia="宋体" w:hAnsi="宋体"/>
                <w:sz w:val="24"/>
                <w:szCs w:val="24"/>
              </w:rPr>
              <w:t xml:space="preserve"> – </w:t>
            </w:r>
            <w:r>
              <w:rPr>
                <w:rFonts w:ascii="宋体" w:eastAsia="宋体" w:hAnsi="宋体" w:hint="eastAsia"/>
                <w:sz w:val="24"/>
                <w:szCs w:val="24"/>
              </w:rPr>
              <w:t>是否返回推理路径结果</w:t>
            </w:r>
          </w:p>
        </w:tc>
      </w:tr>
      <w:tr w:rsidR="009A6168" w:rsidTr="00FA4DC1">
        <w:tc>
          <w:tcPr>
            <w:tcW w:w="993" w:type="dxa"/>
          </w:tcPr>
          <w:p w:rsidR="009A6168" w:rsidRDefault="009A6168" w:rsidP="00FA4D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9A6168" w:rsidRDefault="009A6168" w:rsidP="00FA4DC1">
            <w:pPr>
              <w:jc w:val="left"/>
              <w:rPr>
                <w:rFonts w:ascii="宋体" w:eastAsia="宋体" w:hAnsi="宋体"/>
                <w:sz w:val="24"/>
                <w:szCs w:val="24"/>
              </w:rPr>
            </w:pPr>
            <w:r>
              <w:rPr>
                <w:rFonts w:ascii="宋体" w:eastAsia="宋体" w:hAnsi="宋体" w:hint="eastAsia"/>
                <w:sz w:val="24"/>
                <w:szCs w:val="24"/>
              </w:rPr>
              <w:t>前K</w:t>
            </w:r>
            <w:proofErr w:type="gramStart"/>
            <w:r>
              <w:rPr>
                <w:rFonts w:ascii="宋体" w:eastAsia="宋体" w:hAnsi="宋体" w:hint="eastAsia"/>
                <w:sz w:val="24"/>
                <w:szCs w:val="24"/>
              </w:rPr>
              <w:t>个</w:t>
            </w:r>
            <w:proofErr w:type="gramEnd"/>
            <w:r>
              <w:rPr>
                <w:rFonts w:ascii="宋体" w:eastAsia="宋体" w:hAnsi="宋体" w:hint="eastAsia"/>
                <w:sz w:val="24"/>
                <w:szCs w:val="24"/>
              </w:rPr>
              <w:t>最可能的关系集合</w:t>
            </w:r>
          </w:p>
          <w:p w:rsidR="009A6168" w:rsidRPr="009F53DA" w:rsidRDefault="009A6168" w:rsidP="00FA4DC1">
            <w:pPr>
              <w:jc w:val="left"/>
              <w:rPr>
                <w:rFonts w:ascii="宋体" w:eastAsia="宋体" w:hAnsi="宋体"/>
                <w:sz w:val="24"/>
                <w:szCs w:val="24"/>
              </w:rPr>
            </w:pPr>
            <w:r>
              <w:rPr>
                <w:rFonts w:ascii="宋体" w:eastAsia="宋体" w:hAnsi="宋体"/>
                <w:sz w:val="24"/>
                <w:szCs w:val="24"/>
              </w:rPr>
              <w:t>Collection&lt;Map&lt;String, Object&gt;&gt;</w:t>
            </w:r>
          </w:p>
        </w:tc>
      </w:tr>
      <w:tr w:rsidR="009A6168" w:rsidTr="00FA4DC1">
        <w:tc>
          <w:tcPr>
            <w:tcW w:w="993" w:type="dxa"/>
          </w:tcPr>
          <w:p w:rsidR="009A6168" w:rsidRDefault="009A6168" w:rsidP="00FA4D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9A6168" w:rsidRPr="009F53DA" w:rsidRDefault="00A203ED" w:rsidP="00FA4DC1">
            <w:pPr>
              <w:jc w:val="left"/>
              <w:rPr>
                <w:rFonts w:ascii="Calibri Light" w:eastAsia="宋体" w:hAnsi="Calibri Light" w:cs="Calibri Light"/>
                <w:sz w:val="24"/>
                <w:szCs w:val="24"/>
              </w:rPr>
            </w:pPr>
            <w:r>
              <w:rPr>
                <w:rFonts w:ascii="宋体" w:eastAsia="宋体" w:hAnsi="宋体"/>
                <w:sz w:val="24"/>
                <w:szCs w:val="24"/>
              </w:rPr>
              <w:t>CKC</w:t>
            </w:r>
            <w:r w:rsidR="009A6168" w:rsidRPr="00105C8B">
              <w:rPr>
                <w:rFonts w:ascii="宋体" w:eastAsia="宋体" w:hAnsi="宋体"/>
                <w:sz w:val="24"/>
                <w:szCs w:val="24"/>
              </w:rPr>
              <w:t>A</w:t>
            </w:r>
            <w:r w:rsidR="009A6168" w:rsidRPr="00105C8B">
              <w:rPr>
                <w:rFonts w:ascii="宋体" w:eastAsia="宋体" w:hAnsi="宋体" w:hint="eastAsia"/>
                <w:sz w:val="24"/>
                <w:szCs w:val="24"/>
              </w:rPr>
              <w:t>pi</w:t>
            </w:r>
            <w:r w:rsidR="009A6168" w:rsidRPr="00105C8B">
              <w:rPr>
                <w:rFonts w:ascii="宋体" w:eastAsia="宋体" w:hAnsi="宋体"/>
                <w:sz w:val="24"/>
                <w:szCs w:val="24"/>
              </w:rPr>
              <w:t>E</w:t>
            </w:r>
            <w:r w:rsidR="009A6168" w:rsidRPr="00105C8B">
              <w:rPr>
                <w:rFonts w:ascii="宋体" w:eastAsia="宋体" w:hAnsi="宋体" w:hint="eastAsia"/>
                <w:sz w:val="24"/>
                <w:szCs w:val="24"/>
              </w:rPr>
              <w:t>xception</w:t>
            </w:r>
          </w:p>
        </w:tc>
      </w:tr>
    </w:tbl>
    <w:p w:rsidR="001A3A39" w:rsidRPr="001A3A39" w:rsidRDefault="001A3A39" w:rsidP="001A3A39"/>
    <w:p w:rsidR="00394258" w:rsidRDefault="006E4825" w:rsidP="00231688">
      <w:pPr>
        <w:pStyle w:val="4"/>
        <w:numPr>
          <w:ilvl w:val="0"/>
          <w:numId w:val="24"/>
        </w:numPr>
      </w:pPr>
      <w:bookmarkStart w:id="151" w:name="_Toc37157583"/>
      <w:r>
        <w:rPr>
          <w:rFonts w:hint="eastAsia"/>
        </w:rPr>
        <w:t>子图模式搜索</w:t>
      </w:r>
      <w:bookmarkEnd w:id="151"/>
    </w:p>
    <w:p w:rsidR="00394258" w:rsidRDefault="00394258"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13631E" w:rsidTr="00FA4DC1">
        <w:tc>
          <w:tcPr>
            <w:tcW w:w="709" w:type="dxa"/>
          </w:tcPr>
          <w:p w:rsidR="0013631E" w:rsidRPr="009F53DA" w:rsidRDefault="0013631E"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13631E" w:rsidRDefault="0013631E" w:rsidP="00FA4DC1">
            <w:pPr>
              <w:jc w:val="left"/>
              <w:rPr>
                <w:rFonts w:ascii="宋体" w:eastAsia="宋体" w:hAnsi="宋体"/>
                <w:sz w:val="24"/>
                <w:szCs w:val="24"/>
              </w:rPr>
            </w:pPr>
            <w:r>
              <w:rPr>
                <w:rFonts w:ascii="宋体" w:eastAsia="宋体" w:hAnsi="宋体" w:hint="eastAsia"/>
                <w:sz w:val="24"/>
                <w:szCs w:val="24"/>
              </w:rPr>
              <w:t>输入一个局部子图，在全局图中检索相似特征模式的其他子图。</w:t>
            </w:r>
          </w:p>
        </w:tc>
      </w:tr>
      <w:tr w:rsidR="0013631E" w:rsidTr="00FA4DC1">
        <w:tc>
          <w:tcPr>
            <w:tcW w:w="709" w:type="dxa"/>
          </w:tcPr>
          <w:p w:rsidR="0013631E" w:rsidRDefault="0013631E" w:rsidP="00FA4DC1">
            <w:pPr>
              <w:jc w:val="left"/>
              <w:rPr>
                <w:rFonts w:ascii="宋体" w:eastAsia="宋体" w:hAnsi="宋体"/>
                <w:sz w:val="24"/>
                <w:szCs w:val="24"/>
              </w:rPr>
            </w:pPr>
            <w:r>
              <w:rPr>
                <w:rFonts w:ascii="宋体" w:eastAsia="宋体" w:hAnsi="宋体" w:hint="eastAsia"/>
                <w:sz w:val="24"/>
                <w:szCs w:val="24"/>
              </w:rPr>
              <w:t>方法</w:t>
            </w:r>
          </w:p>
        </w:tc>
        <w:tc>
          <w:tcPr>
            <w:tcW w:w="8843" w:type="dxa"/>
          </w:tcPr>
          <w:p w:rsidR="0013631E" w:rsidRPr="009F53DA" w:rsidRDefault="0013631E" w:rsidP="00FA4DC1">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A203ED">
              <w:rPr>
                <w:rFonts w:ascii="宋体" w:eastAsia="宋体" w:hAnsi="宋体" w:hint="eastAsia"/>
                <w:sz w:val="24"/>
                <w:szCs w:val="24"/>
              </w:rPr>
              <w:t>CKC</w:t>
            </w:r>
            <w:r w:rsidRPr="00105C8B">
              <w:rPr>
                <w:rFonts w:ascii="宋体" w:eastAsia="宋体" w:hAnsi="宋体"/>
                <w:sz w:val="24"/>
                <w:szCs w:val="24"/>
              </w:rPr>
              <w:t>/</w:t>
            </w:r>
            <w:r>
              <w:rPr>
                <w:rFonts w:ascii="宋体" w:eastAsia="宋体" w:hAnsi="宋体" w:hint="eastAsia"/>
                <w:sz w:val="24"/>
                <w:szCs w:val="24"/>
              </w:rPr>
              <w:t>graph/{graphName}/</w:t>
            </w:r>
            <w:r>
              <w:rPr>
                <w:rFonts w:ascii="宋体" w:eastAsia="宋体" w:hAnsi="宋体"/>
                <w:sz w:val="24"/>
                <w:szCs w:val="24"/>
              </w:rPr>
              <w:t>pattern</w:t>
            </w:r>
            <w:r w:rsidR="00FA1D3B">
              <w:rPr>
                <w:rFonts w:ascii="宋体" w:eastAsia="宋体" w:hAnsi="宋体"/>
                <w:sz w:val="24"/>
                <w:szCs w:val="24"/>
              </w:rPr>
              <w:t>-search</w:t>
            </w:r>
          </w:p>
        </w:tc>
      </w:tr>
      <w:tr w:rsidR="0013631E" w:rsidTr="00FA4DC1">
        <w:tc>
          <w:tcPr>
            <w:tcW w:w="709" w:type="dxa"/>
          </w:tcPr>
          <w:p w:rsidR="0013631E" w:rsidRDefault="0013631E" w:rsidP="00FA4DC1">
            <w:pPr>
              <w:jc w:val="left"/>
              <w:rPr>
                <w:rFonts w:ascii="宋体" w:eastAsia="宋体" w:hAnsi="宋体"/>
                <w:sz w:val="24"/>
                <w:szCs w:val="24"/>
              </w:rPr>
            </w:pPr>
            <w:r>
              <w:rPr>
                <w:rFonts w:ascii="宋体" w:eastAsia="宋体" w:hAnsi="宋体" w:hint="eastAsia"/>
                <w:sz w:val="24"/>
                <w:szCs w:val="24"/>
              </w:rPr>
              <w:t>参数</w:t>
            </w:r>
          </w:p>
        </w:tc>
        <w:tc>
          <w:tcPr>
            <w:tcW w:w="8843" w:type="dxa"/>
          </w:tcPr>
          <w:p w:rsidR="0013631E" w:rsidRDefault="0013631E" w:rsidP="00FA4DC1">
            <w:pPr>
              <w:jc w:val="left"/>
              <w:rPr>
                <w:rFonts w:ascii="宋体" w:eastAsia="宋体" w:hAnsi="宋体"/>
                <w:sz w:val="24"/>
                <w:szCs w:val="24"/>
              </w:rPr>
            </w:pPr>
            <w:r>
              <w:rPr>
                <w:rFonts w:ascii="宋体" w:eastAsia="宋体" w:hAnsi="宋体" w:hint="eastAsia"/>
                <w:sz w:val="24"/>
                <w:szCs w:val="24"/>
              </w:rPr>
              <w:t>graphName：计算图的名称</w:t>
            </w:r>
          </w:p>
        </w:tc>
      </w:tr>
      <w:tr w:rsidR="0013631E" w:rsidTr="00FA4DC1">
        <w:tc>
          <w:tcPr>
            <w:tcW w:w="709" w:type="dxa"/>
          </w:tcPr>
          <w:p w:rsidR="0013631E" w:rsidRDefault="0013631E" w:rsidP="00FA4DC1">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13631E" w:rsidRDefault="0013631E" w:rsidP="00FA4DC1">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13631E" w:rsidRDefault="0013631E" w:rsidP="0013631E">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“pattern”: {</w:t>
            </w:r>
          </w:p>
          <w:p w:rsidR="0013631E" w:rsidRDefault="0013631E" w:rsidP="0013631E">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“entities”: [“entity id”],</w:t>
            </w:r>
          </w:p>
          <w:p w:rsidR="0013631E" w:rsidRDefault="0013631E" w:rsidP="0013631E">
            <w:pPr>
              <w:ind w:firstLineChars="150" w:firstLine="36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“relations”: [{relation}]</w:t>
            </w:r>
          </w:p>
          <w:p w:rsidR="0013631E" w:rsidRDefault="0013631E" w:rsidP="00FA1D3B">
            <w:pPr>
              <w:ind w:firstLineChars="150" w:firstLine="360"/>
              <w:jc w:val="left"/>
              <w:rPr>
                <w:rFonts w:ascii="Calibri Light" w:eastAsia="宋体" w:hAnsi="Calibri Light" w:cs="Calibri Light"/>
                <w:sz w:val="24"/>
                <w:szCs w:val="24"/>
              </w:rPr>
            </w:pPr>
            <w:r>
              <w:rPr>
                <w:rFonts w:ascii="Calibri Light" w:eastAsia="宋体" w:hAnsi="Calibri Light" w:cs="Calibri Light"/>
                <w:sz w:val="24"/>
                <w:szCs w:val="24"/>
              </w:rPr>
              <w:t>}</w:t>
            </w:r>
            <w:r w:rsidR="00FA1D3B">
              <w:rPr>
                <w:rFonts w:ascii="Calibri Light" w:eastAsia="宋体" w:hAnsi="Calibri Light" w:cs="Calibri Light" w:hint="eastAsia"/>
                <w:sz w:val="24"/>
                <w:szCs w:val="24"/>
              </w:rPr>
              <w:t>,</w:t>
            </w:r>
          </w:p>
          <w:p w:rsidR="0013631E" w:rsidRDefault="0013631E"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“topK”: 2</w:t>
            </w:r>
          </w:p>
          <w:p w:rsidR="0013631E" w:rsidRDefault="0013631E" w:rsidP="00FA4DC1">
            <w:pPr>
              <w:jc w:val="left"/>
              <w:rPr>
                <w:rFonts w:ascii="宋体" w:eastAsia="宋体" w:hAnsi="宋体"/>
                <w:sz w:val="24"/>
                <w:szCs w:val="24"/>
              </w:rPr>
            </w:pPr>
            <w:r w:rsidRPr="00846910">
              <w:rPr>
                <w:rFonts w:ascii="Calibri Light" w:eastAsia="宋体" w:hAnsi="Calibri Light" w:cs="Calibri Light"/>
                <w:sz w:val="24"/>
                <w:szCs w:val="24"/>
              </w:rPr>
              <w:t>}</w:t>
            </w:r>
          </w:p>
        </w:tc>
      </w:tr>
      <w:tr w:rsidR="0013631E" w:rsidTr="00FA4DC1">
        <w:tc>
          <w:tcPr>
            <w:tcW w:w="709" w:type="dxa"/>
          </w:tcPr>
          <w:p w:rsidR="0013631E" w:rsidRDefault="0013631E" w:rsidP="00FA4DC1">
            <w:pPr>
              <w:jc w:val="left"/>
              <w:rPr>
                <w:rFonts w:ascii="宋体" w:eastAsia="宋体" w:hAnsi="宋体"/>
                <w:sz w:val="24"/>
                <w:szCs w:val="24"/>
              </w:rPr>
            </w:pPr>
            <w:r>
              <w:rPr>
                <w:rFonts w:ascii="宋体" w:eastAsia="宋体" w:hAnsi="宋体" w:hint="eastAsia"/>
                <w:sz w:val="24"/>
                <w:szCs w:val="24"/>
              </w:rPr>
              <w:t>返回</w:t>
            </w:r>
          </w:p>
        </w:tc>
        <w:tc>
          <w:tcPr>
            <w:tcW w:w="8843" w:type="dxa"/>
          </w:tcPr>
          <w:p w:rsidR="0013631E" w:rsidRPr="00C325F4" w:rsidRDefault="0013631E"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13631E" w:rsidRPr="00C325F4" w:rsidRDefault="0013631E"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13631E" w:rsidRPr="00C325F4" w:rsidRDefault="0013631E"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13631E" w:rsidRDefault="0013631E"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Pr>
                <w:rFonts w:ascii="Calibri Light" w:eastAsia="宋体" w:hAnsi="Calibri Light" w:cs="Calibri Light"/>
                <w:sz w:val="24"/>
                <w:szCs w:val="24"/>
              </w:rPr>
              <w:t xml:space="preserve"> {</w:t>
            </w:r>
          </w:p>
          <w:p w:rsidR="0013631E" w:rsidRDefault="0013631E"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FA1D3B">
              <w:rPr>
                <w:rFonts w:ascii="Calibri Light" w:eastAsia="宋体" w:hAnsi="Calibri Light" w:cs="Calibri Light"/>
                <w:sz w:val="24"/>
                <w:szCs w:val="24"/>
              </w:rPr>
              <w:t>patterSearch</w:t>
            </w:r>
            <w:r>
              <w:rPr>
                <w:rFonts w:ascii="Calibri Light" w:eastAsia="宋体" w:hAnsi="Calibri Light" w:cs="Calibri Light"/>
                <w:sz w:val="24"/>
                <w:szCs w:val="24"/>
              </w:rPr>
              <w:t>”: [</w:t>
            </w:r>
          </w:p>
          <w:p w:rsidR="0013631E" w:rsidRDefault="0013631E"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13631E" w:rsidRDefault="0013631E"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FA1D3B">
              <w:rPr>
                <w:rFonts w:ascii="Calibri Light" w:eastAsia="宋体" w:hAnsi="Calibri Light" w:cs="Calibri Light"/>
                <w:sz w:val="24"/>
                <w:szCs w:val="24"/>
              </w:rPr>
              <w:t>entities</w:t>
            </w:r>
            <w:r>
              <w:rPr>
                <w:rFonts w:ascii="Calibri Light" w:eastAsia="宋体" w:hAnsi="Calibri Light" w:cs="Calibri Light"/>
                <w:sz w:val="24"/>
                <w:szCs w:val="24"/>
              </w:rPr>
              <w:t xml:space="preserve">”: </w:t>
            </w:r>
            <w:r w:rsidR="00FA1D3B">
              <w:rPr>
                <w:rFonts w:ascii="Calibri Light" w:eastAsia="宋体" w:hAnsi="Calibri Light" w:cs="Calibri Light"/>
                <w:sz w:val="24"/>
                <w:szCs w:val="24"/>
              </w:rPr>
              <w:t>[“entity id”],</w:t>
            </w:r>
          </w:p>
          <w:p w:rsidR="0013631E" w:rsidRPr="00B65AA4" w:rsidRDefault="0013631E"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FA1D3B">
              <w:rPr>
                <w:rFonts w:ascii="Calibri Light" w:eastAsia="宋体" w:hAnsi="Calibri Light" w:cs="Calibri Light"/>
                <w:sz w:val="24"/>
                <w:szCs w:val="24"/>
              </w:rPr>
              <w:t>relations</w:t>
            </w:r>
            <w:r>
              <w:rPr>
                <w:rFonts w:ascii="Calibri Light" w:eastAsia="宋体" w:hAnsi="Calibri Light" w:cs="Calibri Light"/>
                <w:sz w:val="24"/>
                <w:szCs w:val="24"/>
              </w:rPr>
              <w:t xml:space="preserve">”: </w:t>
            </w:r>
            <w:r w:rsidR="00FA1D3B">
              <w:rPr>
                <w:rFonts w:ascii="Calibri Light" w:eastAsia="宋体" w:hAnsi="Calibri Light" w:cs="Calibri Light"/>
                <w:sz w:val="24"/>
                <w:szCs w:val="24"/>
              </w:rPr>
              <w:t>[{relation}]</w:t>
            </w:r>
            <w:r>
              <w:rPr>
                <w:rFonts w:ascii="Calibri Light" w:eastAsia="宋体" w:hAnsi="Calibri Light" w:cs="Calibri Light"/>
                <w:sz w:val="24"/>
                <w:szCs w:val="24"/>
              </w:rPr>
              <w:t>,</w:t>
            </w:r>
          </w:p>
          <w:p w:rsidR="0013631E" w:rsidRPr="008D726F" w:rsidRDefault="0013631E" w:rsidP="00FA4DC1">
            <w:pPr>
              <w:jc w:val="left"/>
              <w:rPr>
                <w:rFonts w:ascii="Calibri Light" w:eastAsia="宋体" w:hAnsi="Calibri Light" w:cs="Calibri Light"/>
                <w:sz w:val="24"/>
                <w:szCs w:val="24"/>
              </w:rPr>
            </w:pPr>
            <w:r>
              <w:rPr>
                <w:rFonts w:ascii="Calibri Light" w:eastAsia="宋体" w:hAnsi="Calibri Light" w:cs="Calibri Light"/>
                <w:sz w:val="24"/>
                <w:szCs w:val="24"/>
              </w:rPr>
              <w:lastRenderedPageBreak/>
              <w:t xml:space="preserve">               “</w:t>
            </w:r>
            <w:r w:rsidR="00FA1D3B">
              <w:rPr>
                <w:rFonts w:ascii="Calibri Light" w:eastAsia="宋体" w:hAnsi="Calibri Light" w:cs="Calibri Light"/>
                <w:sz w:val="24"/>
                <w:szCs w:val="24"/>
              </w:rPr>
              <w:t>similarity</w:t>
            </w:r>
            <w:r>
              <w:rPr>
                <w:rFonts w:ascii="Calibri Light" w:eastAsia="宋体" w:hAnsi="Calibri Light" w:cs="Calibri Light"/>
                <w:sz w:val="24"/>
                <w:szCs w:val="24"/>
              </w:rPr>
              <w:t>”: 0.</w:t>
            </w:r>
            <w:r w:rsidR="00FA1D3B">
              <w:rPr>
                <w:rFonts w:ascii="Calibri Light" w:eastAsia="宋体" w:hAnsi="Calibri Light" w:cs="Calibri Light"/>
                <w:sz w:val="24"/>
                <w:szCs w:val="24"/>
              </w:rPr>
              <w:t>85</w:t>
            </w:r>
          </w:p>
          <w:p w:rsidR="0013631E" w:rsidRDefault="0013631E"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13631E" w:rsidRDefault="0013631E"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FA1D3B" w:rsidRDefault="0013631E" w:rsidP="00FA1D3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00FA1D3B">
              <w:rPr>
                <w:rFonts w:ascii="Calibri Light" w:eastAsia="宋体" w:hAnsi="Calibri Light" w:cs="Calibri Light"/>
                <w:sz w:val="24"/>
                <w:szCs w:val="24"/>
              </w:rPr>
              <w:t>“entities”: [“entity id”],</w:t>
            </w:r>
          </w:p>
          <w:p w:rsidR="00FA1D3B" w:rsidRPr="00B65AA4" w:rsidRDefault="00FA1D3B" w:rsidP="00FA1D3B">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“relations”: [{relation}],</w:t>
            </w:r>
          </w:p>
          <w:p w:rsidR="00FA1D3B" w:rsidRPr="008D726F" w:rsidRDefault="00FA1D3B" w:rsidP="00FA1D3B">
            <w:pPr>
              <w:jc w:val="left"/>
              <w:rPr>
                <w:rFonts w:ascii="Calibri Light" w:eastAsia="宋体" w:hAnsi="Calibri Light" w:cs="Calibri Light"/>
                <w:sz w:val="24"/>
                <w:szCs w:val="24"/>
              </w:rPr>
            </w:pPr>
            <w:r>
              <w:rPr>
                <w:rFonts w:ascii="Calibri Light" w:eastAsia="宋体" w:hAnsi="Calibri Light" w:cs="Calibri Light"/>
                <w:sz w:val="24"/>
                <w:szCs w:val="24"/>
              </w:rPr>
              <w:t xml:space="preserve">               “similarity”: 0.77</w:t>
            </w:r>
          </w:p>
          <w:p w:rsidR="0013631E" w:rsidRPr="00E51B0C" w:rsidRDefault="0013631E"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13631E" w:rsidRDefault="0013631E"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13631E" w:rsidRPr="00E51B0C" w:rsidRDefault="0013631E" w:rsidP="00FA4DC1">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sidR="00FA1D3B">
              <w:rPr>
                <w:rFonts w:ascii="Calibri Light" w:eastAsia="宋体" w:hAnsi="Calibri Light" w:cs="Calibri Light"/>
                <w:sz w:val="24"/>
                <w:szCs w:val="24"/>
              </w:rPr>
              <w:t>pattern search</w:t>
            </w:r>
            <w:r>
              <w:rPr>
                <w:rFonts w:ascii="Calibri Light" w:eastAsia="宋体" w:hAnsi="Calibri Light" w:cs="Calibri Light"/>
                <w:sz w:val="24"/>
                <w:szCs w:val="24"/>
              </w:rPr>
              <w:t xml:space="preserve"> finished</w:t>
            </w:r>
            <w:r w:rsidRPr="00C325F4">
              <w:rPr>
                <w:rFonts w:ascii="Calibri Light" w:eastAsia="宋体" w:hAnsi="Calibri Light" w:cs="Calibri Light"/>
                <w:sz w:val="24"/>
                <w:szCs w:val="24"/>
              </w:rPr>
              <w:t>”</w:t>
            </w:r>
          </w:p>
          <w:p w:rsidR="0013631E" w:rsidRDefault="0013631E"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13631E" w:rsidRPr="00C325F4" w:rsidRDefault="0013631E"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13631E" w:rsidRPr="0013631E" w:rsidRDefault="0013631E" w:rsidP="0013631E">
      <w:pPr>
        <w:spacing w:line="360" w:lineRule="auto"/>
        <w:jc w:val="left"/>
        <w:rPr>
          <w:rFonts w:ascii="宋体" w:eastAsia="宋体" w:hAnsi="宋体"/>
          <w:sz w:val="24"/>
          <w:szCs w:val="24"/>
        </w:rPr>
      </w:pPr>
    </w:p>
    <w:p w:rsidR="00394258" w:rsidRDefault="00394258"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FA1D3B" w:rsidTr="00FA4DC1">
        <w:tc>
          <w:tcPr>
            <w:tcW w:w="993" w:type="dxa"/>
          </w:tcPr>
          <w:p w:rsidR="00FA1D3B" w:rsidRPr="009F53DA" w:rsidRDefault="00FA1D3B"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FA1D3B" w:rsidRPr="009F53DA" w:rsidRDefault="00FA1D3B" w:rsidP="00FA4DC1">
            <w:pPr>
              <w:jc w:val="left"/>
              <w:rPr>
                <w:rFonts w:ascii="宋体" w:eastAsia="宋体" w:hAnsi="宋体"/>
                <w:sz w:val="24"/>
                <w:szCs w:val="24"/>
              </w:rPr>
            </w:pPr>
            <w:r>
              <w:rPr>
                <w:rFonts w:ascii="宋体" w:eastAsia="宋体" w:hAnsi="宋体" w:hint="eastAsia"/>
                <w:sz w:val="24"/>
                <w:szCs w:val="24"/>
              </w:rPr>
              <w:t>输入一个局部子图，在全局图中检索相似特征模式的其他子图。</w:t>
            </w:r>
          </w:p>
        </w:tc>
      </w:tr>
      <w:tr w:rsidR="00FA1D3B" w:rsidTr="00FA4DC1">
        <w:tc>
          <w:tcPr>
            <w:tcW w:w="993" w:type="dxa"/>
          </w:tcPr>
          <w:p w:rsidR="00FA1D3B" w:rsidRDefault="00FA1D3B" w:rsidP="00FA4D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FA1D3B" w:rsidRDefault="00A203ED" w:rsidP="00FA4DC1">
            <w:pPr>
              <w:jc w:val="left"/>
              <w:rPr>
                <w:rFonts w:ascii="宋体" w:eastAsia="宋体" w:hAnsi="宋体"/>
                <w:sz w:val="24"/>
                <w:szCs w:val="24"/>
              </w:rPr>
            </w:pPr>
            <w:proofErr w:type="gramStart"/>
            <w:r>
              <w:rPr>
                <w:rFonts w:ascii="宋体" w:eastAsia="宋体" w:hAnsi="宋体"/>
                <w:sz w:val="24"/>
                <w:szCs w:val="24"/>
              </w:rPr>
              <w:t>CKC</w:t>
            </w:r>
            <w:r w:rsidR="00FA1D3B" w:rsidRPr="00CC673B">
              <w:rPr>
                <w:rFonts w:ascii="宋体" w:eastAsia="宋体" w:hAnsi="宋体"/>
                <w:sz w:val="24"/>
                <w:szCs w:val="24"/>
              </w:rPr>
              <w:t>A</w:t>
            </w:r>
            <w:r w:rsidR="00FA1D3B" w:rsidRPr="00CC673B">
              <w:rPr>
                <w:rFonts w:ascii="宋体" w:eastAsia="宋体" w:hAnsi="宋体" w:hint="eastAsia"/>
                <w:sz w:val="24"/>
                <w:szCs w:val="24"/>
              </w:rPr>
              <w:t>pi</w:t>
            </w:r>
            <w:r w:rsidR="00FA1D3B">
              <w:rPr>
                <w:rFonts w:ascii="宋体" w:eastAsia="宋体" w:hAnsi="宋体"/>
                <w:sz w:val="24"/>
                <w:szCs w:val="24"/>
              </w:rPr>
              <w:t>.</w:t>
            </w:r>
            <w:r>
              <w:rPr>
                <w:rFonts w:ascii="宋体" w:eastAsia="宋体" w:hAnsi="宋体"/>
                <w:sz w:val="24"/>
                <w:szCs w:val="24"/>
              </w:rPr>
              <w:t>C</w:t>
            </w:r>
            <w:r w:rsidR="001067A6">
              <w:rPr>
                <w:rFonts w:ascii="宋体" w:eastAsia="宋体" w:hAnsi="宋体"/>
                <w:sz w:val="24"/>
                <w:szCs w:val="24"/>
              </w:rPr>
              <w:t>ompute</w:t>
            </w:r>
            <w:r w:rsidR="00FA1D3B">
              <w:rPr>
                <w:rFonts w:ascii="宋体" w:eastAsia="宋体" w:hAnsi="宋体"/>
                <w:sz w:val="24"/>
                <w:szCs w:val="24"/>
              </w:rPr>
              <w:t>G</w:t>
            </w:r>
            <w:r w:rsidR="00FA1D3B">
              <w:rPr>
                <w:rFonts w:ascii="宋体" w:eastAsia="宋体" w:hAnsi="宋体" w:hint="eastAsia"/>
                <w:sz w:val="24"/>
                <w:szCs w:val="24"/>
              </w:rPr>
              <w:t>raph.</w:t>
            </w:r>
            <w:r w:rsidR="00FA1D3B">
              <w:rPr>
                <w:rFonts w:ascii="宋体" w:eastAsia="宋体" w:hAnsi="宋体"/>
                <w:sz w:val="24"/>
                <w:szCs w:val="24"/>
              </w:rPr>
              <w:t>patternSearch</w:t>
            </w:r>
            <w:proofErr w:type="gramEnd"/>
            <w:r w:rsidR="00FA1D3B" w:rsidRPr="00CC673B">
              <w:rPr>
                <w:rFonts w:ascii="宋体" w:eastAsia="宋体" w:hAnsi="宋体"/>
                <w:sz w:val="24"/>
                <w:szCs w:val="24"/>
              </w:rPr>
              <w:t>(</w:t>
            </w:r>
          </w:p>
          <w:p w:rsidR="00FA1D3B" w:rsidRDefault="00A203ED" w:rsidP="00FA1D3B">
            <w:pPr>
              <w:ind w:firstLine="480"/>
              <w:jc w:val="left"/>
              <w:rPr>
                <w:rFonts w:ascii="宋体" w:eastAsia="宋体" w:hAnsi="宋体" w:cs="Calibri Light"/>
                <w:sz w:val="24"/>
                <w:szCs w:val="24"/>
              </w:rPr>
            </w:pPr>
            <w:r>
              <w:rPr>
                <w:rFonts w:ascii="宋体" w:eastAsia="宋体" w:hAnsi="宋体"/>
                <w:sz w:val="24"/>
                <w:szCs w:val="24"/>
              </w:rPr>
              <w:t>CKC</w:t>
            </w:r>
            <w:r w:rsidR="00FA1D3B">
              <w:rPr>
                <w:rFonts w:ascii="宋体" w:eastAsia="宋体" w:hAnsi="宋体"/>
                <w:sz w:val="24"/>
                <w:szCs w:val="24"/>
              </w:rPr>
              <w:t>SubGraph pattern,</w:t>
            </w:r>
          </w:p>
          <w:p w:rsidR="00FA1D3B" w:rsidRDefault="00FA1D3B" w:rsidP="00FA4DC1">
            <w:pPr>
              <w:ind w:firstLine="480"/>
              <w:jc w:val="left"/>
              <w:rPr>
                <w:rFonts w:ascii="宋体" w:eastAsia="宋体" w:hAnsi="宋体"/>
                <w:sz w:val="24"/>
                <w:szCs w:val="24"/>
              </w:rPr>
            </w:pPr>
            <w:r>
              <w:rPr>
                <w:rFonts w:ascii="宋体" w:eastAsia="宋体" w:hAnsi="宋体"/>
                <w:sz w:val="24"/>
                <w:szCs w:val="24"/>
              </w:rPr>
              <w:t>int topK</w:t>
            </w:r>
          </w:p>
          <w:p w:rsidR="00FA1D3B" w:rsidRPr="00CC673B" w:rsidRDefault="00FA1D3B" w:rsidP="00FA4DC1">
            <w:pPr>
              <w:jc w:val="left"/>
              <w:rPr>
                <w:rFonts w:ascii="宋体" w:eastAsia="宋体" w:hAnsi="宋体"/>
                <w:sz w:val="24"/>
                <w:szCs w:val="24"/>
              </w:rPr>
            </w:pPr>
            <w:r w:rsidRPr="00CC673B">
              <w:rPr>
                <w:rFonts w:ascii="宋体" w:eastAsia="宋体" w:hAnsi="宋体"/>
                <w:sz w:val="24"/>
                <w:szCs w:val="24"/>
              </w:rPr>
              <w:t>)</w:t>
            </w:r>
          </w:p>
        </w:tc>
      </w:tr>
      <w:tr w:rsidR="00FA1D3B" w:rsidTr="00FA4DC1">
        <w:tc>
          <w:tcPr>
            <w:tcW w:w="993" w:type="dxa"/>
          </w:tcPr>
          <w:p w:rsidR="00FA1D3B" w:rsidRDefault="00FA1D3B" w:rsidP="00FA4D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FA1D3B" w:rsidRDefault="00FA1D3B" w:rsidP="00FA1D3B">
            <w:pPr>
              <w:jc w:val="left"/>
              <w:rPr>
                <w:rFonts w:ascii="宋体" w:eastAsia="宋体" w:hAnsi="宋体"/>
                <w:sz w:val="24"/>
                <w:szCs w:val="24"/>
              </w:rPr>
            </w:pPr>
            <w:r>
              <w:rPr>
                <w:rFonts w:ascii="宋体" w:eastAsia="宋体" w:hAnsi="宋体"/>
                <w:sz w:val="24"/>
                <w:szCs w:val="24"/>
              </w:rPr>
              <w:t xml:space="preserve">pattern – </w:t>
            </w:r>
            <w:r>
              <w:rPr>
                <w:rFonts w:ascii="宋体" w:eastAsia="宋体" w:hAnsi="宋体" w:hint="eastAsia"/>
                <w:sz w:val="24"/>
                <w:szCs w:val="24"/>
              </w:rPr>
              <w:t>模式子图</w:t>
            </w:r>
          </w:p>
          <w:p w:rsidR="00FA1D3B" w:rsidRDefault="00FA1D3B" w:rsidP="00FA1D3B">
            <w:pPr>
              <w:jc w:val="left"/>
              <w:rPr>
                <w:rFonts w:ascii="宋体" w:eastAsia="宋体" w:hAnsi="宋体"/>
                <w:sz w:val="24"/>
                <w:szCs w:val="24"/>
              </w:rPr>
            </w:pPr>
            <w:r>
              <w:rPr>
                <w:rFonts w:ascii="宋体" w:eastAsia="宋体" w:hAnsi="宋体"/>
                <w:sz w:val="24"/>
                <w:szCs w:val="24"/>
              </w:rPr>
              <w:t xml:space="preserve">topK – </w:t>
            </w:r>
            <w:r>
              <w:rPr>
                <w:rFonts w:ascii="宋体" w:eastAsia="宋体" w:hAnsi="宋体" w:hint="eastAsia"/>
                <w:sz w:val="24"/>
                <w:szCs w:val="24"/>
              </w:rPr>
              <w:t>返回前K</w:t>
            </w:r>
            <w:proofErr w:type="gramStart"/>
            <w:r>
              <w:rPr>
                <w:rFonts w:ascii="宋体" w:eastAsia="宋体" w:hAnsi="宋体" w:hint="eastAsia"/>
                <w:sz w:val="24"/>
                <w:szCs w:val="24"/>
              </w:rPr>
              <w:t>个</w:t>
            </w:r>
            <w:proofErr w:type="gramEnd"/>
            <w:r>
              <w:rPr>
                <w:rFonts w:ascii="宋体" w:eastAsia="宋体" w:hAnsi="宋体" w:hint="eastAsia"/>
                <w:sz w:val="24"/>
                <w:szCs w:val="24"/>
              </w:rPr>
              <w:t>最可能的关系</w:t>
            </w:r>
          </w:p>
        </w:tc>
      </w:tr>
      <w:tr w:rsidR="00FA1D3B" w:rsidTr="00FA4DC1">
        <w:tc>
          <w:tcPr>
            <w:tcW w:w="993" w:type="dxa"/>
          </w:tcPr>
          <w:p w:rsidR="00FA1D3B" w:rsidRDefault="00FA1D3B" w:rsidP="00FA4D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FA1D3B" w:rsidRDefault="00FA1D3B" w:rsidP="00FA4DC1">
            <w:pPr>
              <w:jc w:val="left"/>
              <w:rPr>
                <w:rFonts w:ascii="宋体" w:eastAsia="宋体" w:hAnsi="宋体"/>
                <w:sz w:val="24"/>
                <w:szCs w:val="24"/>
              </w:rPr>
            </w:pPr>
            <w:r>
              <w:rPr>
                <w:rFonts w:ascii="宋体" w:eastAsia="宋体" w:hAnsi="宋体" w:hint="eastAsia"/>
                <w:sz w:val="24"/>
                <w:szCs w:val="24"/>
              </w:rPr>
              <w:t>前K</w:t>
            </w:r>
            <w:proofErr w:type="gramStart"/>
            <w:r>
              <w:rPr>
                <w:rFonts w:ascii="宋体" w:eastAsia="宋体" w:hAnsi="宋体" w:hint="eastAsia"/>
                <w:sz w:val="24"/>
                <w:szCs w:val="24"/>
              </w:rPr>
              <w:t>个</w:t>
            </w:r>
            <w:proofErr w:type="gramEnd"/>
            <w:r>
              <w:rPr>
                <w:rFonts w:ascii="宋体" w:eastAsia="宋体" w:hAnsi="宋体" w:hint="eastAsia"/>
                <w:sz w:val="24"/>
                <w:szCs w:val="24"/>
              </w:rPr>
              <w:t>最相似的模式子图集合</w:t>
            </w:r>
          </w:p>
          <w:p w:rsidR="00FA1D3B" w:rsidRPr="009F53DA" w:rsidRDefault="00FA1D3B" w:rsidP="00FA4DC1">
            <w:pPr>
              <w:jc w:val="left"/>
              <w:rPr>
                <w:rFonts w:ascii="宋体" w:eastAsia="宋体" w:hAnsi="宋体"/>
                <w:sz w:val="24"/>
                <w:szCs w:val="24"/>
              </w:rPr>
            </w:pPr>
            <w:r>
              <w:rPr>
                <w:rFonts w:ascii="宋体" w:eastAsia="宋体" w:hAnsi="宋体"/>
                <w:sz w:val="24"/>
                <w:szCs w:val="24"/>
              </w:rPr>
              <w:t>Collection&lt;</w:t>
            </w:r>
            <w:r w:rsidR="00A203ED">
              <w:rPr>
                <w:rFonts w:ascii="宋体" w:eastAsia="宋体" w:hAnsi="宋体"/>
                <w:sz w:val="24"/>
                <w:szCs w:val="24"/>
              </w:rPr>
              <w:t>CKC</w:t>
            </w:r>
            <w:r w:rsidR="00045C42">
              <w:rPr>
                <w:rFonts w:ascii="宋体" w:eastAsia="宋体" w:hAnsi="宋体"/>
                <w:sz w:val="24"/>
                <w:szCs w:val="24"/>
              </w:rPr>
              <w:t>SubGraph</w:t>
            </w:r>
            <w:r>
              <w:rPr>
                <w:rFonts w:ascii="宋体" w:eastAsia="宋体" w:hAnsi="宋体"/>
                <w:sz w:val="24"/>
                <w:szCs w:val="24"/>
              </w:rPr>
              <w:t>&gt;</w:t>
            </w:r>
          </w:p>
        </w:tc>
      </w:tr>
      <w:tr w:rsidR="00FA1D3B" w:rsidTr="00FA4DC1">
        <w:tc>
          <w:tcPr>
            <w:tcW w:w="993" w:type="dxa"/>
          </w:tcPr>
          <w:p w:rsidR="00FA1D3B" w:rsidRDefault="00FA1D3B" w:rsidP="00FA4D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FA1D3B" w:rsidRPr="009F53DA" w:rsidRDefault="00A203ED" w:rsidP="00FA4DC1">
            <w:pPr>
              <w:jc w:val="left"/>
              <w:rPr>
                <w:rFonts w:ascii="Calibri Light" w:eastAsia="宋体" w:hAnsi="Calibri Light" w:cs="Calibri Light"/>
                <w:sz w:val="24"/>
                <w:szCs w:val="24"/>
              </w:rPr>
            </w:pPr>
            <w:r>
              <w:rPr>
                <w:rFonts w:ascii="宋体" w:eastAsia="宋体" w:hAnsi="宋体"/>
                <w:sz w:val="24"/>
                <w:szCs w:val="24"/>
              </w:rPr>
              <w:t>CKC</w:t>
            </w:r>
            <w:r w:rsidR="00FA1D3B" w:rsidRPr="00105C8B">
              <w:rPr>
                <w:rFonts w:ascii="宋体" w:eastAsia="宋体" w:hAnsi="宋体"/>
                <w:sz w:val="24"/>
                <w:szCs w:val="24"/>
              </w:rPr>
              <w:t>A</w:t>
            </w:r>
            <w:r w:rsidR="00FA1D3B" w:rsidRPr="00105C8B">
              <w:rPr>
                <w:rFonts w:ascii="宋体" w:eastAsia="宋体" w:hAnsi="宋体" w:hint="eastAsia"/>
                <w:sz w:val="24"/>
                <w:szCs w:val="24"/>
              </w:rPr>
              <w:t>pi</w:t>
            </w:r>
            <w:r w:rsidR="00FA1D3B" w:rsidRPr="00105C8B">
              <w:rPr>
                <w:rFonts w:ascii="宋体" w:eastAsia="宋体" w:hAnsi="宋体"/>
                <w:sz w:val="24"/>
                <w:szCs w:val="24"/>
              </w:rPr>
              <w:t>E</w:t>
            </w:r>
            <w:r w:rsidR="00FA1D3B" w:rsidRPr="00105C8B">
              <w:rPr>
                <w:rFonts w:ascii="宋体" w:eastAsia="宋体" w:hAnsi="宋体" w:hint="eastAsia"/>
                <w:sz w:val="24"/>
                <w:szCs w:val="24"/>
              </w:rPr>
              <w:t>xception</w:t>
            </w:r>
          </w:p>
        </w:tc>
      </w:tr>
    </w:tbl>
    <w:p w:rsidR="00394258" w:rsidRPr="00394258" w:rsidRDefault="00394258" w:rsidP="00394258"/>
    <w:p w:rsidR="00FA4DC1" w:rsidRDefault="006E4825" w:rsidP="00231688">
      <w:pPr>
        <w:pStyle w:val="4"/>
        <w:numPr>
          <w:ilvl w:val="0"/>
          <w:numId w:val="24"/>
        </w:numPr>
      </w:pPr>
      <w:bookmarkStart w:id="152" w:name="_Toc37157584"/>
      <w:r>
        <w:rPr>
          <w:rFonts w:hint="eastAsia"/>
        </w:rPr>
        <w:t>图的聚类</w:t>
      </w:r>
      <w:bookmarkEnd w:id="152"/>
    </w:p>
    <w:p w:rsidR="00FA4DC1" w:rsidRDefault="00FA4DC1"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TTP</w:t>
      </w:r>
      <w:r>
        <w:rPr>
          <w:rFonts w:ascii="宋体" w:eastAsia="宋体" w:hAnsi="宋体" w:hint="eastAsia"/>
          <w:sz w:val="24"/>
          <w:szCs w:val="24"/>
        </w:rPr>
        <w:t>接口</w:t>
      </w:r>
    </w:p>
    <w:tbl>
      <w:tblPr>
        <w:tblStyle w:val="a8"/>
        <w:tblW w:w="9552" w:type="dxa"/>
        <w:tblInd w:w="-572" w:type="dxa"/>
        <w:tblLook w:val="04A0" w:firstRow="1" w:lastRow="0" w:firstColumn="1" w:lastColumn="0" w:noHBand="0" w:noVBand="1"/>
      </w:tblPr>
      <w:tblGrid>
        <w:gridCol w:w="709"/>
        <w:gridCol w:w="8843"/>
      </w:tblGrid>
      <w:tr w:rsidR="00FA4DC1" w:rsidTr="00FA4DC1">
        <w:tc>
          <w:tcPr>
            <w:tcW w:w="709" w:type="dxa"/>
          </w:tcPr>
          <w:p w:rsidR="00FA4DC1" w:rsidRPr="009F53DA" w:rsidRDefault="00FA4DC1"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843"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根据图的向量表示以高内聚低耦合的标准将图分为若干个子图。</w:t>
            </w:r>
          </w:p>
        </w:tc>
      </w:tr>
      <w:tr w:rsidR="00FA4DC1" w:rsidTr="00FA4DC1">
        <w:tc>
          <w:tcPr>
            <w:tcW w:w="709"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方法</w:t>
            </w:r>
          </w:p>
        </w:tc>
        <w:tc>
          <w:tcPr>
            <w:tcW w:w="8843" w:type="dxa"/>
          </w:tcPr>
          <w:p w:rsidR="00FA4DC1" w:rsidRPr="009F53DA" w:rsidRDefault="00FA4DC1" w:rsidP="00FA4DC1">
            <w:pPr>
              <w:jc w:val="left"/>
              <w:rPr>
                <w:rFonts w:ascii="宋体" w:eastAsia="宋体" w:hAnsi="宋体"/>
                <w:sz w:val="24"/>
                <w:szCs w:val="24"/>
              </w:rPr>
            </w:pPr>
            <w:r w:rsidRPr="00105C8B">
              <w:rPr>
                <w:rFonts w:ascii="宋体" w:eastAsia="宋体" w:hAnsi="宋体"/>
                <w:sz w:val="24"/>
                <w:szCs w:val="24"/>
              </w:rPr>
              <w:t xml:space="preserve">HTTP </w:t>
            </w:r>
            <w:r>
              <w:rPr>
                <w:rFonts w:ascii="宋体" w:eastAsia="宋体" w:hAnsi="宋体"/>
                <w:sz w:val="24"/>
                <w:szCs w:val="24"/>
              </w:rPr>
              <w:t xml:space="preserve">POST </w:t>
            </w:r>
            <w:r w:rsidRPr="00105C8B">
              <w:rPr>
                <w:rFonts w:ascii="宋体" w:eastAsia="宋体" w:hAnsi="宋体"/>
                <w:sz w:val="24"/>
                <w:szCs w:val="24"/>
              </w:rPr>
              <w:t>/_api</w:t>
            </w:r>
            <w:r>
              <w:rPr>
                <w:rFonts w:ascii="宋体" w:eastAsia="宋体" w:hAnsi="宋体"/>
                <w:sz w:val="24"/>
                <w:szCs w:val="24"/>
              </w:rPr>
              <w:t>/</w:t>
            </w:r>
            <w:r w:rsidR="00A203ED">
              <w:rPr>
                <w:rFonts w:ascii="宋体" w:eastAsia="宋体" w:hAnsi="宋体" w:hint="eastAsia"/>
                <w:sz w:val="24"/>
                <w:szCs w:val="24"/>
              </w:rPr>
              <w:t>CKC</w:t>
            </w:r>
            <w:r w:rsidRPr="00105C8B">
              <w:rPr>
                <w:rFonts w:ascii="宋体" w:eastAsia="宋体" w:hAnsi="宋体"/>
                <w:sz w:val="24"/>
                <w:szCs w:val="24"/>
              </w:rPr>
              <w:t>/</w:t>
            </w:r>
            <w:r>
              <w:rPr>
                <w:rFonts w:ascii="宋体" w:eastAsia="宋体" w:hAnsi="宋体" w:hint="eastAsia"/>
                <w:sz w:val="24"/>
                <w:szCs w:val="24"/>
              </w:rPr>
              <w:t>graph/{graphName}/clusters</w:t>
            </w:r>
          </w:p>
        </w:tc>
      </w:tr>
      <w:tr w:rsidR="00FA4DC1" w:rsidTr="00FA4DC1">
        <w:tc>
          <w:tcPr>
            <w:tcW w:w="709"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参数</w:t>
            </w:r>
          </w:p>
        </w:tc>
        <w:tc>
          <w:tcPr>
            <w:tcW w:w="8843"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graphName：计算图的名称</w:t>
            </w:r>
          </w:p>
        </w:tc>
      </w:tr>
      <w:tr w:rsidR="00FA4DC1" w:rsidTr="00FA4DC1">
        <w:tc>
          <w:tcPr>
            <w:tcW w:w="709"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ody</w:t>
            </w:r>
          </w:p>
        </w:tc>
        <w:tc>
          <w:tcPr>
            <w:tcW w:w="8843" w:type="dxa"/>
          </w:tcPr>
          <w:p w:rsidR="00FA4DC1" w:rsidRDefault="00FA4DC1" w:rsidP="00FA4DC1">
            <w:pPr>
              <w:jc w:val="left"/>
              <w:rPr>
                <w:rFonts w:ascii="Calibri Light" w:eastAsia="宋体" w:hAnsi="Calibri Light" w:cs="Calibri Light"/>
                <w:sz w:val="24"/>
                <w:szCs w:val="24"/>
              </w:rPr>
            </w:pPr>
            <w:r w:rsidRPr="00846910">
              <w:rPr>
                <w:rFonts w:ascii="Calibri Light" w:eastAsia="宋体" w:hAnsi="Calibri Light" w:cs="Calibri Light"/>
                <w:sz w:val="24"/>
                <w:szCs w:val="24"/>
              </w:rPr>
              <w:t>{</w:t>
            </w:r>
          </w:p>
          <w:p w:rsidR="00FA4DC1" w:rsidRDefault="00FA4DC1"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cluster</w:t>
            </w:r>
            <w:r>
              <w:rPr>
                <w:rFonts w:ascii="Calibri Light" w:eastAsia="宋体" w:hAnsi="Calibri Light" w:cs="Calibri Light"/>
                <w:sz w:val="24"/>
                <w:szCs w:val="24"/>
              </w:rPr>
              <w:t>Num”: 3</w:t>
            </w:r>
          </w:p>
          <w:p w:rsidR="00FA4DC1" w:rsidRDefault="00FA4DC1" w:rsidP="00FA4DC1">
            <w:pPr>
              <w:jc w:val="left"/>
              <w:rPr>
                <w:rFonts w:ascii="宋体" w:eastAsia="宋体" w:hAnsi="宋体"/>
                <w:sz w:val="24"/>
                <w:szCs w:val="24"/>
              </w:rPr>
            </w:pPr>
            <w:r w:rsidRPr="00846910">
              <w:rPr>
                <w:rFonts w:ascii="Calibri Light" w:eastAsia="宋体" w:hAnsi="Calibri Light" w:cs="Calibri Light"/>
                <w:sz w:val="24"/>
                <w:szCs w:val="24"/>
              </w:rPr>
              <w:t>}</w:t>
            </w:r>
          </w:p>
        </w:tc>
      </w:tr>
      <w:tr w:rsidR="00FA4DC1" w:rsidTr="00FA4DC1">
        <w:tc>
          <w:tcPr>
            <w:tcW w:w="709"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返回</w:t>
            </w:r>
          </w:p>
        </w:tc>
        <w:tc>
          <w:tcPr>
            <w:tcW w:w="8843" w:type="dxa"/>
          </w:tcPr>
          <w:p w:rsidR="00FA4DC1" w:rsidRPr="00C325F4" w:rsidRDefault="00FA4DC1"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p w:rsidR="00FA4DC1" w:rsidRPr="00C325F4" w:rsidRDefault="00FA4DC1"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“code”: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w:t>
            </w:r>
          </w:p>
          <w:p w:rsidR="00FA4DC1" w:rsidRPr="00C325F4" w:rsidRDefault="00FA4DC1"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“message”:</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“response code message”,</w:t>
            </w:r>
          </w:p>
          <w:p w:rsidR="00FA4DC1" w:rsidRDefault="00FA4DC1"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ab/>
              <w:t>“result”:</w:t>
            </w:r>
            <w:r>
              <w:rPr>
                <w:rFonts w:ascii="Calibri Light" w:eastAsia="宋体" w:hAnsi="Calibri Light" w:cs="Calibri Light"/>
                <w:sz w:val="24"/>
                <w:szCs w:val="24"/>
              </w:rPr>
              <w:t xml:space="preserve"> {</w:t>
            </w:r>
          </w:p>
          <w:p w:rsidR="00FA4DC1" w:rsidRDefault="00FA4DC1"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“clusters”: [</w:t>
            </w:r>
          </w:p>
          <w:p w:rsidR="00FA4DC1" w:rsidRDefault="00FA4DC1"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w:t>
            </w:r>
          </w:p>
          <w:p w:rsidR="00FA4DC1" w:rsidRDefault="00FA4DC1"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“entities”: [“entity id”],</w:t>
            </w:r>
          </w:p>
          <w:p w:rsidR="00FA4DC1" w:rsidRPr="00B65AA4" w:rsidRDefault="00FA4DC1"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lastRenderedPageBreak/>
              <w:t xml:space="preserve"> </w:t>
            </w:r>
            <w:r>
              <w:rPr>
                <w:rFonts w:ascii="Calibri Light" w:eastAsia="宋体" w:hAnsi="Calibri Light" w:cs="Calibri Light"/>
                <w:sz w:val="24"/>
                <w:szCs w:val="24"/>
              </w:rPr>
              <w:t xml:space="preserve">              “relations”: [{relation}],</w:t>
            </w:r>
          </w:p>
          <w:p w:rsidR="00FA4DC1" w:rsidRDefault="00FA4DC1"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r>
              <w:rPr>
                <w:rFonts w:ascii="Calibri Light" w:eastAsia="宋体" w:hAnsi="Calibri Light" w:cs="Calibri Light"/>
                <w:sz w:val="24"/>
                <w:szCs w:val="24"/>
              </w:rPr>
              <w:t>,</w:t>
            </w:r>
          </w:p>
          <w:p w:rsidR="00FA4DC1" w:rsidRDefault="00FA4DC1"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FA4DC1" w:rsidRDefault="00FA4DC1"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“entities”: [“entity id”],</w:t>
            </w:r>
          </w:p>
          <w:p w:rsidR="00FA4DC1" w:rsidRPr="00B65AA4" w:rsidRDefault="00FA4DC1"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“relations”: [{relation}],</w:t>
            </w:r>
          </w:p>
          <w:p w:rsidR="00FA4DC1" w:rsidRPr="00E51B0C" w:rsidRDefault="00FA4DC1" w:rsidP="00FA4DC1">
            <w:pPr>
              <w:ind w:firstLineChars="600" w:firstLine="144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FA4DC1" w:rsidRDefault="00FA4DC1" w:rsidP="00FA4DC1">
            <w:pPr>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p>
          <w:p w:rsidR="00FA4DC1" w:rsidRPr="00E51B0C" w:rsidRDefault="00FA4DC1" w:rsidP="00FA4DC1">
            <w:pPr>
              <w:ind w:firstLine="420"/>
              <w:jc w:val="left"/>
              <w:rPr>
                <w:rFonts w:ascii="Calibri Light" w:eastAsia="宋体" w:hAnsi="Calibri Light" w:cs="Calibri Light"/>
                <w:sz w:val="24"/>
                <w:szCs w:val="24"/>
              </w:rPr>
            </w:pPr>
            <w:r>
              <w:rPr>
                <w:rFonts w:ascii="Calibri Light" w:eastAsia="宋体" w:hAnsi="Calibri Light" w:cs="Calibri Light" w:hint="eastAsia"/>
                <w:sz w:val="24"/>
                <w:szCs w:val="24"/>
              </w:rPr>
              <w:t xml:space="preserve"> </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“status”:</w:t>
            </w:r>
            <w:r>
              <w:rPr>
                <w:rFonts w:ascii="Calibri Light" w:eastAsia="宋体" w:hAnsi="Calibri Light" w:cs="Calibri Light"/>
                <w:sz w:val="24"/>
                <w:szCs w:val="24"/>
              </w:rPr>
              <w:t xml:space="preserve"> </w:t>
            </w:r>
            <w:r w:rsidRPr="00C325F4">
              <w:rPr>
                <w:rFonts w:ascii="Calibri Light" w:eastAsia="宋体" w:hAnsi="Calibri Light" w:cs="Calibri Light"/>
                <w:sz w:val="24"/>
                <w:szCs w:val="24"/>
              </w:rPr>
              <w:t>“</w:t>
            </w:r>
            <w:r>
              <w:rPr>
                <w:rFonts w:ascii="Calibri Light" w:eastAsia="宋体" w:hAnsi="Calibri Light" w:cs="Calibri Light" w:hint="eastAsia"/>
                <w:sz w:val="24"/>
                <w:szCs w:val="24"/>
              </w:rPr>
              <w:t>graph</w:t>
            </w:r>
            <w:r>
              <w:rPr>
                <w:rFonts w:ascii="Calibri Light" w:eastAsia="宋体" w:hAnsi="Calibri Light" w:cs="Calibri Light"/>
                <w:sz w:val="24"/>
                <w:szCs w:val="24"/>
              </w:rPr>
              <w:t xml:space="preserve"> </w:t>
            </w:r>
            <w:r>
              <w:rPr>
                <w:rFonts w:ascii="Calibri Light" w:eastAsia="宋体" w:hAnsi="Calibri Light" w:cs="Calibri Light" w:hint="eastAsia"/>
                <w:sz w:val="24"/>
                <w:szCs w:val="24"/>
              </w:rPr>
              <w:t>clustering</w:t>
            </w:r>
            <w:r>
              <w:rPr>
                <w:rFonts w:ascii="Calibri Light" w:eastAsia="宋体" w:hAnsi="Calibri Light" w:cs="Calibri Light"/>
                <w:sz w:val="24"/>
                <w:szCs w:val="24"/>
              </w:rPr>
              <w:t xml:space="preserve"> finished</w:t>
            </w:r>
            <w:r w:rsidRPr="00C325F4">
              <w:rPr>
                <w:rFonts w:ascii="Calibri Light" w:eastAsia="宋体" w:hAnsi="Calibri Light" w:cs="Calibri Light"/>
                <w:sz w:val="24"/>
                <w:szCs w:val="24"/>
              </w:rPr>
              <w:t>”</w:t>
            </w:r>
          </w:p>
          <w:p w:rsidR="00FA4DC1" w:rsidRDefault="00FA4DC1" w:rsidP="00FA4DC1">
            <w:pPr>
              <w:ind w:firstLineChars="200" w:firstLine="480"/>
              <w:jc w:val="left"/>
              <w:rPr>
                <w:rFonts w:ascii="Calibri Light" w:eastAsia="宋体" w:hAnsi="Calibri Light" w:cs="Calibri Light"/>
                <w:sz w:val="24"/>
                <w:szCs w:val="24"/>
              </w:rPr>
            </w:pPr>
            <w:r>
              <w:rPr>
                <w:rFonts w:ascii="Calibri Light" w:eastAsia="宋体" w:hAnsi="Calibri Light" w:cs="Calibri Light" w:hint="eastAsia"/>
                <w:sz w:val="24"/>
                <w:szCs w:val="24"/>
              </w:rPr>
              <w:t>}</w:t>
            </w:r>
          </w:p>
          <w:p w:rsidR="00FA4DC1" w:rsidRPr="00C325F4" w:rsidRDefault="00FA4DC1" w:rsidP="00FA4DC1">
            <w:pPr>
              <w:jc w:val="left"/>
              <w:rPr>
                <w:rFonts w:ascii="Calibri Light" w:eastAsia="宋体" w:hAnsi="Calibri Light" w:cs="Calibri Light"/>
                <w:sz w:val="24"/>
                <w:szCs w:val="24"/>
              </w:rPr>
            </w:pPr>
            <w:r w:rsidRPr="00C325F4">
              <w:rPr>
                <w:rFonts w:ascii="Calibri Light" w:eastAsia="宋体" w:hAnsi="Calibri Light" w:cs="Calibri Light"/>
                <w:sz w:val="24"/>
                <w:szCs w:val="24"/>
              </w:rPr>
              <w:t>}</w:t>
            </w:r>
          </w:p>
        </w:tc>
      </w:tr>
    </w:tbl>
    <w:p w:rsidR="00FA4DC1" w:rsidRPr="00FA4DC1" w:rsidRDefault="00FA4DC1" w:rsidP="00FA4DC1">
      <w:pPr>
        <w:spacing w:line="360" w:lineRule="auto"/>
        <w:jc w:val="left"/>
        <w:rPr>
          <w:rFonts w:ascii="宋体" w:eastAsia="宋体" w:hAnsi="宋体"/>
          <w:sz w:val="24"/>
          <w:szCs w:val="24"/>
        </w:rPr>
      </w:pPr>
    </w:p>
    <w:p w:rsidR="00FA4DC1" w:rsidRDefault="00FA4DC1" w:rsidP="00231688">
      <w:pPr>
        <w:pStyle w:val="a3"/>
        <w:numPr>
          <w:ilvl w:val="1"/>
          <w:numId w:val="24"/>
        </w:numPr>
        <w:spacing w:line="360" w:lineRule="auto"/>
        <w:ind w:firstLineChars="0"/>
        <w:jc w:val="left"/>
        <w:rPr>
          <w:rFonts w:ascii="宋体" w:eastAsia="宋体" w:hAnsi="宋体"/>
          <w:sz w:val="24"/>
          <w:szCs w:val="24"/>
        </w:rPr>
      </w:pPr>
      <w:r>
        <w:rPr>
          <w:rFonts w:ascii="宋体" w:eastAsia="宋体" w:hAnsi="宋体" w:hint="eastAsia"/>
          <w:sz w:val="24"/>
          <w:szCs w:val="24"/>
        </w:rPr>
        <w:t>编程接口</w:t>
      </w:r>
    </w:p>
    <w:tbl>
      <w:tblPr>
        <w:tblStyle w:val="a8"/>
        <w:tblW w:w="9498" w:type="dxa"/>
        <w:tblInd w:w="-572" w:type="dxa"/>
        <w:tblLook w:val="04A0" w:firstRow="1" w:lastRow="0" w:firstColumn="1" w:lastColumn="0" w:noHBand="0" w:noVBand="1"/>
      </w:tblPr>
      <w:tblGrid>
        <w:gridCol w:w="993"/>
        <w:gridCol w:w="8505"/>
      </w:tblGrid>
      <w:tr w:rsidR="00FA4DC1" w:rsidTr="00FA4DC1">
        <w:tc>
          <w:tcPr>
            <w:tcW w:w="993" w:type="dxa"/>
          </w:tcPr>
          <w:p w:rsidR="00FA4DC1" w:rsidRPr="009F53DA" w:rsidRDefault="00FA4DC1" w:rsidP="00FA4DC1">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FA4DC1" w:rsidRPr="009F53DA" w:rsidRDefault="00FA4DC1" w:rsidP="00FA4DC1">
            <w:pPr>
              <w:jc w:val="left"/>
              <w:rPr>
                <w:rFonts w:ascii="宋体" w:eastAsia="宋体" w:hAnsi="宋体"/>
                <w:sz w:val="24"/>
                <w:szCs w:val="24"/>
              </w:rPr>
            </w:pPr>
            <w:r>
              <w:rPr>
                <w:rFonts w:ascii="宋体" w:eastAsia="宋体" w:hAnsi="宋体" w:hint="eastAsia"/>
                <w:sz w:val="24"/>
                <w:szCs w:val="24"/>
              </w:rPr>
              <w:t>根据图的向量表示将图分为若干个子图。</w:t>
            </w:r>
          </w:p>
        </w:tc>
      </w:tr>
      <w:tr w:rsidR="00FA4DC1" w:rsidTr="00FA4DC1">
        <w:tc>
          <w:tcPr>
            <w:tcW w:w="993"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方法</w:t>
            </w:r>
          </w:p>
        </w:tc>
        <w:tc>
          <w:tcPr>
            <w:tcW w:w="8505" w:type="dxa"/>
          </w:tcPr>
          <w:p w:rsidR="00FA4DC1" w:rsidRPr="00FA4DC1" w:rsidRDefault="00A203ED" w:rsidP="00FA4DC1">
            <w:pPr>
              <w:jc w:val="left"/>
              <w:rPr>
                <w:rFonts w:ascii="宋体" w:eastAsia="宋体" w:hAnsi="宋体"/>
                <w:sz w:val="24"/>
                <w:szCs w:val="24"/>
              </w:rPr>
            </w:pPr>
            <w:proofErr w:type="gramStart"/>
            <w:r>
              <w:rPr>
                <w:rFonts w:ascii="宋体" w:eastAsia="宋体" w:hAnsi="宋体"/>
                <w:sz w:val="24"/>
                <w:szCs w:val="24"/>
              </w:rPr>
              <w:t>CKC</w:t>
            </w:r>
            <w:r w:rsidR="00FA4DC1" w:rsidRPr="00CC673B">
              <w:rPr>
                <w:rFonts w:ascii="宋体" w:eastAsia="宋体" w:hAnsi="宋体"/>
                <w:sz w:val="24"/>
                <w:szCs w:val="24"/>
              </w:rPr>
              <w:t>A</w:t>
            </w:r>
            <w:r w:rsidR="00FA4DC1" w:rsidRPr="00CC673B">
              <w:rPr>
                <w:rFonts w:ascii="宋体" w:eastAsia="宋体" w:hAnsi="宋体" w:hint="eastAsia"/>
                <w:sz w:val="24"/>
                <w:szCs w:val="24"/>
              </w:rPr>
              <w:t>pi</w:t>
            </w:r>
            <w:r w:rsidR="00FA4DC1">
              <w:rPr>
                <w:rFonts w:ascii="宋体" w:eastAsia="宋体" w:hAnsi="宋体"/>
                <w:sz w:val="24"/>
                <w:szCs w:val="24"/>
              </w:rPr>
              <w:t>.</w:t>
            </w:r>
            <w:r>
              <w:rPr>
                <w:rFonts w:ascii="宋体" w:eastAsia="宋体" w:hAnsi="宋体"/>
                <w:sz w:val="24"/>
                <w:szCs w:val="24"/>
              </w:rPr>
              <w:t>C</w:t>
            </w:r>
            <w:r w:rsidR="001067A6">
              <w:rPr>
                <w:rFonts w:ascii="宋体" w:eastAsia="宋体" w:hAnsi="宋体"/>
                <w:sz w:val="24"/>
                <w:szCs w:val="24"/>
              </w:rPr>
              <w:t>ompute</w:t>
            </w:r>
            <w:r w:rsidR="00FA4DC1">
              <w:rPr>
                <w:rFonts w:ascii="宋体" w:eastAsia="宋体" w:hAnsi="宋体"/>
                <w:sz w:val="24"/>
                <w:szCs w:val="24"/>
              </w:rPr>
              <w:t>G</w:t>
            </w:r>
            <w:r w:rsidR="00FA4DC1">
              <w:rPr>
                <w:rFonts w:ascii="宋体" w:eastAsia="宋体" w:hAnsi="宋体" w:hint="eastAsia"/>
                <w:sz w:val="24"/>
                <w:szCs w:val="24"/>
              </w:rPr>
              <w:t>raph.clusters</w:t>
            </w:r>
            <w:proofErr w:type="gramEnd"/>
            <w:r w:rsidR="00FA4DC1" w:rsidRPr="00CC673B">
              <w:rPr>
                <w:rFonts w:ascii="宋体" w:eastAsia="宋体" w:hAnsi="宋体"/>
                <w:sz w:val="24"/>
                <w:szCs w:val="24"/>
              </w:rPr>
              <w:t>(</w:t>
            </w:r>
          </w:p>
          <w:p w:rsidR="00FA4DC1" w:rsidRDefault="00FA4DC1" w:rsidP="00FA4DC1">
            <w:pPr>
              <w:ind w:firstLine="480"/>
              <w:jc w:val="left"/>
              <w:rPr>
                <w:rFonts w:ascii="宋体" w:eastAsia="宋体" w:hAnsi="宋体"/>
                <w:sz w:val="24"/>
                <w:szCs w:val="24"/>
              </w:rPr>
            </w:pPr>
            <w:r>
              <w:rPr>
                <w:rFonts w:ascii="宋体" w:eastAsia="宋体" w:hAnsi="宋体"/>
                <w:sz w:val="24"/>
                <w:szCs w:val="24"/>
              </w:rPr>
              <w:t xml:space="preserve">int </w:t>
            </w:r>
            <w:r>
              <w:rPr>
                <w:rFonts w:ascii="宋体" w:eastAsia="宋体" w:hAnsi="宋体" w:hint="eastAsia"/>
                <w:sz w:val="24"/>
                <w:szCs w:val="24"/>
              </w:rPr>
              <w:t>clusterNum</w:t>
            </w:r>
          </w:p>
          <w:p w:rsidR="00FA4DC1" w:rsidRPr="00CC673B" w:rsidRDefault="00FA4DC1" w:rsidP="00FA4DC1">
            <w:pPr>
              <w:jc w:val="left"/>
              <w:rPr>
                <w:rFonts w:ascii="宋体" w:eastAsia="宋体" w:hAnsi="宋体"/>
                <w:sz w:val="24"/>
                <w:szCs w:val="24"/>
              </w:rPr>
            </w:pPr>
            <w:r w:rsidRPr="00CC673B">
              <w:rPr>
                <w:rFonts w:ascii="宋体" w:eastAsia="宋体" w:hAnsi="宋体"/>
                <w:sz w:val="24"/>
                <w:szCs w:val="24"/>
              </w:rPr>
              <w:t>)</w:t>
            </w:r>
          </w:p>
        </w:tc>
      </w:tr>
      <w:tr w:rsidR="00FA4DC1" w:rsidTr="00FA4DC1">
        <w:tc>
          <w:tcPr>
            <w:tcW w:w="993"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参数</w:t>
            </w:r>
          </w:p>
        </w:tc>
        <w:tc>
          <w:tcPr>
            <w:tcW w:w="8505"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clusterNum</w:t>
            </w:r>
            <w:r>
              <w:rPr>
                <w:rFonts w:ascii="宋体" w:eastAsia="宋体" w:hAnsi="宋体"/>
                <w:sz w:val="24"/>
                <w:szCs w:val="24"/>
              </w:rPr>
              <w:t xml:space="preserve"> – </w:t>
            </w:r>
            <w:r>
              <w:rPr>
                <w:rFonts w:ascii="宋体" w:eastAsia="宋体" w:hAnsi="宋体" w:hint="eastAsia"/>
                <w:sz w:val="24"/>
                <w:szCs w:val="24"/>
              </w:rPr>
              <w:t>待聚类出的子图数量</w:t>
            </w:r>
          </w:p>
        </w:tc>
      </w:tr>
      <w:tr w:rsidR="00FA4DC1" w:rsidTr="00FA4DC1">
        <w:tc>
          <w:tcPr>
            <w:tcW w:w="993"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返回</w:t>
            </w:r>
          </w:p>
        </w:tc>
        <w:tc>
          <w:tcPr>
            <w:tcW w:w="8505"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子图集合</w:t>
            </w:r>
          </w:p>
          <w:p w:rsidR="00FA4DC1" w:rsidRPr="009F53DA" w:rsidRDefault="00FA4DC1" w:rsidP="00FA4DC1">
            <w:pPr>
              <w:jc w:val="left"/>
              <w:rPr>
                <w:rFonts w:ascii="宋体" w:eastAsia="宋体" w:hAnsi="宋体"/>
                <w:sz w:val="24"/>
                <w:szCs w:val="24"/>
              </w:rPr>
            </w:pPr>
            <w:r>
              <w:rPr>
                <w:rFonts w:ascii="宋体" w:eastAsia="宋体" w:hAnsi="宋体"/>
                <w:sz w:val="24"/>
                <w:szCs w:val="24"/>
              </w:rPr>
              <w:t>Collection&lt;</w:t>
            </w:r>
            <w:r w:rsidR="00A203ED">
              <w:rPr>
                <w:rFonts w:ascii="宋体" w:eastAsia="宋体" w:hAnsi="宋体"/>
                <w:sz w:val="24"/>
                <w:szCs w:val="24"/>
              </w:rPr>
              <w:t>C</w:t>
            </w:r>
            <w:r w:rsidR="001067A6">
              <w:rPr>
                <w:rFonts w:ascii="宋体" w:eastAsia="宋体" w:hAnsi="宋体"/>
                <w:sz w:val="24"/>
                <w:szCs w:val="24"/>
              </w:rPr>
              <w:t>ompute</w:t>
            </w:r>
            <w:r>
              <w:rPr>
                <w:rFonts w:ascii="宋体" w:eastAsia="宋体" w:hAnsi="宋体"/>
                <w:sz w:val="24"/>
                <w:szCs w:val="24"/>
              </w:rPr>
              <w:t>SubGraph&gt;</w:t>
            </w:r>
          </w:p>
        </w:tc>
      </w:tr>
      <w:tr w:rsidR="00FA4DC1" w:rsidTr="00FA4DC1">
        <w:tc>
          <w:tcPr>
            <w:tcW w:w="993" w:type="dxa"/>
          </w:tcPr>
          <w:p w:rsidR="00FA4DC1" w:rsidRDefault="00FA4DC1" w:rsidP="00FA4DC1">
            <w:pPr>
              <w:jc w:val="left"/>
              <w:rPr>
                <w:rFonts w:ascii="宋体" w:eastAsia="宋体" w:hAnsi="宋体"/>
                <w:sz w:val="24"/>
                <w:szCs w:val="24"/>
              </w:rPr>
            </w:pPr>
            <w:r>
              <w:rPr>
                <w:rFonts w:ascii="宋体" w:eastAsia="宋体" w:hAnsi="宋体" w:hint="eastAsia"/>
                <w:sz w:val="24"/>
                <w:szCs w:val="24"/>
              </w:rPr>
              <w:t>异常</w:t>
            </w:r>
          </w:p>
        </w:tc>
        <w:tc>
          <w:tcPr>
            <w:tcW w:w="8505" w:type="dxa"/>
          </w:tcPr>
          <w:p w:rsidR="00FA4DC1" w:rsidRPr="009F53DA" w:rsidRDefault="00A203ED" w:rsidP="00FA4DC1">
            <w:pPr>
              <w:jc w:val="left"/>
              <w:rPr>
                <w:rFonts w:ascii="Calibri Light" w:eastAsia="宋体" w:hAnsi="Calibri Light" w:cs="Calibri Light"/>
                <w:sz w:val="24"/>
                <w:szCs w:val="24"/>
              </w:rPr>
            </w:pPr>
            <w:r>
              <w:rPr>
                <w:rFonts w:ascii="宋体" w:eastAsia="宋体" w:hAnsi="宋体"/>
                <w:sz w:val="24"/>
                <w:szCs w:val="24"/>
              </w:rPr>
              <w:t>CKC</w:t>
            </w:r>
            <w:r w:rsidR="00FA4DC1" w:rsidRPr="00105C8B">
              <w:rPr>
                <w:rFonts w:ascii="宋体" w:eastAsia="宋体" w:hAnsi="宋体"/>
                <w:sz w:val="24"/>
                <w:szCs w:val="24"/>
              </w:rPr>
              <w:t>A</w:t>
            </w:r>
            <w:r w:rsidR="00FA4DC1" w:rsidRPr="00105C8B">
              <w:rPr>
                <w:rFonts w:ascii="宋体" w:eastAsia="宋体" w:hAnsi="宋体" w:hint="eastAsia"/>
                <w:sz w:val="24"/>
                <w:szCs w:val="24"/>
              </w:rPr>
              <w:t>pi</w:t>
            </w:r>
            <w:r w:rsidR="00FA4DC1" w:rsidRPr="00105C8B">
              <w:rPr>
                <w:rFonts w:ascii="宋体" w:eastAsia="宋体" w:hAnsi="宋体"/>
                <w:sz w:val="24"/>
                <w:szCs w:val="24"/>
              </w:rPr>
              <w:t>E</w:t>
            </w:r>
            <w:r w:rsidR="00FA4DC1" w:rsidRPr="00105C8B">
              <w:rPr>
                <w:rFonts w:ascii="宋体" w:eastAsia="宋体" w:hAnsi="宋体" w:hint="eastAsia"/>
                <w:sz w:val="24"/>
                <w:szCs w:val="24"/>
              </w:rPr>
              <w:t>xception</w:t>
            </w:r>
          </w:p>
        </w:tc>
      </w:tr>
    </w:tbl>
    <w:p w:rsidR="005E7D5E" w:rsidRDefault="005E7D5E" w:rsidP="00FA4DC1">
      <w:pPr>
        <w:rPr>
          <w:ins w:id="153" w:author="channingpc" w:date="2020-01-16T11:42:00Z"/>
        </w:rPr>
      </w:pPr>
    </w:p>
    <w:p w:rsidR="00A203ED" w:rsidRDefault="00A203ED" w:rsidP="00A203ED">
      <w:pPr>
        <w:pStyle w:val="4"/>
        <w:numPr>
          <w:ilvl w:val="0"/>
          <w:numId w:val="26"/>
        </w:numPr>
      </w:pPr>
      <w:bookmarkStart w:id="154" w:name="_Toc37157585"/>
      <w:r>
        <w:rPr>
          <w:rFonts w:hint="eastAsia"/>
        </w:rPr>
        <w:t>主动学习包装器</w:t>
      </w:r>
      <w:bookmarkEnd w:id="154"/>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使一个节点分类模型或关系预测模型成为可主动请求新数据的模型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Default="00A203ED" w:rsidP="00A203ED">
            <w:pPr>
              <w:jc w:val="left"/>
              <w:rPr>
                <w:rFonts w:ascii="宋体" w:eastAsia="宋体" w:hAnsi="宋体"/>
                <w:sz w:val="24"/>
                <w:szCs w:val="24"/>
              </w:rPr>
            </w:pPr>
            <w:r>
              <w:rPr>
                <w:rFonts w:ascii="宋体" w:eastAsia="宋体" w:hAnsi="宋体"/>
                <w:sz w:val="24"/>
                <w:szCs w:val="24"/>
              </w:rPr>
              <w:t>CKC</w:t>
            </w:r>
            <w:r w:rsidRPr="00CC673B">
              <w:rPr>
                <w:rFonts w:ascii="宋体" w:eastAsia="宋体" w:hAnsi="宋体"/>
                <w:sz w:val="24"/>
                <w:szCs w:val="24"/>
              </w:rPr>
              <w:t>A</w:t>
            </w:r>
            <w:r w:rsidRPr="00CC673B">
              <w:rPr>
                <w:rFonts w:ascii="宋体" w:eastAsia="宋体" w:hAnsi="宋体" w:hint="eastAsia"/>
                <w:sz w:val="24"/>
                <w:szCs w:val="24"/>
              </w:rPr>
              <w:t>pi</w:t>
            </w:r>
            <w:r>
              <w:rPr>
                <w:rFonts w:ascii="宋体" w:eastAsia="宋体" w:hAnsi="宋体"/>
                <w:sz w:val="24"/>
                <w:szCs w:val="24"/>
              </w:rPr>
              <w:t>.</w:t>
            </w:r>
            <w:r>
              <w:rPr>
                <w:rFonts w:ascii="宋体" w:eastAsia="宋体" w:hAnsi="宋体" w:hint="eastAsia"/>
                <w:sz w:val="24"/>
                <w:szCs w:val="24"/>
              </w:rPr>
              <w:t>ActiveLearner</w:t>
            </w:r>
            <w:r w:rsidRPr="00CC673B">
              <w:rPr>
                <w:rFonts w:ascii="宋体" w:eastAsia="宋体" w:hAnsi="宋体"/>
                <w:sz w:val="24"/>
                <w:szCs w:val="24"/>
              </w:rPr>
              <w:t>(</w:t>
            </w:r>
          </w:p>
          <w:p w:rsidR="00A203ED" w:rsidRPr="00FA4DC1" w:rsidRDefault="00A203ED" w:rsidP="00A203ED">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C</w:t>
            </w:r>
            <w:r w:rsidR="001067A6">
              <w:rPr>
                <w:rFonts w:ascii="宋体" w:eastAsia="宋体" w:hAnsi="宋体"/>
                <w:sz w:val="24"/>
                <w:szCs w:val="24"/>
              </w:rPr>
              <w:t>ompute</w:t>
            </w:r>
            <w:r>
              <w:rPr>
                <w:rFonts w:ascii="宋体" w:eastAsia="宋体" w:hAnsi="宋体" w:hint="eastAsia"/>
                <w:sz w:val="24"/>
                <w:szCs w:val="24"/>
              </w:rPr>
              <w:t>Graph</w:t>
            </w:r>
            <w:r>
              <w:rPr>
                <w:rFonts w:ascii="宋体" w:eastAsia="宋体" w:hAnsi="宋体"/>
                <w:sz w:val="24"/>
                <w:szCs w:val="24"/>
              </w:rPr>
              <w:t xml:space="preserve"> basicLearner</w:t>
            </w:r>
          </w:p>
          <w:p w:rsidR="00A203ED" w:rsidRPr="00CC673B" w:rsidRDefault="00A203ED" w:rsidP="00A203ED">
            <w:pPr>
              <w:jc w:val="left"/>
              <w:rPr>
                <w:rFonts w:ascii="宋体" w:eastAsia="宋体" w:hAnsi="宋体"/>
                <w:sz w:val="24"/>
                <w:szCs w:val="24"/>
              </w:rPr>
            </w:pPr>
            <w:r w:rsidRPr="00CC673B">
              <w:rPr>
                <w:rFonts w:ascii="宋体" w:eastAsia="宋体" w:hAnsi="宋体"/>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Default="00A203ED" w:rsidP="00A203ED">
            <w:pPr>
              <w:jc w:val="left"/>
              <w:rPr>
                <w:rFonts w:ascii="宋体" w:eastAsia="宋体" w:hAnsi="宋体"/>
                <w:sz w:val="24"/>
                <w:szCs w:val="24"/>
              </w:rPr>
            </w:pPr>
            <w:r>
              <w:rPr>
                <w:rFonts w:ascii="宋体" w:eastAsia="宋体" w:hAnsi="宋体"/>
                <w:sz w:val="24"/>
                <w:szCs w:val="24"/>
              </w:rPr>
              <w:t xml:space="preserve">basicLearner – </w:t>
            </w:r>
            <w:r>
              <w:rPr>
                <w:rFonts w:ascii="宋体" w:eastAsia="宋体" w:hAnsi="宋体" w:hint="eastAsia"/>
                <w:sz w:val="24"/>
                <w:szCs w:val="24"/>
              </w:rPr>
              <w:t>基本学习模型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主动学习模型</w:t>
            </w:r>
          </w:p>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ActiveLearner</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A203ED" w:rsidRDefault="00A203ED" w:rsidP="00A203ED">
      <w:pPr>
        <w:pStyle w:val="4"/>
        <w:numPr>
          <w:ilvl w:val="0"/>
          <w:numId w:val="27"/>
        </w:numPr>
      </w:pPr>
      <w:bookmarkStart w:id="155" w:name="_Toc37157586"/>
      <w:r>
        <w:rPr>
          <w:rFonts w:hint="eastAsia"/>
        </w:rPr>
        <w:t>主动学习模型接收新数据</w:t>
      </w:r>
      <w:bookmarkEnd w:id="155"/>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使一个节点分类模型或关系预测模型成为可主动请求新数据的模型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Default="00A203ED" w:rsidP="00A203ED">
            <w:pPr>
              <w:jc w:val="left"/>
              <w:rPr>
                <w:rFonts w:ascii="宋体" w:eastAsia="宋体" w:hAnsi="宋体"/>
                <w:sz w:val="24"/>
                <w:szCs w:val="24"/>
              </w:rPr>
            </w:pPr>
            <w:proofErr w:type="gramStart"/>
            <w:r>
              <w:rPr>
                <w:rFonts w:ascii="宋体" w:eastAsia="宋体" w:hAnsi="宋体"/>
                <w:sz w:val="24"/>
                <w:szCs w:val="24"/>
              </w:rPr>
              <w:t>CKC</w:t>
            </w:r>
            <w:r w:rsidRPr="00CC673B">
              <w:rPr>
                <w:rFonts w:ascii="宋体" w:eastAsia="宋体" w:hAnsi="宋体"/>
                <w:sz w:val="24"/>
                <w:szCs w:val="24"/>
              </w:rPr>
              <w:t>A</w:t>
            </w:r>
            <w:r w:rsidRPr="00CC673B">
              <w:rPr>
                <w:rFonts w:ascii="宋体" w:eastAsia="宋体" w:hAnsi="宋体" w:hint="eastAsia"/>
                <w:sz w:val="24"/>
                <w:szCs w:val="24"/>
              </w:rPr>
              <w:t>pi</w:t>
            </w:r>
            <w:r>
              <w:rPr>
                <w:rFonts w:ascii="宋体" w:eastAsia="宋体" w:hAnsi="宋体"/>
                <w:sz w:val="24"/>
                <w:szCs w:val="24"/>
              </w:rPr>
              <w:t>.</w:t>
            </w:r>
            <w:r>
              <w:rPr>
                <w:rFonts w:ascii="宋体" w:eastAsia="宋体" w:hAnsi="宋体" w:hint="eastAsia"/>
                <w:sz w:val="24"/>
                <w:szCs w:val="24"/>
              </w:rPr>
              <w:t>ActiveLearner</w:t>
            </w:r>
            <w:r>
              <w:rPr>
                <w:rFonts w:ascii="宋体" w:eastAsia="宋体" w:hAnsi="宋体"/>
                <w:sz w:val="24"/>
                <w:szCs w:val="24"/>
              </w:rPr>
              <w:t>.feed</w:t>
            </w:r>
            <w:proofErr w:type="gramEnd"/>
            <w:r w:rsidRPr="00CC673B">
              <w:rPr>
                <w:rFonts w:ascii="宋体" w:eastAsia="宋体" w:hAnsi="宋体"/>
                <w:sz w:val="24"/>
                <w:szCs w:val="24"/>
              </w:rPr>
              <w:t>(</w:t>
            </w:r>
          </w:p>
          <w:p w:rsidR="00A203ED" w:rsidRDefault="00A203ED" w:rsidP="00A203ED">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DataLoader trainingData</w:t>
            </w:r>
          </w:p>
          <w:p w:rsidR="00A203ED" w:rsidRPr="00CC673B" w:rsidRDefault="00A203ED" w:rsidP="00A203ED">
            <w:pPr>
              <w:jc w:val="left"/>
              <w:rPr>
                <w:rFonts w:ascii="宋体" w:eastAsia="宋体" w:hAnsi="宋体"/>
                <w:sz w:val="24"/>
                <w:szCs w:val="24"/>
              </w:rPr>
            </w:pPr>
            <w:r w:rsidRPr="00CC673B">
              <w:rPr>
                <w:rFonts w:ascii="宋体" w:eastAsia="宋体" w:hAnsi="宋体"/>
                <w:sz w:val="24"/>
                <w:szCs w:val="24"/>
              </w:rPr>
              <w:t>)</w:t>
            </w:r>
            <w:r w:rsidR="00F31882">
              <w:rPr>
                <w:rFonts w:ascii="宋体" w:eastAsia="宋体" w:hAnsi="宋体" w:hint="eastAsia"/>
                <w:sz w:val="24"/>
                <w:szCs w:val="24"/>
              </w:rPr>
              <w:t>·</w:t>
            </w:r>
            <w:bookmarkStart w:id="156" w:name="_GoBack"/>
            <w:bookmarkEnd w:id="156"/>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raining</w:t>
            </w:r>
            <w:r>
              <w:rPr>
                <w:rFonts w:ascii="宋体" w:eastAsia="宋体" w:hAnsi="宋体" w:hint="eastAsia"/>
                <w:sz w:val="24"/>
                <w:szCs w:val="24"/>
              </w:rPr>
              <w:t>Data</w:t>
            </w:r>
            <w:r>
              <w:rPr>
                <w:rFonts w:ascii="宋体" w:eastAsia="宋体" w:hAnsi="宋体"/>
                <w:sz w:val="24"/>
                <w:szCs w:val="24"/>
              </w:rPr>
              <w:t xml:space="preserve"> – </w:t>
            </w:r>
            <w:r>
              <w:rPr>
                <w:rFonts w:ascii="宋体" w:eastAsia="宋体" w:hAnsi="宋体" w:hint="eastAsia"/>
                <w:sz w:val="24"/>
                <w:szCs w:val="24"/>
              </w:rPr>
              <w:t>新的训练数据</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lastRenderedPageBreak/>
              <w:t>返回</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无</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A203ED" w:rsidRDefault="00A203ED" w:rsidP="00A203ED">
      <w:pPr>
        <w:pStyle w:val="4"/>
        <w:numPr>
          <w:ilvl w:val="0"/>
          <w:numId w:val="28"/>
        </w:numPr>
      </w:pPr>
      <w:bookmarkStart w:id="157" w:name="_Toc37157587"/>
      <w:r>
        <w:rPr>
          <w:rFonts w:hint="eastAsia"/>
        </w:rPr>
        <w:t>主动学习模型请求新数据</w:t>
      </w:r>
      <w:bookmarkEnd w:id="157"/>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使一个节点分类模型或关系预测模型成为可主动请求新数据的模型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Default="00A203ED" w:rsidP="00A203ED">
            <w:pPr>
              <w:jc w:val="left"/>
              <w:rPr>
                <w:rFonts w:ascii="宋体" w:eastAsia="宋体" w:hAnsi="宋体"/>
                <w:sz w:val="24"/>
                <w:szCs w:val="24"/>
              </w:rPr>
            </w:pPr>
            <w:proofErr w:type="gramStart"/>
            <w:r>
              <w:rPr>
                <w:rFonts w:ascii="宋体" w:eastAsia="宋体" w:hAnsi="宋体"/>
                <w:sz w:val="24"/>
                <w:szCs w:val="24"/>
              </w:rPr>
              <w:t>CKC</w:t>
            </w:r>
            <w:r w:rsidRPr="00CC673B">
              <w:rPr>
                <w:rFonts w:ascii="宋体" w:eastAsia="宋体" w:hAnsi="宋体"/>
                <w:sz w:val="24"/>
                <w:szCs w:val="24"/>
              </w:rPr>
              <w:t>A</w:t>
            </w:r>
            <w:r w:rsidRPr="00CC673B">
              <w:rPr>
                <w:rFonts w:ascii="宋体" w:eastAsia="宋体" w:hAnsi="宋体" w:hint="eastAsia"/>
                <w:sz w:val="24"/>
                <w:szCs w:val="24"/>
              </w:rPr>
              <w:t>pi</w:t>
            </w:r>
            <w:r>
              <w:rPr>
                <w:rFonts w:ascii="宋体" w:eastAsia="宋体" w:hAnsi="宋体"/>
                <w:sz w:val="24"/>
                <w:szCs w:val="24"/>
              </w:rPr>
              <w:t>.</w:t>
            </w:r>
            <w:r>
              <w:rPr>
                <w:rFonts w:ascii="宋体" w:eastAsia="宋体" w:hAnsi="宋体" w:hint="eastAsia"/>
                <w:sz w:val="24"/>
                <w:szCs w:val="24"/>
              </w:rPr>
              <w:t>ActiveLearner</w:t>
            </w:r>
            <w:r>
              <w:rPr>
                <w:rFonts w:ascii="宋体" w:eastAsia="宋体" w:hAnsi="宋体"/>
                <w:sz w:val="24"/>
                <w:szCs w:val="24"/>
              </w:rPr>
              <w:t>.require</w:t>
            </w:r>
            <w:proofErr w:type="gramEnd"/>
            <w:r w:rsidRPr="00CC673B">
              <w:rPr>
                <w:rFonts w:ascii="宋体" w:eastAsia="宋体" w:hAnsi="宋体"/>
                <w:sz w:val="24"/>
                <w:szCs w:val="24"/>
              </w:rPr>
              <w:t>(</w:t>
            </w:r>
          </w:p>
          <w:p w:rsidR="00A203ED" w:rsidRDefault="00A203ED" w:rsidP="00A203ED">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int batchNum</w:t>
            </w:r>
          </w:p>
          <w:p w:rsidR="00A203ED" w:rsidRPr="00CC673B" w:rsidRDefault="00A203ED" w:rsidP="00A203ED">
            <w:pPr>
              <w:jc w:val="left"/>
              <w:rPr>
                <w:rFonts w:ascii="宋体" w:eastAsia="宋体" w:hAnsi="宋体"/>
                <w:sz w:val="24"/>
                <w:szCs w:val="24"/>
              </w:rPr>
            </w:pPr>
            <w:r w:rsidRPr="00CC673B">
              <w:rPr>
                <w:rFonts w:ascii="宋体" w:eastAsia="宋体" w:hAnsi="宋体"/>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batchNum</w:t>
            </w:r>
            <w:r>
              <w:rPr>
                <w:rFonts w:ascii="宋体" w:eastAsia="宋体" w:hAnsi="宋体"/>
                <w:sz w:val="24"/>
                <w:szCs w:val="24"/>
              </w:rPr>
              <w:t xml:space="preserve"> – </w:t>
            </w:r>
            <w:r>
              <w:rPr>
                <w:rFonts w:ascii="宋体" w:eastAsia="宋体" w:hAnsi="宋体" w:hint="eastAsia"/>
                <w:sz w:val="24"/>
                <w:szCs w:val="24"/>
              </w:rPr>
              <w:t>请求标注数据的数量</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请求新标注数据</w:t>
            </w:r>
          </w:p>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ollection&lt;Data&gt;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A203ED" w:rsidRDefault="00A203ED" w:rsidP="00A203ED"/>
    <w:p w:rsidR="00A203ED" w:rsidRDefault="00A203ED" w:rsidP="00A203ED">
      <w:pPr>
        <w:pStyle w:val="4"/>
        <w:numPr>
          <w:ilvl w:val="0"/>
          <w:numId w:val="29"/>
        </w:numPr>
      </w:pPr>
      <w:bookmarkStart w:id="158" w:name="_Toc37157588"/>
      <w:r>
        <w:rPr>
          <w:rFonts w:hint="eastAsia"/>
        </w:rPr>
        <w:t>导出当前学习模型</w:t>
      </w:r>
      <w:bookmarkEnd w:id="158"/>
    </w:p>
    <w:tbl>
      <w:tblPr>
        <w:tblStyle w:val="a8"/>
        <w:tblW w:w="9498" w:type="dxa"/>
        <w:tblInd w:w="-572" w:type="dxa"/>
        <w:tblLook w:val="04A0" w:firstRow="1" w:lastRow="0" w:firstColumn="1" w:lastColumn="0" w:noHBand="0" w:noVBand="1"/>
      </w:tblPr>
      <w:tblGrid>
        <w:gridCol w:w="993"/>
        <w:gridCol w:w="8505"/>
      </w:tblGrid>
      <w:tr w:rsidR="00A203ED" w:rsidTr="00A203ED">
        <w:tc>
          <w:tcPr>
            <w:tcW w:w="993" w:type="dxa"/>
          </w:tcPr>
          <w:p w:rsidR="00A203ED" w:rsidRPr="009F53DA" w:rsidRDefault="00A203ED" w:rsidP="00A203ED">
            <w:pPr>
              <w:jc w:val="left"/>
              <w:rPr>
                <w:rFonts w:ascii="宋体" w:eastAsia="宋体" w:hAnsi="宋体"/>
                <w:sz w:val="24"/>
                <w:szCs w:val="24"/>
              </w:rPr>
            </w:pPr>
            <w:r w:rsidRPr="009F53DA">
              <w:rPr>
                <w:rFonts w:ascii="宋体" w:eastAsia="宋体" w:hAnsi="宋体" w:hint="eastAsia"/>
                <w:sz w:val="24"/>
                <w:szCs w:val="24"/>
              </w:rPr>
              <w:t>功能</w:t>
            </w:r>
          </w:p>
        </w:tc>
        <w:tc>
          <w:tcPr>
            <w:tcW w:w="8505" w:type="dxa"/>
          </w:tcPr>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使一个节点分类模型或关系预测模型成为可主动请求新数据的模型</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方法</w:t>
            </w:r>
          </w:p>
        </w:tc>
        <w:tc>
          <w:tcPr>
            <w:tcW w:w="8505" w:type="dxa"/>
          </w:tcPr>
          <w:p w:rsidR="00A203ED" w:rsidRPr="00CC673B" w:rsidRDefault="00A203ED" w:rsidP="00A203ED">
            <w:pPr>
              <w:jc w:val="left"/>
              <w:rPr>
                <w:rFonts w:ascii="宋体" w:eastAsia="宋体" w:hAnsi="宋体"/>
                <w:sz w:val="24"/>
                <w:szCs w:val="24"/>
              </w:rPr>
            </w:pPr>
            <w:proofErr w:type="gramStart"/>
            <w:r>
              <w:rPr>
                <w:rFonts w:ascii="宋体" w:eastAsia="宋体" w:hAnsi="宋体"/>
                <w:sz w:val="24"/>
                <w:szCs w:val="24"/>
              </w:rPr>
              <w:t>CKC</w:t>
            </w:r>
            <w:r w:rsidRPr="00CC673B">
              <w:rPr>
                <w:rFonts w:ascii="宋体" w:eastAsia="宋体" w:hAnsi="宋体"/>
                <w:sz w:val="24"/>
                <w:szCs w:val="24"/>
              </w:rPr>
              <w:t>A</w:t>
            </w:r>
            <w:r w:rsidRPr="00CC673B">
              <w:rPr>
                <w:rFonts w:ascii="宋体" w:eastAsia="宋体" w:hAnsi="宋体" w:hint="eastAsia"/>
                <w:sz w:val="24"/>
                <w:szCs w:val="24"/>
              </w:rPr>
              <w:t>pi</w:t>
            </w:r>
            <w:r>
              <w:rPr>
                <w:rFonts w:ascii="宋体" w:eastAsia="宋体" w:hAnsi="宋体"/>
                <w:sz w:val="24"/>
                <w:szCs w:val="24"/>
              </w:rPr>
              <w:t>.</w:t>
            </w:r>
            <w:r>
              <w:rPr>
                <w:rFonts w:ascii="宋体" w:eastAsia="宋体" w:hAnsi="宋体" w:hint="eastAsia"/>
                <w:sz w:val="24"/>
                <w:szCs w:val="24"/>
              </w:rPr>
              <w:t>ActiveLearner</w:t>
            </w:r>
            <w:r>
              <w:rPr>
                <w:rFonts w:ascii="宋体" w:eastAsia="宋体" w:hAnsi="宋体"/>
                <w:sz w:val="24"/>
                <w:szCs w:val="24"/>
              </w:rPr>
              <w:t>.basicLearner</w:t>
            </w:r>
            <w:proofErr w:type="gramEnd"/>
            <w:r w:rsidRPr="00CC673B">
              <w:rPr>
                <w:rFonts w:ascii="宋体" w:eastAsia="宋体" w:hAnsi="宋体"/>
                <w:sz w:val="24"/>
                <w:szCs w:val="24"/>
              </w:rPr>
              <w:t>()</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参数</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无</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返回</w:t>
            </w:r>
          </w:p>
        </w:tc>
        <w:tc>
          <w:tcPr>
            <w:tcW w:w="8505"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基本学习模型</w:t>
            </w:r>
          </w:p>
          <w:p w:rsidR="00A203ED" w:rsidRPr="009F53DA" w:rsidRDefault="00A203ED" w:rsidP="00A203ED">
            <w:pPr>
              <w:jc w:val="left"/>
              <w:rPr>
                <w:rFonts w:ascii="宋体" w:eastAsia="宋体" w:hAnsi="宋体"/>
                <w:sz w:val="24"/>
                <w:szCs w:val="24"/>
              </w:rPr>
            </w:pPr>
            <w:r>
              <w:rPr>
                <w:rFonts w:ascii="宋体" w:eastAsia="宋体" w:hAnsi="宋体" w:hint="eastAsia"/>
                <w:sz w:val="24"/>
                <w:szCs w:val="24"/>
              </w:rPr>
              <w:t>C</w:t>
            </w:r>
            <w:r w:rsidR="001067A6">
              <w:rPr>
                <w:rFonts w:ascii="宋体" w:eastAsia="宋体" w:hAnsi="宋体"/>
                <w:sz w:val="24"/>
                <w:szCs w:val="24"/>
              </w:rPr>
              <w:t>ompute</w:t>
            </w:r>
            <w:r>
              <w:rPr>
                <w:rFonts w:ascii="宋体" w:eastAsia="宋体" w:hAnsi="宋体" w:hint="eastAsia"/>
                <w:sz w:val="24"/>
                <w:szCs w:val="24"/>
              </w:rPr>
              <w:t>Graph</w:t>
            </w:r>
          </w:p>
        </w:tc>
      </w:tr>
      <w:tr w:rsidR="00A203ED" w:rsidTr="00A203ED">
        <w:tc>
          <w:tcPr>
            <w:tcW w:w="993" w:type="dxa"/>
          </w:tcPr>
          <w:p w:rsidR="00A203ED" w:rsidRDefault="00A203ED" w:rsidP="00A203ED">
            <w:pPr>
              <w:jc w:val="left"/>
              <w:rPr>
                <w:rFonts w:ascii="宋体" w:eastAsia="宋体" w:hAnsi="宋体"/>
                <w:sz w:val="24"/>
                <w:szCs w:val="24"/>
              </w:rPr>
            </w:pPr>
            <w:r>
              <w:rPr>
                <w:rFonts w:ascii="宋体" w:eastAsia="宋体" w:hAnsi="宋体" w:hint="eastAsia"/>
                <w:sz w:val="24"/>
                <w:szCs w:val="24"/>
              </w:rPr>
              <w:t>异常</w:t>
            </w:r>
          </w:p>
        </w:tc>
        <w:tc>
          <w:tcPr>
            <w:tcW w:w="8505" w:type="dxa"/>
          </w:tcPr>
          <w:p w:rsidR="00A203ED" w:rsidRPr="009F53DA" w:rsidRDefault="00A203ED" w:rsidP="00A203ED">
            <w:pPr>
              <w:jc w:val="left"/>
              <w:rPr>
                <w:rFonts w:ascii="Calibri Light" w:eastAsia="宋体" w:hAnsi="Calibri Light" w:cs="Calibri Light"/>
                <w:sz w:val="24"/>
                <w:szCs w:val="24"/>
              </w:rPr>
            </w:pPr>
            <w:r>
              <w:rPr>
                <w:rFonts w:ascii="宋体" w:eastAsia="宋体" w:hAnsi="宋体"/>
                <w:sz w:val="24"/>
                <w:szCs w:val="24"/>
              </w:rPr>
              <w:t>CKC</w:t>
            </w:r>
            <w:r w:rsidRPr="00105C8B">
              <w:rPr>
                <w:rFonts w:ascii="宋体" w:eastAsia="宋体" w:hAnsi="宋体"/>
                <w:sz w:val="24"/>
                <w:szCs w:val="24"/>
              </w:rPr>
              <w:t>A</w:t>
            </w:r>
            <w:r w:rsidRPr="00105C8B">
              <w:rPr>
                <w:rFonts w:ascii="宋体" w:eastAsia="宋体" w:hAnsi="宋体" w:hint="eastAsia"/>
                <w:sz w:val="24"/>
                <w:szCs w:val="24"/>
              </w:rPr>
              <w:t>pi</w:t>
            </w:r>
            <w:r w:rsidRPr="00105C8B">
              <w:rPr>
                <w:rFonts w:ascii="宋体" w:eastAsia="宋体" w:hAnsi="宋体"/>
                <w:sz w:val="24"/>
                <w:szCs w:val="24"/>
              </w:rPr>
              <w:t>E</w:t>
            </w:r>
            <w:r w:rsidRPr="00105C8B">
              <w:rPr>
                <w:rFonts w:ascii="宋体" w:eastAsia="宋体" w:hAnsi="宋体" w:hint="eastAsia"/>
                <w:sz w:val="24"/>
                <w:szCs w:val="24"/>
              </w:rPr>
              <w:t>xception</w:t>
            </w:r>
          </w:p>
        </w:tc>
      </w:tr>
    </w:tbl>
    <w:p w:rsidR="005E7D5E" w:rsidRDefault="005E7D5E" w:rsidP="00FA4DC1"/>
    <w:p w:rsidR="005E7D5E" w:rsidRDefault="00EF4CED" w:rsidP="00FA4DC1">
      <w:pPr>
        <w:pStyle w:val="2"/>
        <w:numPr>
          <w:ilvl w:val="1"/>
          <w:numId w:val="7"/>
        </w:numPr>
      </w:pPr>
      <w:bookmarkStart w:id="159" w:name="_Toc37157589"/>
      <w:r>
        <w:rPr>
          <w:rFonts w:hint="eastAsia"/>
        </w:rPr>
        <w:t>人机交互</w:t>
      </w:r>
      <w:r w:rsidRPr="00105C8B">
        <w:rPr>
          <w:rFonts w:hint="eastAsia"/>
        </w:rPr>
        <w:t>接口</w:t>
      </w:r>
      <w:bookmarkEnd w:id="159"/>
    </w:p>
    <w:p w:rsidR="0006255A" w:rsidRPr="0006255A" w:rsidRDefault="0006255A" w:rsidP="0006255A">
      <w:pPr>
        <w:rPr>
          <w:rFonts w:ascii="宋体" w:eastAsia="宋体" w:hAnsi="宋体"/>
          <w:sz w:val="24"/>
          <w:szCs w:val="24"/>
        </w:rPr>
      </w:pPr>
      <w:r w:rsidRPr="0006255A">
        <w:rPr>
          <w:rFonts w:ascii="宋体" w:eastAsia="宋体" w:hAnsi="宋体" w:hint="eastAsia"/>
          <w:sz w:val="24"/>
          <w:szCs w:val="24"/>
        </w:rPr>
        <w:t>智能问答应用基于以上各课题知识学习与计算接口的交互逻辑：</w:t>
      </w:r>
    </w:p>
    <w:p w:rsidR="0006255A" w:rsidRDefault="0006255A" w:rsidP="0006255A">
      <w:r>
        <w:rPr>
          <w:rFonts w:hint="eastAsia"/>
          <w:noProof/>
        </w:rPr>
        <w:lastRenderedPageBreak/>
        <w:drawing>
          <wp:inline distT="0" distB="0" distL="0" distR="0">
            <wp:extent cx="5274310" cy="4443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20031818183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443730"/>
                    </a:xfrm>
                    <a:prstGeom prst="rect">
                      <a:avLst/>
                    </a:prstGeom>
                  </pic:spPr>
                </pic:pic>
              </a:graphicData>
            </a:graphic>
          </wp:inline>
        </w:drawing>
      </w:r>
    </w:p>
    <w:p w:rsidR="0006255A" w:rsidRPr="0006255A" w:rsidRDefault="0006255A" w:rsidP="0006255A">
      <w:pPr>
        <w:jc w:val="center"/>
      </w:pPr>
      <w:r>
        <w:rPr>
          <w:rFonts w:hint="eastAsia"/>
        </w:rPr>
        <w:t>图2-</w:t>
      </w:r>
      <w:r>
        <w:t xml:space="preserve">1 </w:t>
      </w:r>
      <w:r>
        <w:rPr>
          <w:rFonts w:hint="eastAsia"/>
        </w:rPr>
        <w:t>智能问答人机交互与系统内部接口调用逻辑</w:t>
      </w:r>
    </w:p>
    <w:sectPr w:rsidR="0006255A" w:rsidRPr="0006255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EB9" w:rsidRDefault="00BC1EB9" w:rsidP="000838E8">
      <w:r>
        <w:separator/>
      </w:r>
    </w:p>
  </w:endnote>
  <w:endnote w:type="continuationSeparator" w:id="0">
    <w:p w:rsidR="00BC1EB9" w:rsidRDefault="00BC1EB9" w:rsidP="0008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491995"/>
      <w:docPartObj>
        <w:docPartGallery w:val="Page Numbers (Bottom of Page)"/>
        <w:docPartUnique/>
      </w:docPartObj>
    </w:sdtPr>
    <w:sdtContent>
      <w:p w:rsidR="00105013" w:rsidRDefault="00105013">
        <w:pPr>
          <w:pStyle w:val="a6"/>
          <w:jc w:val="center"/>
        </w:pPr>
        <w:r>
          <w:fldChar w:fldCharType="begin"/>
        </w:r>
        <w:r>
          <w:instrText>PAGE   \* MERGEFORMAT</w:instrText>
        </w:r>
        <w:r>
          <w:fldChar w:fldCharType="separate"/>
        </w:r>
        <w:r>
          <w:rPr>
            <w:lang w:val="zh-CN"/>
          </w:rPr>
          <w:t>2</w:t>
        </w:r>
        <w:r>
          <w:fldChar w:fldCharType="end"/>
        </w:r>
      </w:p>
    </w:sdtContent>
  </w:sdt>
  <w:p w:rsidR="00105013" w:rsidRDefault="001050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EB9" w:rsidRDefault="00BC1EB9" w:rsidP="000838E8">
      <w:r>
        <w:separator/>
      </w:r>
    </w:p>
  </w:footnote>
  <w:footnote w:type="continuationSeparator" w:id="0">
    <w:p w:rsidR="00BC1EB9" w:rsidRDefault="00BC1EB9" w:rsidP="00083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6183"/>
    <w:multiLevelType w:val="hybridMultilevel"/>
    <w:tmpl w:val="599C1BF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FF1C62"/>
    <w:multiLevelType w:val="hybridMultilevel"/>
    <w:tmpl w:val="343A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837D5D"/>
    <w:multiLevelType w:val="hybridMultilevel"/>
    <w:tmpl w:val="5BE03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E34966"/>
    <w:multiLevelType w:val="hybridMultilevel"/>
    <w:tmpl w:val="35CE94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D16BD3"/>
    <w:multiLevelType w:val="hybridMultilevel"/>
    <w:tmpl w:val="AB42864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9CE2733"/>
    <w:multiLevelType w:val="hybridMultilevel"/>
    <w:tmpl w:val="0A3ABB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69532B"/>
    <w:multiLevelType w:val="hybridMultilevel"/>
    <w:tmpl w:val="A2F62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1064B2"/>
    <w:multiLevelType w:val="multilevel"/>
    <w:tmpl w:val="5CB8576C"/>
    <w:lvl w:ilvl="0">
      <w:start w:val="1"/>
      <w:numFmt w:val="decimal"/>
      <w:lvlText w:val="%1."/>
      <w:lvlJc w:val="left"/>
      <w:pPr>
        <w:ind w:left="425" w:hanging="425"/>
      </w:pPr>
      <w:rPr>
        <w:rFonts w:asciiTheme="minorHAnsi" w:eastAsiaTheme="minorEastAsia" w:hAnsiTheme="minorHAnsi" w:cstheme="minorBidi"/>
        <w:b/>
        <w:sz w:val="30"/>
      </w:rPr>
    </w:lvl>
    <w:lvl w:ilvl="1">
      <w:start w:val="1"/>
      <w:numFmt w:val="decimal"/>
      <w:lvlText w:val="%1.%2."/>
      <w:lvlJc w:val="left"/>
      <w:pPr>
        <w:ind w:left="567" w:hanging="567"/>
      </w:pPr>
      <w:rPr>
        <w:rFonts w:hint="default"/>
        <w:b w:val="0"/>
        <w:sz w:val="30"/>
      </w:rPr>
    </w:lvl>
    <w:lvl w:ilvl="2">
      <w:start w:val="1"/>
      <w:numFmt w:val="decimal"/>
      <w:lvlText w:val="%1.%2.%3."/>
      <w:lvlJc w:val="left"/>
      <w:pPr>
        <w:ind w:left="709" w:hanging="709"/>
      </w:pPr>
      <w:rPr>
        <w:rFonts w:hint="default"/>
        <w:b/>
        <w:color w:val="auto"/>
        <w:sz w:val="30"/>
      </w:rPr>
    </w:lvl>
    <w:lvl w:ilvl="3">
      <w:start w:val="1"/>
      <w:numFmt w:val="decimal"/>
      <w:lvlText w:val="%1.%2.%3.%4."/>
      <w:lvlJc w:val="left"/>
      <w:pPr>
        <w:ind w:left="851" w:hanging="851"/>
      </w:pPr>
      <w:rPr>
        <w:rFonts w:hint="default"/>
        <w:b/>
        <w:sz w:val="30"/>
      </w:rPr>
    </w:lvl>
    <w:lvl w:ilvl="4">
      <w:start w:val="1"/>
      <w:numFmt w:val="decimal"/>
      <w:lvlText w:val="%1.%2.%3.%4.%5."/>
      <w:lvlJc w:val="left"/>
      <w:pPr>
        <w:ind w:left="992" w:hanging="992"/>
      </w:pPr>
      <w:rPr>
        <w:rFonts w:hint="default"/>
        <w:b/>
        <w:sz w:val="30"/>
      </w:rPr>
    </w:lvl>
    <w:lvl w:ilvl="5">
      <w:start w:val="1"/>
      <w:numFmt w:val="decimal"/>
      <w:lvlText w:val="%1.%2.%3.%4.%5.%6."/>
      <w:lvlJc w:val="left"/>
      <w:pPr>
        <w:ind w:left="1134" w:hanging="1134"/>
      </w:pPr>
      <w:rPr>
        <w:rFonts w:hint="default"/>
        <w:b/>
        <w:sz w:val="30"/>
      </w:rPr>
    </w:lvl>
    <w:lvl w:ilvl="6">
      <w:start w:val="1"/>
      <w:numFmt w:val="decimal"/>
      <w:lvlText w:val="%1.%2.%3.%4.%5.%6.%7."/>
      <w:lvlJc w:val="left"/>
      <w:pPr>
        <w:ind w:left="1276" w:hanging="1276"/>
      </w:pPr>
      <w:rPr>
        <w:rFonts w:hint="default"/>
        <w:b/>
        <w:sz w:val="30"/>
      </w:rPr>
    </w:lvl>
    <w:lvl w:ilvl="7">
      <w:start w:val="1"/>
      <w:numFmt w:val="decimal"/>
      <w:lvlText w:val="%1.%2.%3.%4.%5.%6.%7.%8."/>
      <w:lvlJc w:val="left"/>
      <w:pPr>
        <w:ind w:left="1418" w:hanging="1418"/>
      </w:pPr>
      <w:rPr>
        <w:rFonts w:hint="default"/>
        <w:b/>
        <w:sz w:val="30"/>
      </w:rPr>
    </w:lvl>
    <w:lvl w:ilvl="8">
      <w:start w:val="1"/>
      <w:numFmt w:val="decimal"/>
      <w:lvlText w:val="%1.%2.%3.%4.%5.%6.%7.%8.%9."/>
      <w:lvlJc w:val="left"/>
      <w:pPr>
        <w:ind w:left="1559" w:hanging="1559"/>
      </w:pPr>
      <w:rPr>
        <w:rFonts w:hint="default"/>
        <w:b/>
        <w:sz w:val="30"/>
      </w:rPr>
    </w:lvl>
  </w:abstractNum>
  <w:abstractNum w:abstractNumId="8" w15:restartNumberingAfterBreak="0">
    <w:nsid w:val="1F924FB1"/>
    <w:multiLevelType w:val="hybridMultilevel"/>
    <w:tmpl w:val="DF6CE7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2427627"/>
    <w:multiLevelType w:val="hybridMultilevel"/>
    <w:tmpl w:val="5B8C9F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3A068E8"/>
    <w:multiLevelType w:val="hybridMultilevel"/>
    <w:tmpl w:val="4470FE44"/>
    <w:lvl w:ilvl="0" w:tplc="3B6C25C4">
      <w:start w:val="1"/>
      <w:numFmt w:val="decimal"/>
      <w:lvlText w:val="%1."/>
      <w:lvlJc w:val="left"/>
      <w:pPr>
        <w:ind w:left="360" w:hanging="360"/>
      </w:pPr>
      <w:rPr>
        <w:rFonts w:hint="default"/>
      </w:rPr>
    </w:lvl>
    <w:lvl w:ilvl="1" w:tplc="11B8FFAE">
      <w:start w:val="2"/>
      <w:numFmt w:val="japaneseCounting"/>
      <w:lvlText w:val="%2、"/>
      <w:lvlJc w:val="left"/>
      <w:pPr>
        <w:ind w:left="72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805660"/>
    <w:multiLevelType w:val="hybridMultilevel"/>
    <w:tmpl w:val="EA486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DF0F3F"/>
    <w:multiLevelType w:val="hybridMultilevel"/>
    <w:tmpl w:val="514AF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A26F37"/>
    <w:multiLevelType w:val="hybridMultilevel"/>
    <w:tmpl w:val="E05EF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431871"/>
    <w:multiLevelType w:val="hybridMultilevel"/>
    <w:tmpl w:val="A552B1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FBF4AAA"/>
    <w:multiLevelType w:val="hybridMultilevel"/>
    <w:tmpl w:val="21CC07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3670286"/>
    <w:multiLevelType w:val="hybridMultilevel"/>
    <w:tmpl w:val="F4B8D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30293D"/>
    <w:multiLevelType w:val="hybridMultilevel"/>
    <w:tmpl w:val="A704C8B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BAF45AC"/>
    <w:multiLevelType w:val="hybridMultilevel"/>
    <w:tmpl w:val="125CCD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D607D9"/>
    <w:multiLevelType w:val="hybridMultilevel"/>
    <w:tmpl w:val="8902AA3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321718D"/>
    <w:multiLevelType w:val="hybridMultilevel"/>
    <w:tmpl w:val="FD0C6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727665"/>
    <w:multiLevelType w:val="hybridMultilevel"/>
    <w:tmpl w:val="A224E0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A4976DE"/>
    <w:multiLevelType w:val="hybridMultilevel"/>
    <w:tmpl w:val="04940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EC45AF5"/>
    <w:multiLevelType w:val="hybridMultilevel"/>
    <w:tmpl w:val="75585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FAF06DF"/>
    <w:multiLevelType w:val="hybridMultilevel"/>
    <w:tmpl w:val="97448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FB0F11"/>
    <w:multiLevelType w:val="hybridMultilevel"/>
    <w:tmpl w:val="52644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ACC6E84"/>
    <w:multiLevelType w:val="hybridMultilevel"/>
    <w:tmpl w:val="16F0689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C5130EB"/>
    <w:multiLevelType w:val="hybridMultilevel"/>
    <w:tmpl w:val="8DD0FC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0FA732D"/>
    <w:multiLevelType w:val="hybridMultilevel"/>
    <w:tmpl w:val="32DA33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28"/>
  </w:num>
  <w:num w:numId="3">
    <w:abstractNumId w:val="17"/>
  </w:num>
  <w:num w:numId="4">
    <w:abstractNumId w:val="0"/>
  </w:num>
  <w:num w:numId="5">
    <w:abstractNumId w:val="26"/>
  </w:num>
  <w:num w:numId="6">
    <w:abstractNumId w:val="19"/>
  </w:num>
  <w:num w:numId="7">
    <w:abstractNumId w:val="7"/>
  </w:num>
  <w:num w:numId="8">
    <w:abstractNumId w:val="4"/>
  </w:num>
  <w:num w:numId="9">
    <w:abstractNumId w:val="5"/>
  </w:num>
  <w:num w:numId="10">
    <w:abstractNumId w:val="21"/>
  </w:num>
  <w:num w:numId="11">
    <w:abstractNumId w:val="1"/>
  </w:num>
  <w:num w:numId="12">
    <w:abstractNumId w:val="11"/>
  </w:num>
  <w:num w:numId="13">
    <w:abstractNumId w:val="18"/>
  </w:num>
  <w:num w:numId="14">
    <w:abstractNumId w:val="23"/>
  </w:num>
  <w:num w:numId="15">
    <w:abstractNumId w:val="27"/>
  </w:num>
  <w:num w:numId="16">
    <w:abstractNumId w:val="24"/>
  </w:num>
  <w:num w:numId="17">
    <w:abstractNumId w:val="25"/>
  </w:num>
  <w:num w:numId="18">
    <w:abstractNumId w:val="15"/>
  </w:num>
  <w:num w:numId="19">
    <w:abstractNumId w:val="8"/>
  </w:num>
  <w:num w:numId="20">
    <w:abstractNumId w:val="14"/>
  </w:num>
  <w:num w:numId="21">
    <w:abstractNumId w:val="3"/>
  </w:num>
  <w:num w:numId="22">
    <w:abstractNumId w:val="12"/>
  </w:num>
  <w:num w:numId="23">
    <w:abstractNumId w:val="16"/>
  </w:num>
  <w:num w:numId="24">
    <w:abstractNumId w:val="9"/>
  </w:num>
  <w:num w:numId="25">
    <w:abstractNumId w:val="20"/>
  </w:num>
  <w:num w:numId="26">
    <w:abstractNumId w:val="6"/>
  </w:num>
  <w:num w:numId="27">
    <w:abstractNumId w:val="2"/>
  </w:num>
  <w:num w:numId="28">
    <w:abstractNumId w:val="22"/>
  </w:num>
  <w:num w:numId="29">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ningpc">
    <w15:presenceInfo w15:providerId="None" w15:userId="channing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58"/>
    <w:rsid w:val="000269AD"/>
    <w:rsid w:val="0003141B"/>
    <w:rsid w:val="000435C7"/>
    <w:rsid w:val="00045C42"/>
    <w:rsid w:val="00060710"/>
    <w:rsid w:val="00061023"/>
    <w:rsid w:val="0006255A"/>
    <w:rsid w:val="00065441"/>
    <w:rsid w:val="000838E8"/>
    <w:rsid w:val="000B389B"/>
    <w:rsid w:val="00105013"/>
    <w:rsid w:val="00105C8B"/>
    <w:rsid w:val="001067A6"/>
    <w:rsid w:val="0011196B"/>
    <w:rsid w:val="00130256"/>
    <w:rsid w:val="0013631E"/>
    <w:rsid w:val="0015160E"/>
    <w:rsid w:val="001538B9"/>
    <w:rsid w:val="00154A21"/>
    <w:rsid w:val="001648F8"/>
    <w:rsid w:val="00164F31"/>
    <w:rsid w:val="00177A09"/>
    <w:rsid w:val="00180344"/>
    <w:rsid w:val="00184180"/>
    <w:rsid w:val="001946DB"/>
    <w:rsid w:val="00196D5D"/>
    <w:rsid w:val="001A3A39"/>
    <w:rsid w:val="001A3DC1"/>
    <w:rsid w:val="001B043B"/>
    <w:rsid w:val="001B13F8"/>
    <w:rsid w:val="001D348D"/>
    <w:rsid w:val="001E3774"/>
    <w:rsid w:val="001E6EED"/>
    <w:rsid w:val="001F47A7"/>
    <w:rsid w:val="0020542B"/>
    <w:rsid w:val="00207B51"/>
    <w:rsid w:val="00224612"/>
    <w:rsid w:val="0022623B"/>
    <w:rsid w:val="00231688"/>
    <w:rsid w:val="002318E1"/>
    <w:rsid w:val="00233F15"/>
    <w:rsid w:val="0025330F"/>
    <w:rsid w:val="00274FFC"/>
    <w:rsid w:val="002911A0"/>
    <w:rsid w:val="00297DD2"/>
    <w:rsid w:val="002A2FBC"/>
    <w:rsid w:val="002B25CC"/>
    <w:rsid w:val="002B4C81"/>
    <w:rsid w:val="002C3821"/>
    <w:rsid w:val="002C730A"/>
    <w:rsid w:val="002E35B2"/>
    <w:rsid w:val="002E5B1D"/>
    <w:rsid w:val="002F5103"/>
    <w:rsid w:val="00300E60"/>
    <w:rsid w:val="003034C2"/>
    <w:rsid w:val="00314D71"/>
    <w:rsid w:val="00323652"/>
    <w:rsid w:val="0032687D"/>
    <w:rsid w:val="00330F02"/>
    <w:rsid w:val="00332EBC"/>
    <w:rsid w:val="00332F16"/>
    <w:rsid w:val="00366480"/>
    <w:rsid w:val="00366CD0"/>
    <w:rsid w:val="00370070"/>
    <w:rsid w:val="00371BBD"/>
    <w:rsid w:val="00375170"/>
    <w:rsid w:val="00394258"/>
    <w:rsid w:val="003A4D39"/>
    <w:rsid w:val="003D38A8"/>
    <w:rsid w:val="003E18C1"/>
    <w:rsid w:val="003F19FD"/>
    <w:rsid w:val="00406307"/>
    <w:rsid w:val="004111A6"/>
    <w:rsid w:val="004202D0"/>
    <w:rsid w:val="004470CE"/>
    <w:rsid w:val="00457EC7"/>
    <w:rsid w:val="00466B24"/>
    <w:rsid w:val="00473EF7"/>
    <w:rsid w:val="00493174"/>
    <w:rsid w:val="004A0735"/>
    <w:rsid w:val="004A244E"/>
    <w:rsid w:val="004B7BDA"/>
    <w:rsid w:val="004C1F87"/>
    <w:rsid w:val="004F6D12"/>
    <w:rsid w:val="005074EA"/>
    <w:rsid w:val="00511BD3"/>
    <w:rsid w:val="00551945"/>
    <w:rsid w:val="00552A21"/>
    <w:rsid w:val="00555C43"/>
    <w:rsid w:val="0056259D"/>
    <w:rsid w:val="00570AA1"/>
    <w:rsid w:val="0057303E"/>
    <w:rsid w:val="005758EE"/>
    <w:rsid w:val="00577233"/>
    <w:rsid w:val="00580FE2"/>
    <w:rsid w:val="0058377A"/>
    <w:rsid w:val="005A25C9"/>
    <w:rsid w:val="005A76C4"/>
    <w:rsid w:val="005E7D5E"/>
    <w:rsid w:val="005F2578"/>
    <w:rsid w:val="00610865"/>
    <w:rsid w:val="00646589"/>
    <w:rsid w:val="006616D1"/>
    <w:rsid w:val="00665B0F"/>
    <w:rsid w:val="006A015A"/>
    <w:rsid w:val="006A0BA6"/>
    <w:rsid w:val="006A2031"/>
    <w:rsid w:val="006B352E"/>
    <w:rsid w:val="006C14D6"/>
    <w:rsid w:val="006C279B"/>
    <w:rsid w:val="006E4825"/>
    <w:rsid w:val="006F4B3D"/>
    <w:rsid w:val="007020CC"/>
    <w:rsid w:val="00704027"/>
    <w:rsid w:val="007103BF"/>
    <w:rsid w:val="007132E6"/>
    <w:rsid w:val="00714CD5"/>
    <w:rsid w:val="007275FF"/>
    <w:rsid w:val="00732C6C"/>
    <w:rsid w:val="007510A7"/>
    <w:rsid w:val="00752EA1"/>
    <w:rsid w:val="007606D6"/>
    <w:rsid w:val="0076355E"/>
    <w:rsid w:val="00770472"/>
    <w:rsid w:val="00773756"/>
    <w:rsid w:val="00776340"/>
    <w:rsid w:val="007875E9"/>
    <w:rsid w:val="00791EF1"/>
    <w:rsid w:val="007A20F0"/>
    <w:rsid w:val="007A42B5"/>
    <w:rsid w:val="007B1CB5"/>
    <w:rsid w:val="007B292A"/>
    <w:rsid w:val="007C04F8"/>
    <w:rsid w:val="007D27A4"/>
    <w:rsid w:val="007D35A9"/>
    <w:rsid w:val="007E08CB"/>
    <w:rsid w:val="00812E55"/>
    <w:rsid w:val="00812F0F"/>
    <w:rsid w:val="008212C5"/>
    <w:rsid w:val="00821F06"/>
    <w:rsid w:val="0083028E"/>
    <w:rsid w:val="00833F72"/>
    <w:rsid w:val="0084033C"/>
    <w:rsid w:val="00840F37"/>
    <w:rsid w:val="00842946"/>
    <w:rsid w:val="0084438F"/>
    <w:rsid w:val="00846910"/>
    <w:rsid w:val="00866C2C"/>
    <w:rsid w:val="00881678"/>
    <w:rsid w:val="008855F8"/>
    <w:rsid w:val="008A1CE0"/>
    <w:rsid w:val="008A78C5"/>
    <w:rsid w:val="008C4CC2"/>
    <w:rsid w:val="008C618B"/>
    <w:rsid w:val="008D39CF"/>
    <w:rsid w:val="008D726F"/>
    <w:rsid w:val="008D7CAE"/>
    <w:rsid w:val="008E0302"/>
    <w:rsid w:val="008F0DCF"/>
    <w:rsid w:val="008F18E3"/>
    <w:rsid w:val="008F47F1"/>
    <w:rsid w:val="008F7B53"/>
    <w:rsid w:val="0090055A"/>
    <w:rsid w:val="009121C3"/>
    <w:rsid w:val="0091341D"/>
    <w:rsid w:val="00920728"/>
    <w:rsid w:val="00922850"/>
    <w:rsid w:val="00927CBE"/>
    <w:rsid w:val="00941C7D"/>
    <w:rsid w:val="00942F56"/>
    <w:rsid w:val="009457E9"/>
    <w:rsid w:val="00980E0B"/>
    <w:rsid w:val="00984A50"/>
    <w:rsid w:val="00986F7A"/>
    <w:rsid w:val="009A6168"/>
    <w:rsid w:val="009B351C"/>
    <w:rsid w:val="009B43CE"/>
    <w:rsid w:val="009C51F2"/>
    <w:rsid w:val="009D3ED4"/>
    <w:rsid w:val="009D49E0"/>
    <w:rsid w:val="009E2A7A"/>
    <w:rsid w:val="009F4AE6"/>
    <w:rsid w:val="009F53DA"/>
    <w:rsid w:val="00A05464"/>
    <w:rsid w:val="00A1112C"/>
    <w:rsid w:val="00A116CE"/>
    <w:rsid w:val="00A11920"/>
    <w:rsid w:val="00A16247"/>
    <w:rsid w:val="00A17A19"/>
    <w:rsid w:val="00A203ED"/>
    <w:rsid w:val="00A253E2"/>
    <w:rsid w:val="00A36A8F"/>
    <w:rsid w:val="00A43314"/>
    <w:rsid w:val="00A43A86"/>
    <w:rsid w:val="00A51057"/>
    <w:rsid w:val="00A6041A"/>
    <w:rsid w:val="00A7181D"/>
    <w:rsid w:val="00A92058"/>
    <w:rsid w:val="00AC04CE"/>
    <w:rsid w:val="00AC08F3"/>
    <w:rsid w:val="00AC2CD5"/>
    <w:rsid w:val="00B022B3"/>
    <w:rsid w:val="00B06A66"/>
    <w:rsid w:val="00B13C2A"/>
    <w:rsid w:val="00B30395"/>
    <w:rsid w:val="00B47A8B"/>
    <w:rsid w:val="00B56501"/>
    <w:rsid w:val="00B65AA4"/>
    <w:rsid w:val="00B708D0"/>
    <w:rsid w:val="00B80C8E"/>
    <w:rsid w:val="00B9175C"/>
    <w:rsid w:val="00BA0B95"/>
    <w:rsid w:val="00BC1EB9"/>
    <w:rsid w:val="00BC5581"/>
    <w:rsid w:val="00BD3B10"/>
    <w:rsid w:val="00BE4155"/>
    <w:rsid w:val="00BE4ECF"/>
    <w:rsid w:val="00BE4F01"/>
    <w:rsid w:val="00C02FC3"/>
    <w:rsid w:val="00C06376"/>
    <w:rsid w:val="00C2665D"/>
    <w:rsid w:val="00C27CD9"/>
    <w:rsid w:val="00C325F4"/>
    <w:rsid w:val="00C3459F"/>
    <w:rsid w:val="00C53681"/>
    <w:rsid w:val="00C539F8"/>
    <w:rsid w:val="00C61AFB"/>
    <w:rsid w:val="00C62291"/>
    <w:rsid w:val="00C674EC"/>
    <w:rsid w:val="00C705BC"/>
    <w:rsid w:val="00C70B80"/>
    <w:rsid w:val="00C73DBF"/>
    <w:rsid w:val="00CB3A09"/>
    <w:rsid w:val="00CC55FF"/>
    <w:rsid w:val="00CC673B"/>
    <w:rsid w:val="00CC6958"/>
    <w:rsid w:val="00CD6B61"/>
    <w:rsid w:val="00CE16B8"/>
    <w:rsid w:val="00CE23DF"/>
    <w:rsid w:val="00CF681B"/>
    <w:rsid w:val="00D04DB8"/>
    <w:rsid w:val="00D206AD"/>
    <w:rsid w:val="00D37CFC"/>
    <w:rsid w:val="00D4061D"/>
    <w:rsid w:val="00D4108B"/>
    <w:rsid w:val="00D41924"/>
    <w:rsid w:val="00D43859"/>
    <w:rsid w:val="00D60D78"/>
    <w:rsid w:val="00D6123E"/>
    <w:rsid w:val="00D722BF"/>
    <w:rsid w:val="00D935A9"/>
    <w:rsid w:val="00DC4313"/>
    <w:rsid w:val="00DC62B8"/>
    <w:rsid w:val="00DD1BAB"/>
    <w:rsid w:val="00DD5F6E"/>
    <w:rsid w:val="00DD7DE1"/>
    <w:rsid w:val="00DF1341"/>
    <w:rsid w:val="00DF2CAA"/>
    <w:rsid w:val="00E022D4"/>
    <w:rsid w:val="00E07129"/>
    <w:rsid w:val="00E35CB1"/>
    <w:rsid w:val="00E41CEC"/>
    <w:rsid w:val="00E4524E"/>
    <w:rsid w:val="00E51B0C"/>
    <w:rsid w:val="00E56CF5"/>
    <w:rsid w:val="00E57D8A"/>
    <w:rsid w:val="00E75B9E"/>
    <w:rsid w:val="00E83BF4"/>
    <w:rsid w:val="00E93963"/>
    <w:rsid w:val="00E93B33"/>
    <w:rsid w:val="00E967A8"/>
    <w:rsid w:val="00EA6B1B"/>
    <w:rsid w:val="00ED0303"/>
    <w:rsid w:val="00ED7EB4"/>
    <w:rsid w:val="00EF4461"/>
    <w:rsid w:val="00EF4CED"/>
    <w:rsid w:val="00F00570"/>
    <w:rsid w:val="00F155FB"/>
    <w:rsid w:val="00F31882"/>
    <w:rsid w:val="00F42BCF"/>
    <w:rsid w:val="00F57B6B"/>
    <w:rsid w:val="00F7064D"/>
    <w:rsid w:val="00F824C1"/>
    <w:rsid w:val="00F846F8"/>
    <w:rsid w:val="00F921C8"/>
    <w:rsid w:val="00F931BF"/>
    <w:rsid w:val="00F93589"/>
    <w:rsid w:val="00F9691F"/>
    <w:rsid w:val="00F97669"/>
    <w:rsid w:val="00FA1D3B"/>
    <w:rsid w:val="00FA4DC1"/>
    <w:rsid w:val="00FA75D9"/>
    <w:rsid w:val="00FB4285"/>
    <w:rsid w:val="00FE10CA"/>
    <w:rsid w:val="00FF3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A714"/>
  <w15:chartTrackingRefBased/>
  <w15:docId w15:val="{7111431F-8827-4418-8D84-7F6FAB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18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175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958"/>
    <w:pPr>
      <w:ind w:firstLineChars="200" w:firstLine="420"/>
    </w:pPr>
  </w:style>
  <w:style w:type="paragraph" w:styleId="a4">
    <w:name w:val="header"/>
    <w:basedOn w:val="a"/>
    <w:link w:val="a5"/>
    <w:uiPriority w:val="99"/>
    <w:unhideWhenUsed/>
    <w:rsid w:val="000838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38E8"/>
    <w:rPr>
      <w:sz w:val="18"/>
      <w:szCs w:val="18"/>
    </w:rPr>
  </w:style>
  <w:style w:type="paragraph" w:styleId="a6">
    <w:name w:val="footer"/>
    <w:basedOn w:val="a"/>
    <w:link w:val="a7"/>
    <w:uiPriority w:val="99"/>
    <w:unhideWhenUsed/>
    <w:rsid w:val="000838E8"/>
    <w:pPr>
      <w:tabs>
        <w:tab w:val="center" w:pos="4153"/>
        <w:tab w:val="right" w:pos="8306"/>
      </w:tabs>
      <w:snapToGrid w:val="0"/>
      <w:jc w:val="left"/>
    </w:pPr>
    <w:rPr>
      <w:sz w:val="18"/>
      <w:szCs w:val="18"/>
    </w:rPr>
  </w:style>
  <w:style w:type="character" w:customStyle="1" w:styleId="a7">
    <w:name w:val="页脚 字符"/>
    <w:basedOn w:val="a0"/>
    <w:link w:val="a6"/>
    <w:uiPriority w:val="99"/>
    <w:rsid w:val="000838E8"/>
    <w:rPr>
      <w:sz w:val="18"/>
      <w:szCs w:val="18"/>
    </w:rPr>
  </w:style>
  <w:style w:type="table" w:styleId="a8">
    <w:name w:val="Table Grid"/>
    <w:basedOn w:val="a1"/>
    <w:rsid w:val="00083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F18E3"/>
    <w:rPr>
      <w:b/>
      <w:bCs/>
      <w:kern w:val="44"/>
      <w:sz w:val="44"/>
      <w:szCs w:val="44"/>
    </w:rPr>
  </w:style>
  <w:style w:type="paragraph" w:styleId="TOC">
    <w:name w:val="TOC Heading"/>
    <w:basedOn w:val="1"/>
    <w:next w:val="a"/>
    <w:uiPriority w:val="39"/>
    <w:unhideWhenUsed/>
    <w:qFormat/>
    <w:rsid w:val="008F18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F18E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00E60"/>
    <w:pPr>
      <w:widowControl/>
      <w:tabs>
        <w:tab w:val="left" w:pos="440"/>
        <w:tab w:val="right" w:leader="dot" w:pos="8296"/>
      </w:tabs>
      <w:spacing w:after="100" w:line="259" w:lineRule="auto"/>
      <w:jc w:val="left"/>
    </w:pPr>
    <w:rPr>
      <w:rFonts w:cs="Times New Roman"/>
      <w:kern w:val="0"/>
      <w:sz w:val="22"/>
    </w:rPr>
  </w:style>
  <w:style w:type="paragraph" w:styleId="TOC3">
    <w:name w:val="toc 3"/>
    <w:basedOn w:val="a"/>
    <w:next w:val="a"/>
    <w:autoRedefine/>
    <w:uiPriority w:val="39"/>
    <w:unhideWhenUsed/>
    <w:rsid w:val="008F18E3"/>
    <w:pPr>
      <w:widowControl/>
      <w:spacing w:after="100" w:line="259" w:lineRule="auto"/>
      <w:ind w:left="440"/>
      <w:jc w:val="left"/>
    </w:pPr>
    <w:rPr>
      <w:rFonts w:cs="Times New Roman"/>
      <w:kern w:val="0"/>
      <w:sz w:val="22"/>
    </w:rPr>
  </w:style>
  <w:style w:type="character" w:styleId="a9">
    <w:name w:val="Hyperlink"/>
    <w:basedOn w:val="a0"/>
    <w:uiPriority w:val="99"/>
    <w:unhideWhenUsed/>
    <w:rsid w:val="00B9175C"/>
    <w:rPr>
      <w:color w:val="0563C1" w:themeColor="hyperlink"/>
      <w:u w:val="single"/>
    </w:rPr>
  </w:style>
  <w:style w:type="character" w:customStyle="1" w:styleId="20">
    <w:name w:val="标题 2 字符"/>
    <w:basedOn w:val="a0"/>
    <w:link w:val="2"/>
    <w:uiPriority w:val="9"/>
    <w:rsid w:val="00B9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175C"/>
    <w:rPr>
      <w:b/>
      <w:bCs/>
      <w:sz w:val="32"/>
      <w:szCs w:val="32"/>
    </w:rPr>
  </w:style>
  <w:style w:type="character" w:customStyle="1" w:styleId="40">
    <w:name w:val="标题 4 字符"/>
    <w:basedOn w:val="a0"/>
    <w:link w:val="4"/>
    <w:uiPriority w:val="9"/>
    <w:rsid w:val="00314D71"/>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06A66"/>
    <w:pPr>
      <w:ind w:leftChars="600" w:left="1260"/>
    </w:pPr>
  </w:style>
  <w:style w:type="paragraph" w:styleId="aa">
    <w:name w:val="Balloon Text"/>
    <w:basedOn w:val="a"/>
    <w:link w:val="ab"/>
    <w:uiPriority w:val="99"/>
    <w:semiHidden/>
    <w:unhideWhenUsed/>
    <w:rsid w:val="005A25C9"/>
    <w:rPr>
      <w:sz w:val="18"/>
      <w:szCs w:val="18"/>
    </w:rPr>
  </w:style>
  <w:style w:type="character" w:customStyle="1" w:styleId="ab">
    <w:name w:val="批注框文本 字符"/>
    <w:basedOn w:val="a0"/>
    <w:link w:val="aa"/>
    <w:uiPriority w:val="99"/>
    <w:semiHidden/>
    <w:rsid w:val="005A25C9"/>
    <w:rPr>
      <w:sz w:val="18"/>
      <w:szCs w:val="18"/>
    </w:rPr>
  </w:style>
  <w:style w:type="paragraph" w:styleId="TOC5">
    <w:name w:val="toc 5"/>
    <w:basedOn w:val="a"/>
    <w:next w:val="a"/>
    <w:autoRedefine/>
    <w:uiPriority w:val="39"/>
    <w:unhideWhenUsed/>
    <w:rsid w:val="00770472"/>
    <w:pPr>
      <w:ind w:leftChars="800" w:left="1680"/>
    </w:pPr>
  </w:style>
  <w:style w:type="paragraph" w:styleId="TOC6">
    <w:name w:val="toc 6"/>
    <w:basedOn w:val="a"/>
    <w:next w:val="a"/>
    <w:autoRedefine/>
    <w:uiPriority w:val="39"/>
    <w:unhideWhenUsed/>
    <w:rsid w:val="00770472"/>
    <w:pPr>
      <w:ind w:leftChars="1000" w:left="2100"/>
    </w:pPr>
  </w:style>
  <w:style w:type="paragraph" w:styleId="TOC7">
    <w:name w:val="toc 7"/>
    <w:basedOn w:val="a"/>
    <w:next w:val="a"/>
    <w:autoRedefine/>
    <w:uiPriority w:val="39"/>
    <w:unhideWhenUsed/>
    <w:rsid w:val="00770472"/>
    <w:pPr>
      <w:ind w:leftChars="1200" w:left="2520"/>
    </w:pPr>
  </w:style>
  <w:style w:type="paragraph" w:styleId="TOC8">
    <w:name w:val="toc 8"/>
    <w:basedOn w:val="a"/>
    <w:next w:val="a"/>
    <w:autoRedefine/>
    <w:uiPriority w:val="39"/>
    <w:unhideWhenUsed/>
    <w:rsid w:val="00770472"/>
    <w:pPr>
      <w:ind w:leftChars="1400" w:left="2940"/>
    </w:pPr>
  </w:style>
  <w:style w:type="paragraph" w:styleId="TOC9">
    <w:name w:val="toc 9"/>
    <w:basedOn w:val="a"/>
    <w:next w:val="a"/>
    <w:autoRedefine/>
    <w:uiPriority w:val="39"/>
    <w:unhideWhenUsed/>
    <w:rsid w:val="00770472"/>
    <w:pPr>
      <w:ind w:leftChars="1600" w:left="3360"/>
    </w:pPr>
  </w:style>
  <w:style w:type="character" w:styleId="ac">
    <w:name w:val="Unresolved Mention"/>
    <w:basedOn w:val="a0"/>
    <w:uiPriority w:val="99"/>
    <w:semiHidden/>
    <w:unhideWhenUsed/>
    <w:rsid w:val="00770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2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E996F-449B-4493-B581-56F7BCE89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1</Pages>
  <Words>10049</Words>
  <Characters>57285</Characters>
  <Application>Microsoft Office Word</Application>
  <DocSecurity>0</DocSecurity>
  <Lines>477</Lines>
  <Paragraphs>134</Paragraphs>
  <ScaleCrop>false</ScaleCrop>
  <Company/>
  <LinksUpToDate>false</LinksUpToDate>
  <CharactersWithSpaces>67200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channingpc</dc:creator>
  <cp:keywords/>
  <dc:description/>
  <cp:lastModifiedBy>channingpc</cp:lastModifiedBy>
  <cp:revision>7</cp:revision>
  <dcterms:created xsi:type="dcterms:W3CDTF">2020-03-26T06:47:00Z</dcterms:created>
  <dcterms:modified xsi:type="dcterms:W3CDTF">2020-04-09T00:48:00Z</dcterms:modified>
</cp:coreProperties>
</file>